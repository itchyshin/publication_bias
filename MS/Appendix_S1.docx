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820A0" w14:textId="21F826E9" w:rsidR="006C1B14" w:rsidRPr="006C1B14" w:rsidRDefault="006C1B14" w:rsidP="006C1B14">
      <w:pPr>
        <w:pStyle w:val="Title"/>
        <w:rPr>
          <w:rFonts w:ascii="Times" w:hAnsi="Times"/>
          <w:lang w:val="en-US"/>
        </w:rPr>
      </w:pPr>
      <w:r>
        <w:rPr>
          <w:rFonts w:ascii="Times" w:hAnsi="Times"/>
          <w:lang w:val="en-US"/>
        </w:rPr>
        <w:t>Appendix S1: Survey on publication bias tests reported in ecology and evolution meta-analyses</w:t>
      </w:r>
    </w:p>
    <w:p w14:paraId="1E96AFC6" w14:textId="15E20358" w:rsidR="00394140" w:rsidRDefault="00394140">
      <w:pPr>
        <w:rPr>
          <w:lang w:val="en-US"/>
        </w:rPr>
      </w:pPr>
    </w:p>
    <w:p w14:paraId="5E0F0575" w14:textId="24947B25" w:rsidR="00394140" w:rsidRPr="006C3FE4" w:rsidRDefault="00394140" w:rsidP="007F700E">
      <w:pPr>
        <w:pStyle w:val="Heading2"/>
      </w:pPr>
      <w:r>
        <w:t>X</w:t>
      </w:r>
      <w:r w:rsidRPr="006C3FE4">
        <w:t xml:space="preserve">.1 | </w:t>
      </w:r>
      <w:r>
        <w:t>Survey m</w:t>
      </w:r>
      <w:r w:rsidRPr="006C3FE4">
        <w:t>ethod</w:t>
      </w:r>
    </w:p>
    <w:p w14:paraId="691BB368" w14:textId="5D24983F" w:rsidR="007F700E" w:rsidRDefault="00394140" w:rsidP="006C1B14">
      <w:pPr>
        <w:spacing w:line="480" w:lineRule="auto"/>
        <w:rPr>
          <w:lang w:val="en-US" w:eastAsia="x-none"/>
        </w:rPr>
      </w:pPr>
      <w:r w:rsidRPr="006C3FE4">
        <w:rPr>
          <w:lang w:val="en-US" w:eastAsia="x-none"/>
        </w:rPr>
        <w:t xml:space="preserve">The main objective of the literature survey was to capture the types of publication bias methods </w:t>
      </w:r>
      <w:r w:rsidR="006C1B14">
        <w:rPr>
          <w:lang w:val="en-US" w:eastAsia="x-none"/>
        </w:rPr>
        <w:t xml:space="preserve">recently </w:t>
      </w:r>
      <w:r w:rsidRPr="006C3FE4">
        <w:rPr>
          <w:lang w:val="en-US" w:eastAsia="x-none"/>
        </w:rPr>
        <w:t xml:space="preserve">used in the field of ecology and evolution. </w:t>
      </w:r>
      <w:r w:rsidR="006C1B14">
        <w:rPr>
          <w:lang w:val="en-US" w:eastAsia="x-none"/>
        </w:rPr>
        <w:t>The survey reported here was conducted alongside a larger survey on reporting standards from the PRISMA-EcoEvo project (</w:t>
      </w:r>
      <w:r w:rsidRPr="006C3FE4">
        <w:rPr>
          <w:lang w:val="en-US" w:eastAsia="x-none"/>
        </w:rPr>
        <w:t>Preferred Reporting Items for Systematic reviews and Meta-Analyses in Ecology and Evolution</w:t>
      </w:r>
      <w:r w:rsidR="006C1B14">
        <w:rPr>
          <w:lang w:val="en-US" w:eastAsia="x-none"/>
        </w:rPr>
        <w:t>ary Biology</w:t>
      </w:r>
      <w:r w:rsidRPr="006C3FE4">
        <w:rPr>
          <w:lang w:val="en-US" w:eastAsia="x-none"/>
        </w:rPr>
        <w:t>;</w:t>
      </w:r>
      <w:r w:rsidR="006C1B14">
        <w:rPr>
          <w:lang w:val="en-US" w:eastAsia="x-none"/>
        </w:rPr>
        <w:t xml:space="preserve"> </w:t>
      </w:r>
      <w:r w:rsidR="00A205C2">
        <w:rPr>
          <w:lang w:val="en-US" w:eastAsia="x-none"/>
        </w:rPr>
        <w:t>full details and materials</w:t>
      </w:r>
      <w:r w:rsidR="006C1B14">
        <w:rPr>
          <w:lang w:val="en-US" w:eastAsia="x-none"/>
        </w:rPr>
        <w:t xml:space="preserve"> provided in</w:t>
      </w:r>
      <w:r w:rsidRPr="006C3FE4">
        <w:rPr>
          <w:lang w:val="en-US" w:eastAsia="x-none"/>
        </w:rPr>
        <w:t xml:space="preserve"> </w:t>
      </w:r>
      <w:r>
        <w:rPr>
          <w:lang w:val="en-US" w:eastAsia="x-none"/>
        </w:rPr>
        <w:t>{O’Dea, 2019 #28}</w:t>
      </w:r>
      <w:r w:rsidRPr="006C3FE4">
        <w:rPr>
          <w:lang w:val="en-US" w:eastAsia="x-none"/>
        </w:rPr>
        <w:t>).</w:t>
      </w:r>
      <w:r w:rsidR="006C1B14">
        <w:rPr>
          <w:lang w:val="en-US" w:eastAsia="x-none"/>
        </w:rPr>
        <w:t xml:space="preserve"> The survery was based on 102 meta-analysis papers </w:t>
      </w:r>
      <w:r w:rsidRPr="006C3FE4">
        <w:rPr>
          <w:lang w:val="en-US" w:eastAsia="x-none"/>
        </w:rPr>
        <w:t xml:space="preserve">published between 1 January 2010 and 25 Mach 2019, </w:t>
      </w:r>
      <w:r w:rsidR="006C1B14">
        <w:rPr>
          <w:lang w:val="en-US" w:eastAsia="x-none"/>
        </w:rPr>
        <w:t xml:space="preserve">which were designed to be </w:t>
      </w:r>
      <w:r w:rsidR="007F700E">
        <w:rPr>
          <w:lang w:val="en-US" w:eastAsia="x-none"/>
        </w:rPr>
        <w:t>a representative sample of meta-analyses published in ecology and evolutionary biology journals.</w:t>
      </w:r>
    </w:p>
    <w:p w14:paraId="30E8F185" w14:textId="61939539" w:rsidR="007F700E" w:rsidRPr="007F700E" w:rsidRDefault="007F700E" w:rsidP="007F700E">
      <w:pPr>
        <w:pStyle w:val="Heading3"/>
      </w:pPr>
      <w:r>
        <w:t>Representative Sample</w:t>
      </w:r>
    </w:p>
    <w:p w14:paraId="00D0A31B" w14:textId="653909D7" w:rsidR="007F700E" w:rsidRDefault="007F700E" w:rsidP="006C1B14">
      <w:pPr>
        <w:spacing w:line="480" w:lineRule="auto"/>
        <w:rPr>
          <w:lang w:eastAsia="x-none"/>
        </w:rPr>
      </w:pPr>
      <w:r>
        <w:rPr>
          <w:lang w:val="en-US" w:eastAsia="x-none"/>
        </w:rPr>
        <w:t xml:space="preserve">To select the representative sample of meta-analysis publications, we first searched the Scopus database for papers with </w:t>
      </w:r>
      <w:r w:rsidRPr="007F700E">
        <w:rPr>
          <w:lang w:val="en-US" w:eastAsia="x-none"/>
        </w:rPr>
        <w:t>(“meta-analy*” OR “metaanaly*” OR “meta-regression”</w:t>
      </w:r>
      <w:r>
        <w:rPr>
          <w:lang w:val="en-US" w:eastAsia="x-none"/>
        </w:rPr>
        <w:t>) in the title, abstract, or keywords (where the asterisk allows for any ending to the word, such as “meta-analyses” or “meta-analysis”), restricted the date to papers published after 2009, and restricted the ISSN (</w:t>
      </w:r>
      <w:r>
        <w:rPr>
          <w:lang w:eastAsia="x-none"/>
        </w:rPr>
        <w:t>International Standard Serial Number</w:t>
      </w:r>
      <w:r>
        <w:rPr>
          <w:lang w:eastAsia="x-none"/>
        </w:rPr>
        <w:t xml:space="preserve">) to journals classified as </w:t>
      </w:r>
      <w:r>
        <w:rPr>
          <w:lang w:eastAsia="x-none"/>
        </w:rPr>
        <w:t xml:space="preserve">‘Ecology’ </w:t>
      </w:r>
      <w:r w:rsidR="00A205C2">
        <w:rPr>
          <w:lang w:eastAsia="x-none"/>
        </w:rPr>
        <w:t>and/</w:t>
      </w:r>
      <w:r>
        <w:rPr>
          <w:lang w:eastAsia="x-none"/>
        </w:rPr>
        <w:t>or</w:t>
      </w:r>
      <w:r>
        <w:rPr>
          <w:lang w:eastAsia="x-none"/>
        </w:rPr>
        <w:t xml:space="preserve"> ‘Evolutionary Biology’</w:t>
      </w:r>
      <w:r>
        <w:rPr>
          <w:lang w:eastAsia="x-none"/>
        </w:rPr>
        <w:t xml:space="preserve"> </w:t>
      </w:r>
      <w:r>
        <w:rPr>
          <w:lang w:eastAsia="x-none"/>
        </w:rPr>
        <w:t xml:space="preserve">by the </w:t>
      </w:r>
      <w:r>
        <w:rPr>
          <w:lang w:eastAsia="x-none"/>
        </w:rPr>
        <w:t xml:space="preserve">2017 rankings of the </w:t>
      </w:r>
      <w:r>
        <w:rPr>
          <w:lang w:eastAsia="x-none"/>
        </w:rPr>
        <w:t>ISI InCites Journal Citation Reports</w:t>
      </w:r>
      <w:r>
        <w:rPr>
          <w:lang w:eastAsia="x-none"/>
        </w:rPr>
        <w:t>. On 25 March 2019 this search returned 1,668 papers from 134 journals.</w:t>
      </w:r>
    </w:p>
    <w:p w14:paraId="7AD7EFB9" w14:textId="77777777" w:rsidR="007F700E" w:rsidRDefault="007F700E" w:rsidP="006C1B14">
      <w:pPr>
        <w:spacing w:line="480" w:lineRule="auto"/>
        <w:rPr>
          <w:lang w:eastAsia="x-none"/>
        </w:rPr>
      </w:pPr>
    </w:p>
    <w:p w14:paraId="751711A5" w14:textId="646FBA09" w:rsidR="007F700E" w:rsidRDefault="007F700E" w:rsidP="006C1B14">
      <w:pPr>
        <w:spacing w:line="480" w:lineRule="auto"/>
        <w:rPr>
          <w:lang w:eastAsia="x-none"/>
        </w:rPr>
      </w:pPr>
      <w:r>
        <w:rPr>
          <w:lang w:eastAsia="x-none"/>
        </w:rPr>
        <w:t xml:space="preserve">Second, the returned papers were categorised as being from journals listed as ‘Ecology’, ‘Evolution’, or ‘Both’, and we reduced the number of journals and papers. To reduce the number of journals we arranged journals in descending order of frequency (i.e. to indicate </w:t>
      </w:r>
      <w:r>
        <w:rPr>
          <w:lang w:eastAsia="x-none"/>
        </w:rPr>
        <w:lastRenderedPageBreak/>
        <w:t xml:space="preserve">which journals published the most meta-analyses). After removing journals in more applied sub-fields (such as ecology economics), we retained the top 10 journals classified as ecology, the top 10 journals classified as evolutionary biology, and the top 11 journals classified as both ecology and evolutionary biology. The list of 31 retained journals </w:t>
      </w:r>
      <w:r w:rsidR="0092539E">
        <w:rPr>
          <w:lang w:eastAsia="x-none"/>
        </w:rPr>
        <w:t>is</w:t>
      </w:r>
      <w:r>
        <w:rPr>
          <w:lang w:eastAsia="x-none"/>
        </w:rPr>
        <w:t xml:space="preserve"> shown in Table S1. Next</w:t>
      </w:r>
      <w:r w:rsidR="0092539E">
        <w:rPr>
          <w:lang w:eastAsia="x-none"/>
        </w:rPr>
        <w:t>,</w:t>
      </w:r>
      <w:r>
        <w:rPr>
          <w:lang w:eastAsia="x-none"/>
        </w:rPr>
        <w:t xml:space="preserve"> we selected </w:t>
      </w:r>
      <w:r w:rsidR="007248B8">
        <w:rPr>
          <w:lang w:eastAsia="x-none"/>
        </w:rPr>
        <w:t>297</w:t>
      </w:r>
      <w:r>
        <w:rPr>
          <w:lang w:eastAsia="x-none"/>
        </w:rPr>
        <w:t xml:space="preserve"> </w:t>
      </w:r>
      <w:r w:rsidR="007248B8">
        <w:rPr>
          <w:lang w:eastAsia="x-none"/>
        </w:rPr>
        <w:t xml:space="preserve">studies </w:t>
      </w:r>
      <w:r>
        <w:rPr>
          <w:lang w:eastAsia="x-none"/>
        </w:rPr>
        <w:t xml:space="preserve">to be screened for inclusion in the sample, by using the ‘sample’ function in </w:t>
      </w:r>
      <w:r>
        <w:rPr>
          <w:i/>
          <w:iCs/>
          <w:lang w:eastAsia="x-none"/>
        </w:rPr>
        <w:t>R</w:t>
      </w:r>
      <w:r>
        <w:rPr>
          <w:lang w:eastAsia="x-none"/>
        </w:rPr>
        <w:t xml:space="preserve"> </w:t>
      </w:r>
      <w:r w:rsidRPr="00EB58CA">
        <w:t>(v. 3.5.1</w:t>
      </w:r>
      <w:r>
        <w:t xml:space="preserve">; </w:t>
      </w:r>
      <w:r w:rsidRPr="00EB58CA">
        <w:rPr>
          <w:rFonts w:cs="Times"/>
          <w:lang w:val="en-US"/>
        </w:rPr>
        <w:t>R Core Team, 2018)</w:t>
      </w:r>
      <w:r>
        <w:rPr>
          <w:rFonts w:cs="Times"/>
          <w:lang w:val="en-US"/>
        </w:rPr>
        <w:t xml:space="preserve"> to </w:t>
      </w:r>
      <w:r w:rsidR="007248B8">
        <w:rPr>
          <w:rFonts w:cs="Times"/>
          <w:lang w:val="en-US"/>
        </w:rPr>
        <w:t xml:space="preserve">randomly select </w:t>
      </w:r>
      <w:r w:rsidR="007248B8" w:rsidRPr="007F700E">
        <w:rPr>
          <w:lang w:eastAsia="x-none"/>
        </w:rPr>
        <w:t xml:space="preserve">up to 17 studies from the journals classified as ‘Evolutionary Biology’ </w:t>
      </w:r>
      <w:r w:rsidR="007248B8">
        <w:rPr>
          <w:lang w:eastAsia="x-none"/>
        </w:rPr>
        <w:t xml:space="preserve">(57 studies total) </w:t>
      </w:r>
      <w:r w:rsidR="007248B8" w:rsidRPr="007F700E">
        <w:rPr>
          <w:lang w:eastAsia="x-none"/>
        </w:rPr>
        <w:t>or ‘Both’</w:t>
      </w:r>
      <w:r w:rsidR="007248B8">
        <w:rPr>
          <w:lang w:eastAsia="x-none"/>
        </w:rPr>
        <w:t xml:space="preserve"> (150 studies total)</w:t>
      </w:r>
      <w:r w:rsidR="007248B8" w:rsidRPr="007F700E">
        <w:rPr>
          <w:lang w:eastAsia="x-none"/>
        </w:rPr>
        <w:t>, and up to 9 studies from journals classified as ‘Ecology’ (</w:t>
      </w:r>
      <w:r w:rsidR="007248B8">
        <w:rPr>
          <w:lang w:eastAsia="x-none"/>
        </w:rPr>
        <w:t>90 studies total</w:t>
      </w:r>
      <w:r w:rsidR="007248B8" w:rsidRPr="007F700E">
        <w:rPr>
          <w:lang w:eastAsia="x-none"/>
        </w:rPr>
        <w:t>).</w:t>
      </w:r>
      <w:r w:rsidR="007248B8">
        <w:rPr>
          <w:lang w:eastAsia="x-none"/>
        </w:rPr>
        <w:t xml:space="preserve"> </w:t>
      </w:r>
    </w:p>
    <w:p w14:paraId="714A4B2D" w14:textId="77777777" w:rsidR="007F700E" w:rsidRPr="007F700E" w:rsidRDefault="007F700E" w:rsidP="007248B8">
      <w:pPr>
        <w:pStyle w:val="Heading2"/>
      </w:pPr>
      <w:bookmarkStart w:id="0" w:name="_Toc50459827"/>
      <w:r w:rsidRPr="007F700E">
        <w:t>Table S1</w:t>
      </w:r>
      <w:bookmarkEnd w:id="0"/>
    </w:p>
    <w:p w14:paraId="4A33015F" w14:textId="126B5606" w:rsidR="007F700E" w:rsidRPr="007F700E" w:rsidRDefault="007248B8" w:rsidP="0092539E">
      <w:pPr>
        <w:spacing w:line="480" w:lineRule="auto"/>
      </w:pPr>
      <w:r>
        <w:t xml:space="preserve">Journals screened in our search for a representative sample of meta-analyses published in ecology and evolutionary biology. ISI Classification is based on the 2017 </w:t>
      </w:r>
      <w:r w:rsidR="007F700E" w:rsidRPr="007F700E">
        <w:t xml:space="preserve">ISI InCites Journal Citation Reports. </w:t>
      </w:r>
      <w:r>
        <w:t xml:space="preserve">The number of papers returned from the Scopus database search is described by </w:t>
      </w:r>
      <w:r w:rsidR="007F700E" w:rsidRPr="007F700E">
        <w:t>‘N hits’</w:t>
      </w:r>
      <w:r>
        <w:t xml:space="preserve">, while the number of studies selected for screening is described by </w:t>
      </w:r>
      <w:r w:rsidR="007F700E" w:rsidRPr="007F700E">
        <w:t>‘N screened’</w:t>
      </w:r>
      <w:r>
        <w:t>.</w:t>
      </w:r>
    </w:p>
    <w:tbl>
      <w:tblPr>
        <w:tblW w:w="0" w:type="auto"/>
        <w:tblInd w:w="93" w:type="dxa"/>
        <w:tblLook w:val="04A0" w:firstRow="1" w:lastRow="0" w:firstColumn="1" w:lastColumn="0" w:noHBand="0" w:noVBand="1"/>
      </w:tblPr>
      <w:tblGrid>
        <w:gridCol w:w="1671"/>
        <w:gridCol w:w="5401"/>
        <w:gridCol w:w="711"/>
        <w:gridCol w:w="1144"/>
      </w:tblGrid>
      <w:tr w:rsidR="007248B8" w:rsidRPr="007F700E" w14:paraId="050028B6" w14:textId="77777777" w:rsidTr="00A52B55">
        <w:trPr>
          <w:trHeight w:val="280"/>
        </w:trPr>
        <w:tc>
          <w:tcPr>
            <w:tcW w:w="0" w:type="auto"/>
            <w:tcBorders>
              <w:top w:val="single" w:sz="4" w:space="0" w:color="auto"/>
              <w:left w:val="nil"/>
              <w:bottom w:val="single" w:sz="4" w:space="0" w:color="auto"/>
              <w:right w:val="nil"/>
            </w:tcBorders>
            <w:shd w:val="clear" w:color="auto" w:fill="auto"/>
            <w:vAlign w:val="center"/>
            <w:hideMark/>
          </w:tcPr>
          <w:p w14:paraId="21C87573"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ISI Classification</w:t>
            </w:r>
          </w:p>
        </w:tc>
        <w:tc>
          <w:tcPr>
            <w:tcW w:w="0" w:type="auto"/>
            <w:tcBorders>
              <w:top w:val="single" w:sz="4" w:space="0" w:color="auto"/>
              <w:left w:val="nil"/>
              <w:bottom w:val="single" w:sz="4" w:space="0" w:color="auto"/>
              <w:right w:val="nil"/>
            </w:tcBorders>
            <w:shd w:val="clear" w:color="auto" w:fill="auto"/>
            <w:vAlign w:val="center"/>
            <w:hideMark/>
          </w:tcPr>
          <w:p w14:paraId="224E91C0"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Full Journal Title</w:t>
            </w:r>
          </w:p>
        </w:tc>
        <w:tc>
          <w:tcPr>
            <w:tcW w:w="0" w:type="auto"/>
            <w:tcBorders>
              <w:top w:val="single" w:sz="4" w:space="0" w:color="auto"/>
              <w:left w:val="nil"/>
              <w:bottom w:val="single" w:sz="4" w:space="0" w:color="auto"/>
              <w:right w:val="nil"/>
            </w:tcBorders>
            <w:shd w:val="clear" w:color="auto" w:fill="auto"/>
            <w:vAlign w:val="center"/>
            <w:hideMark/>
          </w:tcPr>
          <w:p w14:paraId="40BC9209"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N hits</w:t>
            </w:r>
          </w:p>
        </w:tc>
        <w:tc>
          <w:tcPr>
            <w:tcW w:w="0" w:type="auto"/>
            <w:tcBorders>
              <w:top w:val="single" w:sz="4" w:space="0" w:color="auto"/>
              <w:left w:val="nil"/>
              <w:bottom w:val="single" w:sz="4" w:space="0" w:color="auto"/>
              <w:right w:val="nil"/>
            </w:tcBorders>
            <w:shd w:val="clear" w:color="auto" w:fill="auto"/>
            <w:vAlign w:val="center"/>
            <w:hideMark/>
          </w:tcPr>
          <w:p w14:paraId="1D3B3F82" w14:textId="77777777" w:rsidR="007248B8" w:rsidRPr="007F700E" w:rsidRDefault="007248B8" w:rsidP="00A52B55">
            <w:pPr>
              <w:contextualSpacing/>
              <w:rPr>
                <w:rFonts w:ascii="Times" w:hAnsi="Times"/>
                <w:b/>
                <w:bCs/>
                <w:color w:val="000000"/>
                <w:sz w:val="20"/>
                <w:szCs w:val="20"/>
              </w:rPr>
            </w:pPr>
            <w:r w:rsidRPr="007F700E">
              <w:rPr>
                <w:rFonts w:ascii="Times" w:hAnsi="Times"/>
                <w:b/>
                <w:bCs/>
                <w:color w:val="000000"/>
                <w:sz w:val="20"/>
                <w:szCs w:val="20"/>
              </w:rPr>
              <w:t>N screened</w:t>
            </w:r>
          </w:p>
        </w:tc>
      </w:tr>
      <w:tr w:rsidR="007248B8" w:rsidRPr="007F700E" w14:paraId="73A331FB" w14:textId="77777777" w:rsidTr="00A52B55">
        <w:trPr>
          <w:trHeight w:val="480"/>
        </w:trPr>
        <w:tc>
          <w:tcPr>
            <w:tcW w:w="0" w:type="auto"/>
            <w:tcBorders>
              <w:top w:val="nil"/>
              <w:left w:val="nil"/>
              <w:bottom w:val="nil"/>
              <w:right w:val="nil"/>
            </w:tcBorders>
            <w:shd w:val="clear" w:color="auto" w:fill="auto"/>
            <w:vAlign w:val="center"/>
            <w:hideMark/>
          </w:tcPr>
          <w:p w14:paraId="7226705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47B153A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Proceedings of the Royal Society of London B: Biological Sciences</w:t>
            </w:r>
          </w:p>
        </w:tc>
        <w:tc>
          <w:tcPr>
            <w:tcW w:w="0" w:type="auto"/>
            <w:tcBorders>
              <w:top w:val="nil"/>
              <w:left w:val="nil"/>
              <w:bottom w:val="nil"/>
              <w:right w:val="nil"/>
            </w:tcBorders>
            <w:shd w:val="clear" w:color="auto" w:fill="auto"/>
            <w:vAlign w:val="center"/>
            <w:hideMark/>
          </w:tcPr>
          <w:p w14:paraId="1FE474E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47</w:t>
            </w:r>
          </w:p>
        </w:tc>
        <w:tc>
          <w:tcPr>
            <w:tcW w:w="0" w:type="auto"/>
            <w:tcBorders>
              <w:top w:val="nil"/>
              <w:left w:val="nil"/>
              <w:bottom w:val="nil"/>
              <w:right w:val="nil"/>
            </w:tcBorders>
            <w:shd w:val="clear" w:color="auto" w:fill="auto"/>
            <w:vAlign w:val="center"/>
            <w:hideMark/>
          </w:tcPr>
          <w:p w14:paraId="1A66C51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4BEFF890" w14:textId="77777777" w:rsidTr="00A52B55">
        <w:trPr>
          <w:trHeight w:val="300"/>
        </w:trPr>
        <w:tc>
          <w:tcPr>
            <w:tcW w:w="0" w:type="auto"/>
            <w:tcBorders>
              <w:top w:val="nil"/>
              <w:left w:val="nil"/>
              <w:bottom w:val="nil"/>
              <w:right w:val="nil"/>
            </w:tcBorders>
            <w:shd w:val="clear" w:color="auto" w:fill="auto"/>
            <w:vAlign w:val="center"/>
            <w:hideMark/>
          </w:tcPr>
          <w:p w14:paraId="56C1605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5399FB0A"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 and Evolution</w:t>
            </w:r>
          </w:p>
        </w:tc>
        <w:tc>
          <w:tcPr>
            <w:tcW w:w="0" w:type="auto"/>
            <w:tcBorders>
              <w:top w:val="nil"/>
              <w:left w:val="nil"/>
              <w:bottom w:val="nil"/>
              <w:right w:val="nil"/>
            </w:tcBorders>
            <w:shd w:val="clear" w:color="auto" w:fill="auto"/>
            <w:vAlign w:val="center"/>
            <w:hideMark/>
          </w:tcPr>
          <w:p w14:paraId="2AFF1641"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43</w:t>
            </w:r>
          </w:p>
        </w:tc>
        <w:tc>
          <w:tcPr>
            <w:tcW w:w="0" w:type="auto"/>
            <w:tcBorders>
              <w:top w:val="nil"/>
              <w:left w:val="nil"/>
              <w:bottom w:val="nil"/>
              <w:right w:val="nil"/>
            </w:tcBorders>
            <w:shd w:val="clear" w:color="auto" w:fill="auto"/>
            <w:vAlign w:val="center"/>
            <w:hideMark/>
          </w:tcPr>
          <w:p w14:paraId="1705934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43BDA527" w14:textId="77777777" w:rsidTr="00A52B55">
        <w:trPr>
          <w:trHeight w:val="300"/>
        </w:trPr>
        <w:tc>
          <w:tcPr>
            <w:tcW w:w="0" w:type="auto"/>
            <w:tcBorders>
              <w:top w:val="nil"/>
              <w:left w:val="nil"/>
              <w:bottom w:val="nil"/>
              <w:right w:val="nil"/>
            </w:tcBorders>
            <w:shd w:val="clear" w:color="auto" w:fill="auto"/>
            <w:vAlign w:val="center"/>
            <w:hideMark/>
          </w:tcPr>
          <w:p w14:paraId="501F8A1F"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6502B0F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Ecology</w:t>
            </w:r>
          </w:p>
        </w:tc>
        <w:tc>
          <w:tcPr>
            <w:tcW w:w="0" w:type="auto"/>
            <w:tcBorders>
              <w:top w:val="nil"/>
              <w:left w:val="nil"/>
              <w:bottom w:val="nil"/>
              <w:right w:val="nil"/>
            </w:tcBorders>
            <w:shd w:val="clear" w:color="auto" w:fill="auto"/>
            <w:vAlign w:val="center"/>
            <w:hideMark/>
          </w:tcPr>
          <w:p w14:paraId="1C8AED1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35</w:t>
            </w:r>
          </w:p>
        </w:tc>
        <w:tc>
          <w:tcPr>
            <w:tcW w:w="0" w:type="auto"/>
            <w:tcBorders>
              <w:top w:val="nil"/>
              <w:left w:val="nil"/>
              <w:bottom w:val="nil"/>
              <w:right w:val="nil"/>
            </w:tcBorders>
            <w:shd w:val="clear" w:color="auto" w:fill="auto"/>
            <w:vAlign w:val="center"/>
            <w:hideMark/>
          </w:tcPr>
          <w:p w14:paraId="18B71C1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7D98C1CD" w14:textId="77777777" w:rsidTr="00A52B55">
        <w:trPr>
          <w:trHeight w:val="300"/>
        </w:trPr>
        <w:tc>
          <w:tcPr>
            <w:tcW w:w="0" w:type="auto"/>
            <w:tcBorders>
              <w:top w:val="nil"/>
              <w:left w:val="nil"/>
              <w:bottom w:val="nil"/>
              <w:right w:val="nil"/>
            </w:tcBorders>
            <w:shd w:val="clear" w:color="auto" w:fill="auto"/>
            <w:vAlign w:val="center"/>
            <w:hideMark/>
          </w:tcPr>
          <w:p w14:paraId="5D759A3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03AB0489"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Journal of Evolutionary Biology</w:t>
            </w:r>
          </w:p>
        </w:tc>
        <w:tc>
          <w:tcPr>
            <w:tcW w:w="0" w:type="auto"/>
            <w:tcBorders>
              <w:top w:val="nil"/>
              <w:left w:val="nil"/>
              <w:bottom w:val="nil"/>
              <w:right w:val="nil"/>
            </w:tcBorders>
            <w:shd w:val="clear" w:color="auto" w:fill="auto"/>
            <w:vAlign w:val="center"/>
            <w:hideMark/>
          </w:tcPr>
          <w:p w14:paraId="019852EB"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32</w:t>
            </w:r>
          </w:p>
        </w:tc>
        <w:tc>
          <w:tcPr>
            <w:tcW w:w="0" w:type="auto"/>
            <w:tcBorders>
              <w:top w:val="nil"/>
              <w:left w:val="nil"/>
              <w:bottom w:val="nil"/>
              <w:right w:val="nil"/>
            </w:tcBorders>
            <w:shd w:val="clear" w:color="auto" w:fill="auto"/>
            <w:vAlign w:val="center"/>
            <w:hideMark/>
          </w:tcPr>
          <w:p w14:paraId="4BB1C32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6043D292" w14:textId="77777777" w:rsidTr="00A52B55">
        <w:trPr>
          <w:trHeight w:val="300"/>
        </w:trPr>
        <w:tc>
          <w:tcPr>
            <w:tcW w:w="0" w:type="auto"/>
            <w:tcBorders>
              <w:top w:val="nil"/>
              <w:left w:val="nil"/>
              <w:bottom w:val="nil"/>
              <w:right w:val="nil"/>
            </w:tcBorders>
            <w:shd w:val="clear" w:color="auto" w:fill="auto"/>
            <w:vAlign w:val="center"/>
            <w:hideMark/>
          </w:tcPr>
          <w:p w14:paraId="684FCCD5"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5871EED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615C01F1"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25</w:t>
            </w:r>
          </w:p>
        </w:tc>
        <w:tc>
          <w:tcPr>
            <w:tcW w:w="0" w:type="auto"/>
            <w:tcBorders>
              <w:top w:val="nil"/>
              <w:left w:val="nil"/>
              <w:bottom w:val="nil"/>
              <w:right w:val="nil"/>
            </w:tcBorders>
            <w:shd w:val="clear" w:color="auto" w:fill="auto"/>
            <w:vAlign w:val="center"/>
            <w:hideMark/>
          </w:tcPr>
          <w:p w14:paraId="21C3669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386EEDB5" w14:textId="77777777" w:rsidTr="00A52B55">
        <w:trPr>
          <w:trHeight w:val="300"/>
        </w:trPr>
        <w:tc>
          <w:tcPr>
            <w:tcW w:w="0" w:type="auto"/>
            <w:tcBorders>
              <w:top w:val="nil"/>
              <w:left w:val="nil"/>
              <w:bottom w:val="nil"/>
              <w:right w:val="nil"/>
            </w:tcBorders>
            <w:shd w:val="clear" w:color="auto" w:fill="auto"/>
            <w:vAlign w:val="center"/>
            <w:hideMark/>
          </w:tcPr>
          <w:p w14:paraId="24F226D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78C822D3" w14:textId="77777777" w:rsidR="007248B8" w:rsidRPr="007F700E" w:rsidRDefault="007248B8" w:rsidP="00A52B55">
            <w:pPr>
              <w:contextualSpacing/>
              <w:rPr>
                <w:rFonts w:ascii="Times" w:hAnsi="Times"/>
                <w:color w:val="000000"/>
                <w:sz w:val="20"/>
                <w:szCs w:val="20"/>
              </w:rPr>
            </w:pPr>
            <w:r w:rsidRPr="007F700E">
              <w:rPr>
                <w:rFonts w:ascii="Times" w:hAnsi="Times"/>
                <w:color w:val="000000"/>
                <w:sz w:val="20"/>
                <w:szCs w:val="20"/>
              </w:rPr>
              <w:t>American Naturalist</w:t>
            </w:r>
          </w:p>
        </w:tc>
        <w:tc>
          <w:tcPr>
            <w:tcW w:w="0" w:type="auto"/>
            <w:tcBorders>
              <w:top w:val="nil"/>
              <w:left w:val="nil"/>
              <w:bottom w:val="nil"/>
              <w:right w:val="nil"/>
            </w:tcBorders>
            <w:shd w:val="clear" w:color="auto" w:fill="auto"/>
            <w:vAlign w:val="center"/>
            <w:hideMark/>
          </w:tcPr>
          <w:p w14:paraId="0A340800"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20</w:t>
            </w:r>
          </w:p>
        </w:tc>
        <w:tc>
          <w:tcPr>
            <w:tcW w:w="0" w:type="auto"/>
            <w:tcBorders>
              <w:top w:val="nil"/>
              <w:left w:val="nil"/>
              <w:bottom w:val="nil"/>
              <w:right w:val="nil"/>
            </w:tcBorders>
            <w:shd w:val="clear" w:color="auto" w:fill="auto"/>
            <w:vAlign w:val="center"/>
            <w:hideMark/>
          </w:tcPr>
          <w:p w14:paraId="0923AB4A"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1851CED8" w14:textId="77777777" w:rsidTr="00A52B55">
        <w:trPr>
          <w:trHeight w:val="300"/>
        </w:trPr>
        <w:tc>
          <w:tcPr>
            <w:tcW w:w="0" w:type="auto"/>
            <w:tcBorders>
              <w:top w:val="nil"/>
              <w:left w:val="nil"/>
              <w:bottom w:val="nil"/>
              <w:right w:val="nil"/>
            </w:tcBorders>
            <w:shd w:val="clear" w:color="auto" w:fill="auto"/>
            <w:vAlign w:val="center"/>
            <w:hideMark/>
          </w:tcPr>
          <w:p w14:paraId="12A1F899" w14:textId="77777777" w:rsidR="007248B8" w:rsidRPr="007F700E" w:rsidRDefault="007248B8" w:rsidP="00A52B55">
            <w:pPr>
              <w:contextualSpacing/>
              <w:rPr>
                <w:rFonts w:ascii="Times" w:hAnsi="Times"/>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6ACAAFC4"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Biology Letters</w:t>
            </w:r>
          </w:p>
        </w:tc>
        <w:tc>
          <w:tcPr>
            <w:tcW w:w="0" w:type="auto"/>
            <w:tcBorders>
              <w:top w:val="nil"/>
              <w:left w:val="nil"/>
              <w:bottom w:val="nil"/>
              <w:right w:val="nil"/>
            </w:tcBorders>
            <w:shd w:val="clear" w:color="auto" w:fill="auto"/>
            <w:vAlign w:val="center"/>
            <w:hideMark/>
          </w:tcPr>
          <w:p w14:paraId="4CB5A25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c>
          <w:tcPr>
            <w:tcW w:w="0" w:type="auto"/>
            <w:tcBorders>
              <w:top w:val="nil"/>
              <w:left w:val="nil"/>
              <w:bottom w:val="nil"/>
              <w:right w:val="nil"/>
            </w:tcBorders>
            <w:shd w:val="clear" w:color="auto" w:fill="auto"/>
            <w:vAlign w:val="center"/>
            <w:hideMark/>
          </w:tcPr>
          <w:p w14:paraId="6F227790"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17</w:t>
            </w:r>
          </w:p>
        </w:tc>
      </w:tr>
      <w:tr w:rsidR="007248B8" w:rsidRPr="007F700E" w14:paraId="4111508F" w14:textId="77777777" w:rsidTr="00A52B55">
        <w:trPr>
          <w:trHeight w:val="300"/>
        </w:trPr>
        <w:tc>
          <w:tcPr>
            <w:tcW w:w="0" w:type="auto"/>
            <w:tcBorders>
              <w:top w:val="nil"/>
              <w:left w:val="nil"/>
              <w:bottom w:val="nil"/>
              <w:right w:val="nil"/>
            </w:tcBorders>
            <w:shd w:val="clear" w:color="auto" w:fill="auto"/>
            <w:vAlign w:val="center"/>
            <w:hideMark/>
          </w:tcPr>
          <w:p w14:paraId="1578EDF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5B4CF63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Ecology</w:t>
            </w:r>
          </w:p>
        </w:tc>
        <w:tc>
          <w:tcPr>
            <w:tcW w:w="0" w:type="auto"/>
            <w:tcBorders>
              <w:top w:val="nil"/>
              <w:left w:val="nil"/>
              <w:bottom w:val="nil"/>
              <w:right w:val="nil"/>
            </w:tcBorders>
            <w:shd w:val="clear" w:color="auto" w:fill="auto"/>
            <w:vAlign w:val="center"/>
            <w:hideMark/>
          </w:tcPr>
          <w:p w14:paraId="430DE38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14</w:t>
            </w:r>
          </w:p>
        </w:tc>
        <w:tc>
          <w:tcPr>
            <w:tcW w:w="0" w:type="auto"/>
            <w:tcBorders>
              <w:top w:val="nil"/>
              <w:left w:val="nil"/>
              <w:bottom w:val="nil"/>
              <w:right w:val="nil"/>
            </w:tcBorders>
            <w:shd w:val="clear" w:color="auto" w:fill="auto"/>
            <w:vAlign w:val="center"/>
            <w:hideMark/>
          </w:tcPr>
          <w:p w14:paraId="06DF56CB"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14</w:t>
            </w:r>
          </w:p>
        </w:tc>
      </w:tr>
      <w:tr w:rsidR="007248B8" w:rsidRPr="007F700E" w14:paraId="3C2DA453" w14:textId="77777777" w:rsidTr="00A52B55">
        <w:trPr>
          <w:trHeight w:val="300"/>
        </w:trPr>
        <w:tc>
          <w:tcPr>
            <w:tcW w:w="0" w:type="auto"/>
            <w:tcBorders>
              <w:top w:val="nil"/>
              <w:left w:val="nil"/>
              <w:bottom w:val="nil"/>
              <w:right w:val="nil"/>
            </w:tcBorders>
            <w:shd w:val="clear" w:color="auto" w:fill="auto"/>
            <w:vAlign w:val="center"/>
            <w:hideMark/>
          </w:tcPr>
          <w:p w14:paraId="504C5B3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1C54EC1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Nature Ecology &amp; Evolution</w:t>
            </w:r>
          </w:p>
        </w:tc>
        <w:tc>
          <w:tcPr>
            <w:tcW w:w="0" w:type="auto"/>
            <w:tcBorders>
              <w:top w:val="nil"/>
              <w:left w:val="nil"/>
              <w:bottom w:val="nil"/>
              <w:right w:val="nil"/>
            </w:tcBorders>
            <w:shd w:val="clear" w:color="auto" w:fill="auto"/>
            <w:vAlign w:val="center"/>
            <w:hideMark/>
          </w:tcPr>
          <w:p w14:paraId="77752BD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c>
          <w:tcPr>
            <w:tcW w:w="0" w:type="auto"/>
            <w:tcBorders>
              <w:top w:val="nil"/>
              <w:left w:val="nil"/>
              <w:bottom w:val="nil"/>
              <w:right w:val="nil"/>
            </w:tcBorders>
            <w:shd w:val="clear" w:color="auto" w:fill="auto"/>
            <w:vAlign w:val="center"/>
            <w:hideMark/>
          </w:tcPr>
          <w:p w14:paraId="6520F396"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r>
      <w:tr w:rsidR="007248B8" w:rsidRPr="007F700E" w14:paraId="3B5F5615" w14:textId="77777777" w:rsidTr="00A52B55">
        <w:trPr>
          <w:trHeight w:val="300"/>
        </w:trPr>
        <w:tc>
          <w:tcPr>
            <w:tcW w:w="0" w:type="auto"/>
            <w:tcBorders>
              <w:top w:val="nil"/>
              <w:left w:val="nil"/>
              <w:bottom w:val="nil"/>
              <w:right w:val="nil"/>
            </w:tcBorders>
            <w:shd w:val="clear" w:color="auto" w:fill="auto"/>
            <w:vAlign w:val="center"/>
            <w:hideMark/>
          </w:tcPr>
          <w:p w14:paraId="3E05CE0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7FBDE67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Heredity</w:t>
            </w:r>
          </w:p>
        </w:tc>
        <w:tc>
          <w:tcPr>
            <w:tcW w:w="0" w:type="auto"/>
            <w:tcBorders>
              <w:top w:val="nil"/>
              <w:left w:val="nil"/>
              <w:bottom w:val="nil"/>
              <w:right w:val="nil"/>
            </w:tcBorders>
            <w:shd w:val="clear" w:color="auto" w:fill="auto"/>
            <w:vAlign w:val="center"/>
            <w:hideMark/>
          </w:tcPr>
          <w:p w14:paraId="4394465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c>
          <w:tcPr>
            <w:tcW w:w="0" w:type="auto"/>
            <w:tcBorders>
              <w:top w:val="nil"/>
              <w:left w:val="nil"/>
              <w:bottom w:val="nil"/>
              <w:right w:val="nil"/>
            </w:tcBorders>
            <w:shd w:val="clear" w:color="auto" w:fill="auto"/>
            <w:vAlign w:val="center"/>
            <w:hideMark/>
          </w:tcPr>
          <w:p w14:paraId="2A5C8B7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r>
      <w:tr w:rsidR="007248B8" w:rsidRPr="007F700E" w14:paraId="2EBCCE44" w14:textId="77777777" w:rsidTr="00A52B55">
        <w:trPr>
          <w:trHeight w:val="300"/>
        </w:trPr>
        <w:tc>
          <w:tcPr>
            <w:tcW w:w="0" w:type="auto"/>
            <w:tcBorders>
              <w:top w:val="nil"/>
              <w:left w:val="nil"/>
              <w:bottom w:val="nil"/>
              <w:right w:val="nil"/>
            </w:tcBorders>
            <w:shd w:val="clear" w:color="auto" w:fill="auto"/>
            <w:vAlign w:val="center"/>
            <w:hideMark/>
          </w:tcPr>
          <w:p w14:paraId="5376352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Both</w:t>
            </w:r>
          </w:p>
        </w:tc>
        <w:tc>
          <w:tcPr>
            <w:tcW w:w="0" w:type="auto"/>
            <w:tcBorders>
              <w:top w:val="nil"/>
              <w:left w:val="nil"/>
              <w:bottom w:val="nil"/>
              <w:right w:val="nil"/>
            </w:tcBorders>
            <w:shd w:val="clear" w:color="auto" w:fill="auto"/>
            <w:vAlign w:val="center"/>
            <w:hideMark/>
          </w:tcPr>
          <w:p w14:paraId="78E1E49E"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Ecology Resources</w:t>
            </w:r>
          </w:p>
        </w:tc>
        <w:tc>
          <w:tcPr>
            <w:tcW w:w="0" w:type="auto"/>
            <w:tcBorders>
              <w:top w:val="nil"/>
              <w:left w:val="nil"/>
              <w:bottom w:val="nil"/>
              <w:right w:val="nil"/>
            </w:tcBorders>
            <w:shd w:val="clear" w:color="auto" w:fill="auto"/>
            <w:vAlign w:val="center"/>
            <w:hideMark/>
          </w:tcPr>
          <w:p w14:paraId="33536896"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c>
          <w:tcPr>
            <w:tcW w:w="0" w:type="auto"/>
            <w:tcBorders>
              <w:top w:val="nil"/>
              <w:left w:val="nil"/>
              <w:bottom w:val="nil"/>
              <w:right w:val="nil"/>
            </w:tcBorders>
            <w:shd w:val="clear" w:color="auto" w:fill="auto"/>
            <w:vAlign w:val="center"/>
            <w:hideMark/>
          </w:tcPr>
          <w:p w14:paraId="21E02374"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w:t>
            </w:r>
          </w:p>
        </w:tc>
      </w:tr>
      <w:tr w:rsidR="007248B8" w:rsidRPr="007F700E" w14:paraId="6C61E712" w14:textId="77777777" w:rsidTr="00A52B55">
        <w:trPr>
          <w:trHeight w:val="300"/>
        </w:trPr>
        <w:tc>
          <w:tcPr>
            <w:tcW w:w="0" w:type="auto"/>
            <w:tcBorders>
              <w:top w:val="nil"/>
              <w:left w:val="nil"/>
              <w:bottom w:val="nil"/>
              <w:right w:val="nil"/>
            </w:tcBorders>
            <w:shd w:val="clear" w:color="auto" w:fill="auto"/>
            <w:vAlign w:val="center"/>
            <w:hideMark/>
          </w:tcPr>
          <w:p w14:paraId="1C41D83A"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2510F48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Global Change Biology</w:t>
            </w:r>
          </w:p>
        </w:tc>
        <w:tc>
          <w:tcPr>
            <w:tcW w:w="0" w:type="auto"/>
            <w:tcBorders>
              <w:top w:val="nil"/>
              <w:left w:val="nil"/>
              <w:bottom w:val="nil"/>
              <w:right w:val="nil"/>
            </w:tcBorders>
            <w:shd w:val="clear" w:color="auto" w:fill="auto"/>
            <w:vAlign w:val="center"/>
            <w:hideMark/>
          </w:tcPr>
          <w:p w14:paraId="035D6FD0"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135</w:t>
            </w:r>
          </w:p>
        </w:tc>
        <w:tc>
          <w:tcPr>
            <w:tcW w:w="0" w:type="auto"/>
            <w:tcBorders>
              <w:top w:val="nil"/>
              <w:left w:val="nil"/>
              <w:bottom w:val="nil"/>
              <w:right w:val="nil"/>
            </w:tcBorders>
            <w:shd w:val="clear" w:color="auto" w:fill="auto"/>
            <w:vAlign w:val="center"/>
            <w:hideMark/>
          </w:tcPr>
          <w:p w14:paraId="32972B3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32EFB49" w14:textId="77777777" w:rsidTr="00A52B55">
        <w:trPr>
          <w:trHeight w:val="300"/>
        </w:trPr>
        <w:tc>
          <w:tcPr>
            <w:tcW w:w="0" w:type="auto"/>
            <w:tcBorders>
              <w:top w:val="nil"/>
              <w:left w:val="nil"/>
              <w:bottom w:val="nil"/>
              <w:right w:val="nil"/>
            </w:tcBorders>
            <w:shd w:val="clear" w:color="auto" w:fill="auto"/>
            <w:vAlign w:val="center"/>
            <w:hideMark/>
          </w:tcPr>
          <w:p w14:paraId="02EA94AE"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7C56837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 Letters</w:t>
            </w:r>
          </w:p>
        </w:tc>
        <w:tc>
          <w:tcPr>
            <w:tcW w:w="0" w:type="auto"/>
            <w:tcBorders>
              <w:top w:val="nil"/>
              <w:left w:val="nil"/>
              <w:bottom w:val="nil"/>
              <w:right w:val="nil"/>
            </w:tcBorders>
            <w:shd w:val="clear" w:color="auto" w:fill="auto"/>
            <w:vAlign w:val="center"/>
            <w:hideMark/>
          </w:tcPr>
          <w:p w14:paraId="6913C2A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98</w:t>
            </w:r>
          </w:p>
        </w:tc>
        <w:tc>
          <w:tcPr>
            <w:tcW w:w="0" w:type="auto"/>
            <w:tcBorders>
              <w:top w:val="nil"/>
              <w:left w:val="nil"/>
              <w:bottom w:val="nil"/>
              <w:right w:val="nil"/>
            </w:tcBorders>
            <w:shd w:val="clear" w:color="auto" w:fill="auto"/>
            <w:vAlign w:val="center"/>
            <w:hideMark/>
          </w:tcPr>
          <w:p w14:paraId="361EB5B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46CA562A" w14:textId="77777777" w:rsidTr="00A52B55">
        <w:trPr>
          <w:trHeight w:val="300"/>
        </w:trPr>
        <w:tc>
          <w:tcPr>
            <w:tcW w:w="0" w:type="auto"/>
            <w:tcBorders>
              <w:top w:val="nil"/>
              <w:left w:val="nil"/>
              <w:bottom w:val="nil"/>
              <w:right w:val="nil"/>
            </w:tcBorders>
            <w:shd w:val="clear" w:color="auto" w:fill="auto"/>
            <w:vAlign w:val="center"/>
            <w:hideMark/>
          </w:tcPr>
          <w:p w14:paraId="4C6B016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4020A242"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Oikos</w:t>
            </w:r>
          </w:p>
        </w:tc>
        <w:tc>
          <w:tcPr>
            <w:tcW w:w="0" w:type="auto"/>
            <w:tcBorders>
              <w:top w:val="nil"/>
              <w:left w:val="nil"/>
              <w:bottom w:val="nil"/>
              <w:right w:val="nil"/>
            </w:tcBorders>
            <w:shd w:val="clear" w:color="auto" w:fill="auto"/>
            <w:vAlign w:val="center"/>
            <w:hideMark/>
          </w:tcPr>
          <w:p w14:paraId="1ECD801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65</w:t>
            </w:r>
          </w:p>
        </w:tc>
        <w:tc>
          <w:tcPr>
            <w:tcW w:w="0" w:type="auto"/>
            <w:tcBorders>
              <w:top w:val="nil"/>
              <w:left w:val="nil"/>
              <w:bottom w:val="nil"/>
              <w:right w:val="nil"/>
            </w:tcBorders>
            <w:shd w:val="clear" w:color="auto" w:fill="auto"/>
            <w:vAlign w:val="center"/>
            <w:hideMark/>
          </w:tcPr>
          <w:p w14:paraId="4CB7EB4A"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02FD8261" w14:textId="77777777" w:rsidTr="00A52B55">
        <w:trPr>
          <w:trHeight w:val="300"/>
        </w:trPr>
        <w:tc>
          <w:tcPr>
            <w:tcW w:w="0" w:type="auto"/>
            <w:tcBorders>
              <w:top w:val="nil"/>
              <w:left w:val="nil"/>
              <w:bottom w:val="nil"/>
              <w:right w:val="nil"/>
            </w:tcBorders>
            <w:shd w:val="clear" w:color="auto" w:fill="auto"/>
            <w:vAlign w:val="center"/>
            <w:hideMark/>
          </w:tcPr>
          <w:p w14:paraId="5B5872C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6B374CB9"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Global Ecology and Biogeography</w:t>
            </w:r>
          </w:p>
        </w:tc>
        <w:tc>
          <w:tcPr>
            <w:tcW w:w="0" w:type="auto"/>
            <w:tcBorders>
              <w:top w:val="nil"/>
              <w:left w:val="nil"/>
              <w:bottom w:val="nil"/>
              <w:right w:val="nil"/>
            </w:tcBorders>
            <w:shd w:val="clear" w:color="auto" w:fill="auto"/>
            <w:vAlign w:val="center"/>
            <w:hideMark/>
          </w:tcPr>
          <w:p w14:paraId="373B2D9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51</w:t>
            </w:r>
          </w:p>
        </w:tc>
        <w:tc>
          <w:tcPr>
            <w:tcW w:w="0" w:type="auto"/>
            <w:tcBorders>
              <w:top w:val="nil"/>
              <w:left w:val="nil"/>
              <w:bottom w:val="nil"/>
              <w:right w:val="nil"/>
            </w:tcBorders>
            <w:shd w:val="clear" w:color="auto" w:fill="auto"/>
            <w:vAlign w:val="center"/>
            <w:hideMark/>
          </w:tcPr>
          <w:p w14:paraId="7451D8F7"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A0C1D3C" w14:textId="77777777" w:rsidTr="00A52B55">
        <w:trPr>
          <w:trHeight w:val="300"/>
        </w:trPr>
        <w:tc>
          <w:tcPr>
            <w:tcW w:w="0" w:type="auto"/>
            <w:tcBorders>
              <w:top w:val="nil"/>
              <w:left w:val="nil"/>
              <w:bottom w:val="nil"/>
              <w:right w:val="nil"/>
            </w:tcBorders>
            <w:shd w:val="clear" w:color="auto" w:fill="auto"/>
            <w:vAlign w:val="center"/>
            <w:hideMark/>
          </w:tcPr>
          <w:p w14:paraId="527F867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0155C10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Biological Conservation</w:t>
            </w:r>
          </w:p>
        </w:tc>
        <w:tc>
          <w:tcPr>
            <w:tcW w:w="0" w:type="auto"/>
            <w:tcBorders>
              <w:top w:val="nil"/>
              <w:left w:val="nil"/>
              <w:bottom w:val="nil"/>
              <w:right w:val="nil"/>
            </w:tcBorders>
            <w:shd w:val="clear" w:color="auto" w:fill="auto"/>
            <w:vAlign w:val="center"/>
            <w:hideMark/>
          </w:tcPr>
          <w:p w14:paraId="2C4AC80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49</w:t>
            </w:r>
          </w:p>
        </w:tc>
        <w:tc>
          <w:tcPr>
            <w:tcW w:w="0" w:type="auto"/>
            <w:tcBorders>
              <w:top w:val="nil"/>
              <w:left w:val="nil"/>
              <w:bottom w:val="nil"/>
              <w:right w:val="nil"/>
            </w:tcBorders>
            <w:shd w:val="clear" w:color="auto" w:fill="auto"/>
            <w:vAlign w:val="center"/>
            <w:hideMark/>
          </w:tcPr>
          <w:p w14:paraId="4BE98E7D"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8854E80" w14:textId="77777777" w:rsidTr="00A52B55">
        <w:trPr>
          <w:trHeight w:val="300"/>
        </w:trPr>
        <w:tc>
          <w:tcPr>
            <w:tcW w:w="0" w:type="auto"/>
            <w:tcBorders>
              <w:top w:val="nil"/>
              <w:left w:val="nil"/>
              <w:bottom w:val="nil"/>
              <w:right w:val="nil"/>
            </w:tcBorders>
            <w:shd w:val="clear" w:color="auto" w:fill="auto"/>
            <w:vAlign w:val="center"/>
            <w:hideMark/>
          </w:tcPr>
          <w:p w14:paraId="1DCA801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7CA1689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Oecologia</w:t>
            </w:r>
          </w:p>
        </w:tc>
        <w:tc>
          <w:tcPr>
            <w:tcW w:w="0" w:type="auto"/>
            <w:tcBorders>
              <w:top w:val="nil"/>
              <w:left w:val="nil"/>
              <w:bottom w:val="nil"/>
              <w:right w:val="nil"/>
            </w:tcBorders>
            <w:shd w:val="clear" w:color="auto" w:fill="auto"/>
            <w:vAlign w:val="center"/>
            <w:hideMark/>
          </w:tcPr>
          <w:p w14:paraId="3A2D0C05"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47</w:t>
            </w:r>
          </w:p>
        </w:tc>
        <w:tc>
          <w:tcPr>
            <w:tcW w:w="0" w:type="auto"/>
            <w:tcBorders>
              <w:top w:val="nil"/>
              <w:left w:val="nil"/>
              <w:bottom w:val="nil"/>
              <w:right w:val="nil"/>
            </w:tcBorders>
            <w:shd w:val="clear" w:color="auto" w:fill="auto"/>
            <w:vAlign w:val="center"/>
            <w:hideMark/>
          </w:tcPr>
          <w:p w14:paraId="6D32FF9E"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0C7845DF" w14:textId="77777777" w:rsidTr="00A52B55">
        <w:trPr>
          <w:trHeight w:val="300"/>
        </w:trPr>
        <w:tc>
          <w:tcPr>
            <w:tcW w:w="0" w:type="auto"/>
            <w:tcBorders>
              <w:top w:val="nil"/>
              <w:left w:val="nil"/>
              <w:bottom w:val="nil"/>
              <w:right w:val="nil"/>
            </w:tcBorders>
            <w:shd w:val="clear" w:color="auto" w:fill="auto"/>
            <w:vAlign w:val="center"/>
            <w:hideMark/>
          </w:tcPr>
          <w:p w14:paraId="0D21795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lastRenderedPageBreak/>
              <w:t>Ecology</w:t>
            </w:r>
          </w:p>
        </w:tc>
        <w:tc>
          <w:tcPr>
            <w:tcW w:w="0" w:type="auto"/>
            <w:tcBorders>
              <w:top w:val="nil"/>
              <w:left w:val="nil"/>
              <w:bottom w:val="nil"/>
              <w:right w:val="nil"/>
            </w:tcBorders>
            <w:shd w:val="clear" w:color="auto" w:fill="auto"/>
            <w:vAlign w:val="center"/>
            <w:hideMark/>
          </w:tcPr>
          <w:p w14:paraId="5837D2B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Conservation Biology</w:t>
            </w:r>
          </w:p>
        </w:tc>
        <w:tc>
          <w:tcPr>
            <w:tcW w:w="0" w:type="auto"/>
            <w:tcBorders>
              <w:top w:val="nil"/>
              <w:left w:val="nil"/>
              <w:bottom w:val="nil"/>
              <w:right w:val="nil"/>
            </w:tcBorders>
            <w:shd w:val="clear" w:color="auto" w:fill="auto"/>
            <w:vAlign w:val="center"/>
            <w:hideMark/>
          </w:tcPr>
          <w:p w14:paraId="228DD44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43</w:t>
            </w:r>
          </w:p>
        </w:tc>
        <w:tc>
          <w:tcPr>
            <w:tcW w:w="0" w:type="auto"/>
            <w:tcBorders>
              <w:top w:val="nil"/>
              <w:left w:val="nil"/>
              <w:bottom w:val="nil"/>
              <w:right w:val="nil"/>
            </w:tcBorders>
            <w:shd w:val="clear" w:color="auto" w:fill="auto"/>
            <w:vAlign w:val="center"/>
            <w:hideMark/>
          </w:tcPr>
          <w:p w14:paraId="36163191"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238094E3" w14:textId="77777777" w:rsidTr="00A52B55">
        <w:trPr>
          <w:trHeight w:val="300"/>
        </w:trPr>
        <w:tc>
          <w:tcPr>
            <w:tcW w:w="0" w:type="auto"/>
            <w:tcBorders>
              <w:top w:val="nil"/>
              <w:left w:val="nil"/>
              <w:bottom w:val="nil"/>
              <w:right w:val="nil"/>
            </w:tcBorders>
            <w:shd w:val="clear" w:color="auto" w:fill="auto"/>
            <w:vAlign w:val="center"/>
            <w:hideMark/>
          </w:tcPr>
          <w:p w14:paraId="7D1D2658"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6254EFD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Journal of Applied Ecology</w:t>
            </w:r>
          </w:p>
        </w:tc>
        <w:tc>
          <w:tcPr>
            <w:tcW w:w="0" w:type="auto"/>
            <w:tcBorders>
              <w:top w:val="nil"/>
              <w:left w:val="nil"/>
              <w:bottom w:val="nil"/>
              <w:right w:val="nil"/>
            </w:tcBorders>
            <w:shd w:val="clear" w:color="auto" w:fill="auto"/>
            <w:vAlign w:val="center"/>
            <w:hideMark/>
          </w:tcPr>
          <w:p w14:paraId="0281984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42</w:t>
            </w:r>
          </w:p>
        </w:tc>
        <w:tc>
          <w:tcPr>
            <w:tcW w:w="0" w:type="auto"/>
            <w:tcBorders>
              <w:top w:val="nil"/>
              <w:left w:val="nil"/>
              <w:bottom w:val="nil"/>
              <w:right w:val="nil"/>
            </w:tcBorders>
            <w:shd w:val="clear" w:color="auto" w:fill="auto"/>
            <w:vAlign w:val="center"/>
            <w:hideMark/>
          </w:tcPr>
          <w:p w14:paraId="40BCBBE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66557CD5" w14:textId="77777777" w:rsidTr="00A52B55">
        <w:trPr>
          <w:trHeight w:val="300"/>
        </w:trPr>
        <w:tc>
          <w:tcPr>
            <w:tcW w:w="0" w:type="auto"/>
            <w:tcBorders>
              <w:top w:val="nil"/>
              <w:left w:val="nil"/>
              <w:bottom w:val="nil"/>
              <w:right w:val="nil"/>
            </w:tcBorders>
            <w:shd w:val="clear" w:color="auto" w:fill="auto"/>
            <w:vAlign w:val="center"/>
            <w:hideMark/>
          </w:tcPr>
          <w:p w14:paraId="16DC9365"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270F55BF" w14:textId="77777777" w:rsidR="007248B8" w:rsidRPr="007F700E" w:rsidRDefault="007248B8" w:rsidP="00A52B55">
            <w:pPr>
              <w:contextualSpacing/>
              <w:rPr>
                <w:rFonts w:ascii="Times" w:hAnsi="Times"/>
                <w:color w:val="000000"/>
                <w:sz w:val="20"/>
                <w:szCs w:val="20"/>
              </w:rPr>
            </w:pPr>
            <w:r w:rsidRPr="007F700E">
              <w:rPr>
                <w:rFonts w:ascii="Times" w:hAnsi="Times"/>
                <w:color w:val="000000"/>
                <w:sz w:val="20"/>
                <w:szCs w:val="20"/>
              </w:rPr>
              <w:t>Journal of Ecology</w:t>
            </w:r>
          </w:p>
        </w:tc>
        <w:tc>
          <w:tcPr>
            <w:tcW w:w="0" w:type="auto"/>
            <w:tcBorders>
              <w:top w:val="nil"/>
              <w:left w:val="nil"/>
              <w:bottom w:val="nil"/>
              <w:right w:val="nil"/>
            </w:tcBorders>
            <w:shd w:val="clear" w:color="auto" w:fill="auto"/>
            <w:vAlign w:val="center"/>
            <w:hideMark/>
          </w:tcPr>
          <w:p w14:paraId="0540FEC7"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35</w:t>
            </w:r>
          </w:p>
        </w:tc>
        <w:tc>
          <w:tcPr>
            <w:tcW w:w="0" w:type="auto"/>
            <w:tcBorders>
              <w:top w:val="nil"/>
              <w:left w:val="nil"/>
              <w:bottom w:val="nil"/>
              <w:right w:val="nil"/>
            </w:tcBorders>
            <w:shd w:val="clear" w:color="auto" w:fill="auto"/>
            <w:vAlign w:val="center"/>
            <w:hideMark/>
          </w:tcPr>
          <w:p w14:paraId="297AC7F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24918CB1" w14:textId="77777777" w:rsidTr="00A52B55">
        <w:trPr>
          <w:trHeight w:val="300"/>
        </w:trPr>
        <w:tc>
          <w:tcPr>
            <w:tcW w:w="0" w:type="auto"/>
            <w:tcBorders>
              <w:top w:val="nil"/>
              <w:left w:val="nil"/>
              <w:bottom w:val="nil"/>
              <w:right w:val="nil"/>
            </w:tcBorders>
            <w:shd w:val="clear" w:color="auto" w:fill="auto"/>
            <w:vAlign w:val="center"/>
            <w:hideMark/>
          </w:tcPr>
          <w:p w14:paraId="78A2E31F"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Ecology</w:t>
            </w:r>
          </w:p>
        </w:tc>
        <w:tc>
          <w:tcPr>
            <w:tcW w:w="0" w:type="auto"/>
            <w:tcBorders>
              <w:top w:val="nil"/>
              <w:left w:val="nil"/>
              <w:bottom w:val="nil"/>
              <w:right w:val="nil"/>
            </w:tcBorders>
            <w:shd w:val="clear" w:color="auto" w:fill="auto"/>
            <w:vAlign w:val="center"/>
            <w:hideMark/>
          </w:tcPr>
          <w:p w14:paraId="1BF0241C"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Marine Ecology Progress Series</w:t>
            </w:r>
          </w:p>
        </w:tc>
        <w:tc>
          <w:tcPr>
            <w:tcW w:w="0" w:type="auto"/>
            <w:tcBorders>
              <w:top w:val="nil"/>
              <w:left w:val="nil"/>
              <w:bottom w:val="nil"/>
              <w:right w:val="nil"/>
            </w:tcBorders>
            <w:shd w:val="clear" w:color="auto" w:fill="auto"/>
            <w:vAlign w:val="center"/>
            <w:hideMark/>
          </w:tcPr>
          <w:p w14:paraId="0A38D20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35</w:t>
            </w:r>
          </w:p>
        </w:tc>
        <w:tc>
          <w:tcPr>
            <w:tcW w:w="0" w:type="auto"/>
            <w:tcBorders>
              <w:top w:val="nil"/>
              <w:left w:val="nil"/>
              <w:bottom w:val="nil"/>
              <w:right w:val="nil"/>
            </w:tcBorders>
            <w:shd w:val="clear" w:color="auto" w:fill="auto"/>
            <w:vAlign w:val="center"/>
            <w:hideMark/>
          </w:tcPr>
          <w:p w14:paraId="40DE207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65667982" w14:textId="77777777" w:rsidTr="00A52B55">
        <w:trPr>
          <w:trHeight w:val="300"/>
        </w:trPr>
        <w:tc>
          <w:tcPr>
            <w:tcW w:w="0" w:type="auto"/>
            <w:tcBorders>
              <w:top w:val="nil"/>
              <w:left w:val="nil"/>
              <w:bottom w:val="nil"/>
              <w:right w:val="nil"/>
            </w:tcBorders>
            <w:shd w:val="clear" w:color="auto" w:fill="auto"/>
            <w:vAlign w:val="center"/>
            <w:hideMark/>
          </w:tcPr>
          <w:p w14:paraId="7ECF32FF"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6DE4528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BMC Evolutionary Biology</w:t>
            </w:r>
          </w:p>
        </w:tc>
        <w:tc>
          <w:tcPr>
            <w:tcW w:w="0" w:type="auto"/>
            <w:tcBorders>
              <w:top w:val="nil"/>
              <w:left w:val="nil"/>
              <w:bottom w:val="nil"/>
              <w:right w:val="nil"/>
            </w:tcBorders>
            <w:shd w:val="clear" w:color="auto" w:fill="auto"/>
            <w:vAlign w:val="center"/>
            <w:hideMark/>
          </w:tcPr>
          <w:p w14:paraId="66834FA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12</w:t>
            </w:r>
          </w:p>
        </w:tc>
        <w:tc>
          <w:tcPr>
            <w:tcW w:w="0" w:type="auto"/>
            <w:tcBorders>
              <w:top w:val="nil"/>
              <w:left w:val="nil"/>
              <w:bottom w:val="nil"/>
              <w:right w:val="nil"/>
            </w:tcBorders>
            <w:shd w:val="clear" w:color="auto" w:fill="auto"/>
            <w:vAlign w:val="center"/>
            <w:hideMark/>
          </w:tcPr>
          <w:p w14:paraId="56932104"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12</w:t>
            </w:r>
          </w:p>
        </w:tc>
      </w:tr>
      <w:tr w:rsidR="007248B8" w:rsidRPr="007F700E" w14:paraId="0C0050F2" w14:textId="77777777" w:rsidTr="00A52B55">
        <w:trPr>
          <w:trHeight w:val="300"/>
        </w:trPr>
        <w:tc>
          <w:tcPr>
            <w:tcW w:w="0" w:type="auto"/>
            <w:tcBorders>
              <w:top w:val="nil"/>
              <w:left w:val="nil"/>
              <w:bottom w:val="nil"/>
              <w:right w:val="nil"/>
            </w:tcBorders>
            <w:shd w:val="clear" w:color="auto" w:fill="auto"/>
            <w:vAlign w:val="center"/>
            <w:hideMark/>
          </w:tcPr>
          <w:p w14:paraId="27504F0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4EF3F75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Applications</w:t>
            </w:r>
          </w:p>
        </w:tc>
        <w:tc>
          <w:tcPr>
            <w:tcW w:w="0" w:type="auto"/>
            <w:tcBorders>
              <w:top w:val="nil"/>
              <w:left w:val="nil"/>
              <w:bottom w:val="nil"/>
              <w:right w:val="nil"/>
            </w:tcBorders>
            <w:shd w:val="clear" w:color="auto" w:fill="auto"/>
            <w:vAlign w:val="center"/>
            <w:hideMark/>
          </w:tcPr>
          <w:p w14:paraId="064BA35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10</w:t>
            </w:r>
          </w:p>
        </w:tc>
        <w:tc>
          <w:tcPr>
            <w:tcW w:w="0" w:type="auto"/>
            <w:tcBorders>
              <w:top w:val="nil"/>
              <w:left w:val="nil"/>
              <w:bottom w:val="nil"/>
              <w:right w:val="nil"/>
            </w:tcBorders>
            <w:shd w:val="clear" w:color="auto" w:fill="auto"/>
            <w:vAlign w:val="center"/>
            <w:hideMark/>
          </w:tcPr>
          <w:p w14:paraId="1EC523E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10</w:t>
            </w:r>
          </w:p>
        </w:tc>
      </w:tr>
      <w:tr w:rsidR="007248B8" w:rsidRPr="007F700E" w14:paraId="184A93B2" w14:textId="77777777" w:rsidTr="00A52B55">
        <w:trPr>
          <w:trHeight w:val="480"/>
        </w:trPr>
        <w:tc>
          <w:tcPr>
            <w:tcW w:w="0" w:type="auto"/>
            <w:tcBorders>
              <w:top w:val="nil"/>
              <w:left w:val="nil"/>
              <w:bottom w:val="nil"/>
              <w:right w:val="nil"/>
            </w:tcBorders>
            <w:shd w:val="clear" w:color="auto" w:fill="auto"/>
            <w:vAlign w:val="center"/>
            <w:hideMark/>
          </w:tcPr>
          <w:p w14:paraId="032DFB4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160E1DE4"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Biological Journal of the Linnean Society</w:t>
            </w:r>
          </w:p>
        </w:tc>
        <w:tc>
          <w:tcPr>
            <w:tcW w:w="0" w:type="auto"/>
            <w:tcBorders>
              <w:top w:val="nil"/>
              <w:left w:val="nil"/>
              <w:bottom w:val="nil"/>
              <w:right w:val="nil"/>
            </w:tcBorders>
            <w:shd w:val="clear" w:color="auto" w:fill="auto"/>
            <w:vAlign w:val="center"/>
            <w:hideMark/>
          </w:tcPr>
          <w:p w14:paraId="4EA0FEC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c>
          <w:tcPr>
            <w:tcW w:w="0" w:type="auto"/>
            <w:tcBorders>
              <w:top w:val="nil"/>
              <w:left w:val="nil"/>
              <w:bottom w:val="nil"/>
              <w:right w:val="nil"/>
            </w:tcBorders>
            <w:shd w:val="clear" w:color="auto" w:fill="auto"/>
            <w:vAlign w:val="center"/>
            <w:hideMark/>
          </w:tcPr>
          <w:p w14:paraId="115C2D8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9</w:t>
            </w:r>
          </w:p>
        </w:tc>
      </w:tr>
      <w:tr w:rsidR="007248B8" w:rsidRPr="007F700E" w14:paraId="5CE7E9A3" w14:textId="77777777" w:rsidTr="00A52B55">
        <w:trPr>
          <w:trHeight w:val="300"/>
        </w:trPr>
        <w:tc>
          <w:tcPr>
            <w:tcW w:w="0" w:type="auto"/>
            <w:tcBorders>
              <w:top w:val="nil"/>
              <w:left w:val="nil"/>
              <w:bottom w:val="nil"/>
              <w:right w:val="nil"/>
            </w:tcBorders>
            <w:shd w:val="clear" w:color="auto" w:fill="auto"/>
            <w:vAlign w:val="center"/>
            <w:hideMark/>
          </w:tcPr>
          <w:p w14:paraId="0010C160"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1DD72BB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Biology and Evolution</w:t>
            </w:r>
          </w:p>
        </w:tc>
        <w:tc>
          <w:tcPr>
            <w:tcW w:w="0" w:type="auto"/>
            <w:tcBorders>
              <w:top w:val="nil"/>
              <w:left w:val="nil"/>
              <w:bottom w:val="nil"/>
              <w:right w:val="nil"/>
            </w:tcBorders>
            <w:shd w:val="clear" w:color="auto" w:fill="auto"/>
            <w:vAlign w:val="center"/>
            <w:hideMark/>
          </w:tcPr>
          <w:p w14:paraId="46CD2D54"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c>
          <w:tcPr>
            <w:tcW w:w="0" w:type="auto"/>
            <w:tcBorders>
              <w:top w:val="nil"/>
              <w:left w:val="nil"/>
              <w:bottom w:val="nil"/>
              <w:right w:val="nil"/>
            </w:tcBorders>
            <w:shd w:val="clear" w:color="auto" w:fill="auto"/>
            <w:vAlign w:val="center"/>
            <w:hideMark/>
          </w:tcPr>
          <w:p w14:paraId="4850C023"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7</w:t>
            </w:r>
          </w:p>
        </w:tc>
      </w:tr>
      <w:tr w:rsidR="007248B8" w:rsidRPr="007F700E" w14:paraId="68637D8A" w14:textId="77777777" w:rsidTr="00A52B55">
        <w:trPr>
          <w:trHeight w:val="300"/>
        </w:trPr>
        <w:tc>
          <w:tcPr>
            <w:tcW w:w="0" w:type="auto"/>
            <w:tcBorders>
              <w:top w:val="nil"/>
              <w:left w:val="nil"/>
              <w:bottom w:val="nil"/>
              <w:right w:val="nil"/>
            </w:tcBorders>
            <w:shd w:val="clear" w:color="auto" w:fill="auto"/>
            <w:vAlign w:val="center"/>
            <w:hideMark/>
          </w:tcPr>
          <w:p w14:paraId="47FAF3C5"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0166B971"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Genome Biology and Evolution</w:t>
            </w:r>
          </w:p>
        </w:tc>
        <w:tc>
          <w:tcPr>
            <w:tcW w:w="0" w:type="auto"/>
            <w:tcBorders>
              <w:top w:val="nil"/>
              <w:left w:val="nil"/>
              <w:bottom w:val="nil"/>
              <w:right w:val="nil"/>
            </w:tcBorders>
            <w:shd w:val="clear" w:color="auto" w:fill="auto"/>
            <w:vAlign w:val="center"/>
            <w:hideMark/>
          </w:tcPr>
          <w:p w14:paraId="51BD0CC2"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c>
          <w:tcPr>
            <w:tcW w:w="0" w:type="auto"/>
            <w:tcBorders>
              <w:top w:val="nil"/>
              <w:left w:val="nil"/>
              <w:bottom w:val="nil"/>
              <w:right w:val="nil"/>
            </w:tcBorders>
            <w:shd w:val="clear" w:color="auto" w:fill="auto"/>
            <w:vAlign w:val="center"/>
            <w:hideMark/>
          </w:tcPr>
          <w:p w14:paraId="5C9F5A9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r>
      <w:tr w:rsidR="007248B8" w:rsidRPr="007F700E" w14:paraId="46C8AC07" w14:textId="77777777" w:rsidTr="00A52B55">
        <w:trPr>
          <w:trHeight w:val="300"/>
        </w:trPr>
        <w:tc>
          <w:tcPr>
            <w:tcW w:w="0" w:type="auto"/>
            <w:tcBorders>
              <w:top w:val="nil"/>
              <w:left w:val="nil"/>
              <w:bottom w:val="nil"/>
              <w:right w:val="nil"/>
            </w:tcBorders>
            <w:shd w:val="clear" w:color="auto" w:fill="auto"/>
            <w:vAlign w:val="center"/>
            <w:hideMark/>
          </w:tcPr>
          <w:p w14:paraId="4BD40EC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21485EA9"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Molecular Phylogenetics and Evolution</w:t>
            </w:r>
          </w:p>
        </w:tc>
        <w:tc>
          <w:tcPr>
            <w:tcW w:w="0" w:type="auto"/>
            <w:tcBorders>
              <w:top w:val="nil"/>
              <w:left w:val="nil"/>
              <w:bottom w:val="nil"/>
              <w:right w:val="nil"/>
            </w:tcBorders>
            <w:shd w:val="clear" w:color="auto" w:fill="auto"/>
            <w:vAlign w:val="center"/>
            <w:hideMark/>
          </w:tcPr>
          <w:p w14:paraId="4F73292A"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c>
          <w:tcPr>
            <w:tcW w:w="0" w:type="auto"/>
            <w:tcBorders>
              <w:top w:val="nil"/>
              <w:left w:val="nil"/>
              <w:bottom w:val="nil"/>
              <w:right w:val="nil"/>
            </w:tcBorders>
            <w:shd w:val="clear" w:color="auto" w:fill="auto"/>
            <w:vAlign w:val="center"/>
            <w:hideMark/>
          </w:tcPr>
          <w:p w14:paraId="0FFF0DF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4</w:t>
            </w:r>
          </w:p>
        </w:tc>
      </w:tr>
      <w:tr w:rsidR="007248B8" w:rsidRPr="007F700E" w14:paraId="2AA8D876" w14:textId="77777777" w:rsidTr="00A52B55">
        <w:trPr>
          <w:trHeight w:val="300"/>
        </w:trPr>
        <w:tc>
          <w:tcPr>
            <w:tcW w:w="0" w:type="auto"/>
            <w:tcBorders>
              <w:top w:val="nil"/>
              <w:left w:val="nil"/>
              <w:bottom w:val="nil"/>
              <w:right w:val="nil"/>
            </w:tcBorders>
            <w:shd w:val="clear" w:color="auto" w:fill="auto"/>
            <w:vAlign w:val="center"/>
            <w:hideMark/>
          </w:tcPr>
          <w:p w14:paraId="1B7C71D2"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102740A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Bioinformatics</w:t>
            </w:r>
          </w:p>
        </w:tc>
        <w:tc>
          <w:tcPr>
            <w:tcW w:w="0" w:type="auto"/>
            <w:tcBorders>
              <w:top w:val="nil"/>
              <w:left w:val="nil"/>
              <w:bottom w:val="nil"/>
              <w:right w:val="nil"/>
            </w:tcBorders>
            <w:shd w:val="clear" w:color="auto" w:fill="auto"/>
            <w:vAlign w:val="center"/>
            <w:hideMark/>
          </w:tcPr>
          <w:p w14:paraId="62A64148"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c>
          <w:tcPr>
            <w:tcW w:w="0" w:type="auto"/>
            <w:tcBorders>
              <w:top w:val="nil"/>
              <w:left w:val="nil"/>
              <w:bottom w:val="nil"/>
              <w:right w:val="nil"/>
            </w:tcBorders>
            <w:shd w:val="clear" w:color="auto" w:fill="auto"/>
            <w:vAlign w:val="center"/>
            <w:hideMark/>
          </w:tcPr>
          <w:p w14:paraId="1F235CB9"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r>
      <w:tr w:rsidR="007248B8" w:rsidRPr="007F700E" w14:paraId="1C0B20E0" w14:textId="77777777" w:rsidTr="00A52B55">
        <w:trPr>
          <w:trHeight w:val="300"/>
        </w:trPr>
        <w:tc>
          <w:tcPr>
            <w:tcW w:w="0" w:type="auto"/>
            <w:tcBorders>
              <w:top w:val="nil"/>
              <w:left w:val="nil"/>
              <w:bottom w:val="nil"/>
              <w:right w:val="nil"/>
            </w:tcBorders>
            <w:shd w:val="clear" w:color="auto" w:fill="auto"/>
            <w:vAlign w:val="center"/>
            <w:hideMark/>
          </w:tcPr>
          <w:p w14:paraId="2A84E3A3"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471DA39B"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Evolutionary Biology</w:t>
            </w:r>
          </w:p>
        </w:tc>
        <w:tc>
          <w:tcPr>
            <w:tcW w:w="0" w:type="auto"/>
            <w:tcBorders>
              <w:top w:val="nil"/>
              <w:left w:val="nil"/>
              <w:bottom w:val="nil"/>
              <w:right w:val="nil"/>
            </w:tcBorders>
            <w:shd w:val="clear" w:color="auto" w:fill="auto"/>
            <w:vAlign w:val="center"/>
            <w:hideMark/>
          </w:tcPr>
          <w:p w14:paraId="24D91877"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c>
          <w:tcPr>
            <w:tcW w:w="0" w:type="auto"/>
            <w:tcBorders>
              <w:top w:val="nil"/>
              <w:left w:val="nil"/>
              <w:bottom w:val="nil"/>
              <w:right w:val="nil"/>
            </w:tcBorders>
            <w:shd w:val="clear" w:color="auto" w:fill="auto"/>
            <w:vAlign w:val="center"/>
            <w:hideMark/>
          </w:tcPr>
          <w:p w14:paraId="378C4A4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r>
      <w:tr w:rsidR="007248B8" w:rsidRPr="007F700E" w14:paraId="7E063773" w14:textId="77777777" w:rsidTr="00A52B55">
        <w:trPr>
          <w:trHeight w:val="300"/>
        </w:trPr>
        <w:tc>
          <w:tcPr>
            <w:tcW w:w="0" w:type="auto"/>
            <w:tcBorders>
              <w:top w:val="nil"/>
              <w:left w:val="nil"/>
              <w:bottom w:val="nil"/>
              <w:right w:val="nil"/>
            </w:tcBorders>
            <w:shd w:val="clear" w:color="auto" w:fill="auto"/>
            <w:vAlign w:val="center"/>
            <w:hideMark/>
          </w:tcPr>
          <w:p w14:paraId="71F8EDFD"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nil"/>
              <w:right w:val="nil"/>
            </w:tcBorders>
            <w:shd w:val="clear" w:color="auto" w:fill="auto"/>
            <w:vAlign w:val="center"/>
            <w:hideMark/>
          </w:tcPr>
          <w:p w14:paraId="75CF011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Journal of Heredity</w:t>
            </w:r>
          </w:p>
        </w:tc>
        <w:tc>
          <w:tcPr>
            <w:tcW w:w="0" w:type="auto"/>
            <w:tcBorders>
              <w:top w:val="nil"/>
              <w:left w:val="nil"/>
              <w:bottom w:val="nil"/>
              <w:right w:val="nil"/>
            </w:tcBorders>
            <w:shd w:val="clear" w:color="auto" w:fill="auto"/>
            <w:vAlign w:val="center"/>
            <w:hideMark/>
          </w:tcPr>
          <w:p w14:paraId="6CE03CAB"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c>
          <w:tcPr>
            <w:tcW w:w="0" w:type="auto"/>
            <w:tcBorders>
              <w:top w:val="nil"/>
              <w:left w:val="nil"/>
              <w:bottom w:val="nil"/>
              <w:right w:val="nil"/>
            </w:tcBorders>
            <w:shd w:val="clear" w:color="auto" w:fill="auto"/>
            <w:vAlign w:val="center"/>
            <w:hideMark/>
          </w:tcPr>
          <w:p w14:paraId="71845D8F"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3</w:t>
            </w:r>
          </w:p>
        </w:tc>
      </w:tr>
      <w:tr w:rsidR="007248B8" w:rsidRPr="007F700E" w14:paraId="7F98C1E6" w14:textId="77777777" w:rsidTr="00A52B55">
        <w:trPr>
          <w:trHeight w:val="300"/>
        </w:trPr>
        <w:tc>
          <w:tcPr>
            <w:tcW w:w="0" w:type="auto"/>
            <w:tcBorders>
              <w:top w:val="nil"/>
              <w:left w:val="nil"/>
              <w:bottom w:val="single" w:sz="4" w:space="0" w:color="auto"/>
              <w:right w:val="nil"/>
            </w:tcBorders>
            <w:shd w:val="clear" w:color="auto" w:fill="auto"/>
            <w:vAlign w:val="center"/>
            <w:hideMark/>
          </w:tcPr>
          <w:p w14:paraId="4F8A2466"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Evolution</w:t>
            </w:r>
          </w:p>
        </w:tc>
        <w:tc>
          <w:tcPr>
            <w:tcW w:w="0" w:type="auto"/>
            <w:tcBorders>
              <w:top w:val="nil"/>
              <w:left w:val="nil"/>
              <w:bottom w:val="single" w:sz="4" w:space="0" w:color="auto"/>
              <w:right w:val="nil"/>
            </w:tcBorders>
            <w:shd w:val="clear" w:color="auto" w:fill="auto"/>
            <w:vAlign w:val="center"/>
            <w:hideMark/>
          </w:tcPr>
          <w:p w14:paraId="01A32D02" w14:textId="77777777" w:rsidR="007248B8" w:rsidRPr="007F700E" w:rsidRDefault="007248B8" w:rsidP="00A52B55">
            <w:pPr>
              <w:contextualSpacing/>
              <w:rPr>
                <w:rFonts w:ascii="Times" w:hAnsi="Times"/>
                <w:b/>
                <w:color w:val="000000"/>
                <w:sz w:val="20"/>
                <w:szCs w:val="20"/>
              </w:rPr>
            </w:pPr>
            <w:r w:rsidRPr="007F700E">
              <w:rPr>
                <w:rFonts w:ascii="Times" w:hAnsi="Times"/>
                <w:color w:val="000000"/>
                <w:sz w:val="20"/>
                <w:szCs w:val="20"/>
              </w:rPr>
              <w:t>Systematic Biology</w:t>
            </w:r>
          </w:p>
        </w:tc>
        <w:tc>
          <w:tcPr>
            <w:tcW w:w="0" w:type="auto"/>
            <w:tcBorders>
              <w:top w:val="nil"/>
              <w:left w:val="nil"/>
              <w:bottom w:val="single" w:sz="4" w:space="0" w:color="auto"/>
              <w:right w:val="nil"/>
            </w:tcBorders>
            <w:shd w:val="clear" w:color="auto" w:fill="auto"/>
            <w:vAlign w:val="center"/>
            <w:hideMark/>
          </w:tcPr>
          <w:p w14:paraId="300E1E1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w:t>
            </w:r>
          </w:p>
        </w:tc>
        <w:tc>
          <w:tcPr>
            <w:tcW w:w="0" w:type="auto"/>
            <w:tcBorders>
              <w:top w:val="nil"/>
              <w:left w:val="nil"/>
              <w:bottom w:val="single" w:sz="4" w:space="0" w:color="auto"/>
              <w:right w:val="nil"/>
            </w:tcBorders>
            <w:shd w:val="clear" w:color="auto" w:fill="auto"/>
            <w:vAlign w:val="center"/>
            <w:hideMark/>
          </w:tcPr>
          <w:p w14:paraId="28A5E6EC" w14:textId="77777777" w:rsidR="007248B8" w:rsidRPr="007F700E" w:rsidRDefault="007248B8" w:rsidP="00A52B55">
            <w:pPr>
              <w:contextualSpacing/>
              <w:jc w:val="right"/>
              <w:rPr>
                <w:rFonts w:ascii="Times" w:hAnsi="Times"/>
                <w:color w:val="000000"/>
                <w:sz w:val="20"/>
                <w:szCs w:val="20"/>
              </w:rPr>
            </w:pPr>
            <w:r w:rsidRPr="007F700E">
              <w:rPr>
                <w:rFonts w:ascii="Times" w:hAnsi="Times"/>
                <w:color w:val="000000"/>
                <w:sz w:val="20"/>
                <w:szCs w:val="20"/>
              </w:rPr>
              <w:t>2</w:t>
            </w:r>
          </w:p>
        </w:tc>
      </w:tr>
    </w:tbl>
    <w:p w14:paraId="467EDD11" w14:textId="0BF3C067" w:rsidR="007F700E" w:rsidRPr="007F700E" w:rsidRDefault="007F700E" w:rsidP="006C1B14">
      <w:pPr>
        <w:spacing w:line="480" w:lineRule="auto"/>
        <w:rPr>
          <w:rFonts w:ascii="Times" w:hAnsi="Times"/>
          <w:lang w:eastAsia="x-none"/>
        </w:rPr>
      </w:pPr>
    </w:p>
    <w:p w14:paraId="531BF7D7" w14:textId="36D8436E" w:rsidR="007248B8" w:rsidRPr="007F700E" w:rsidRDefault="007248B8" w:rsidP="007248B8">
      <w:pPr>
        <w:pStyle w:val="Heading3"/>
      </w:pPr>
      <w:r>
        <w:t>Inclusion criteria and screening methods</w:t>
      </w:r>
    </w:p>
    <w:p w14:paraId="3E8B6017" w14:textId="2D4601C3" w:rsidR="007248B8" w:rsidRDefault="007248B8" w:rsidP="0092539E">
      <w:pPr>
        <w:spacing w:line="480" w:lineRule="auto"/>
        <w:rPr>
          <w:lang w:eastAsia="x-none"/>
        </w:rPr>
      </w:pPr>
      <w:r>
        <w:rPr>
          <w:lang w:eastAsia="x-none"/>
        </w:rPr>
        <w:t>The sample of 102 meta-analysis papers met the following four inclusion criteria: (1) addresed a question in the fields of ecology and evolutionary biology; (2) claimed to present results from a meta-analysis; (3) performed a search for, and collected, data from the primary literature; (4) analysed effect sizes in a statistical model that were collected from multiple studies.</w:t>
      </w:r>
      <w:r w:rsidR="0092539E">
        <w:rPr>
          <w:lang w:eastAsia="x-none"/>
        </w:rPr>
        <w:t xml:space="preserve"> </w:t>
      </w:r>
      <w:r>
        <w:rPr>
          <w:lang w:eastAsia="x-none"/>
        </w:rPr>
        <w:t>Paper screening was conducted in two stages. First, two author</w:t>
      </w:r>
      <w:r w:rsidR="00A205C2">
        <w:rPr>
          <w:lang w:eastAsia="x-none"/>
        </w:rPr>
        <w:t>s</w:t>
      </w:r>
      <w:r>
        <w:rPr>
          <w:lang w:eastAsia="x-none"/>
        </w:rPr>
        <w:t xml:space="preserve"> (RO and ML) </w:t>
      </w:r>
      <w:r w:rsidR="00A205C2">
        <w:rPr>
          <w:lang w:eastAsia="x-none"/>
        </w:rPr>
        <w:t>conducted parallel abstract screening. Conflicting decisions were discussed and resolved. Second, 64% of screened abstracts underwent parallel full-text screening by RO and ML, in consultation with SN.</w:t>
      </w:r>
    </w:p>
    <w:p w14:paraId="5D062AE2" w14:textId="078DEA23" w:rsidR="00A205C2" w:rsidRPr="007F700E" w:rsidRDefault="00A205C2" w:rsidP="00A205C2">
      <w:pPr>
        <w:pStyle w:val="Heading3"/>
      </w:pPr>
      <w:r>
        <w:t>Assessing 102 meta-analysis papers</w:t>
      </w:r>
    </w:p>
    <w:p w14:paraId="2284D025" w14:textId="65D7332F" w:rsidR="00394140" w:rsidRPr="006C3FE4" w:rsidRDefault="0092539E" w:rsidP="00A205C2">
      <w:pPr>
        <w:spacing w:line="480" w:lineRule="auto"/>
        <w:rPr>
          <w:lang w:val="en-US" w:eastAsia="x-none"/>
        </w:rPr>
      </w:pPr>
      <w:r>
        <w:rPr>
          <w:lang w:eastAsia="x-none"/>
        </w:rPr>
        <w:t>P</w:t>
      </w:r>
      <w:r w:rsidR="00A205C2">
        <w:rPr>
          <w:lang w:eastAsia="x-none"/>
        </w:rPr>
        <w:t>apers were independently assessed by seven authors</w:t>
      </w:r>
      <w:r>
        <w:rPr>
          <w:lang w:eastAsia="x-none"/>
        </w:rPr>
        <w:t xml:space="preserve"> (</w:t>
      </w:r>
      <w:r w:rsidR="00A205C2">
        <w:t>RO</w:t>
      </w:r>
      <w:r w:rsidR="00A205C2">
        <w:t xml:space="preserve">, </w:t>
      </w:r>
      <w:r w:rsidR="00A205C2" w:rsidRPr="00EB58CA">
        <w:t xml:space="preserve">DN, JK, </w:t>
      </w:r>
      <w:r w:rsidR="00A205C2">
        <w:t>MJ</w:t>
      </w:r>
      <w:r w:rsidR="00A205C2" w:rsidRPr="00EB58CA">
        <w:t xml:space="preserve">, ML, </w:t>
      </w:r>
      <w:r w:rsidR="00A205C2">
        <w:t>RO</w:t>
      </w:r>
      <w:r w:rsidR="00A205C2" w:rsidRPr="00EB58CA">
        <w:t xml:space="preserve">, SN, </w:t>
      </w:r>
      <w:r w:rsidR="00A205C2">
        <w:t xml:space="preserve">and </w:t>
      </w:r>
      <w:r w:rsidR="00A205C2">
        <w:t>TP</w:t>
      </w:r>
      <w:r>
        <w:t>) as part of a</w:t>
      </w:r>
      <w:r>
        <w:rPr>
          <w:lang w:eastAsia="x-none"/>
        </w:rPr>
        <w:t xml:space="preserve"> larger, time-consuming survey</w:t>
      </w:r>
      <w:r w:rsidR="00A205C2">
        <w:t xml:space="preserve">. The one survey question pertaining to this project was: </w:t>
      </w:r>
      <w:r w:rsidR="00A205C2" w:rsidRPr="006C3FE4">
        <w:rPr>
          <w:lang w:val="en-US" w:eastAsia="x-none"/>
        </w:rPr>
        <w:t>“</w:t>
      </w:r>
      <w:r w:rsidR="00A205C2" w:rsidRPr="006C3FE4">
        <w:rPr>
          <w:i/>
          <w:iCs/>
          <w:lang w:val="en-US" w:eastAsia="x-none"/>
        </w:rPr>
        <w:t>Which publication bias tests are reported in the paper? (Select all that apply)</w:t>
      </w:r>
      <w:r w:rsidR="00A205C2" w:rsidRPr="006C3FE4">
        <w:rPr>
          <w:lang w:val="en-US" w:eastAsia="x-none"/>
        </w:rPr>
        <w:t>”</w:t>
      </w:r>
      <w:r w:rsidR="00A205C2">
        <w:rPr>
          <w:lang w:val="en-US" w:eastAsia="x-none"/>
        </w:rPr>
        <w:t xml:space="preserve">. There were 11 possible choices for respondents to select: </w:t>
      </w:r>
      <w:r w:rsidR="00555E2C">
        <w:rPr>
          <w:lang w:val="en-US" w:eastAsia="x-none"/>
        </w:rPr>
        <w:t>(</w:t>
      </w:r>
      <w:r w:rsidR="00B717AC">
        <w:rPr>
          <w:lang w:val="en-US" w:eastAsia="x-none"/>
        </w:rPr>
        <w:t>A</w:t>
      </w:r>
      <w:r w:rsidR="00394140" w:rsidRPr="006C3FE4">
        <w:rPr>
          <w:lang w:val="en-US" w:eastAsia="x-none"/>
        </w:rPr>
        <w:t xml:space="preserve">) </w:t>
      </w:r>
      <w:r w:rsidR="00555E2C">
        <w:rPr>
          <w:lang w:val="en-US" w:eastAsia="x-none"/>
        </w:rPr>
        <w:t>F</w:t>
      </w:r>
      <w:r w:rsidR="00394140" w:rsidRPr="006C3FE4">
        <w:rPr>
          <w:lang w:val="en-US" w:eastAsia="x-none"/>
        </w:rPr>
        <w:t>unnel plots (including contour-enhanced funnel plots)</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B</w:t>
      </w:r>
      <w:r w:rsidR="00394140" w:rsidRPr="006C3FE4">
        <w:rPr>
          <w:lang w:val="en-US" w:eastAsia="x-none"/>
        </w:rPr>
        <w:t>) Normal quantile (QQ) plots</w:t>
      </w:r>
      <w:r w:rsidR="00555E2C">
        <w:rPr>
          <w:lang w:val="en-US" w:eastAsia="x-none"/>
        </w:rPr>
        <w:t xml:space="preserve"> (Wang &amp; Bushman</w:t>
      </w:r>
      <w:r w:rsidR="00394140" w:rsidRPr="006C3FE4">
        <w:rPr>
          <w:lang w:val="en-US" w:eastAsia="x-none"/>
        </w:rPr>
        <w:t>)</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C</w:t>
      </w:r>
      <w:r w:rsidR="00394140" w:rsidRPr="006C3FE4">
        <w:rPr>
          <w:lang w:val="en-US" w:eastAsia="x-none"/>
        </w:rPr>
        <w:t xml:space="preserve">) </w:t>
      </w:r>
      <w:r w:rsidR="00555E2C">
        <w:rPr>
          <w:lang w:val="en-US" w:eastAsia="x-none"/>
        </w:rPr>
        <w:t>C</w:t>
      </w:r>
      <w:r w:rsidR="00394140" w:rsidRPr="006C3FE4">
        <w:rPr>
          <w:lang w:val="en-US" w:eastAsia="x-none"/>
        </w:rPr>
        <w:t xml:space="preserve">orrelation-based tests (e.g. </w:t>
      </w:r>
      <w:r w:rsidR="00555E2C" w:rsidRPr="00555E2C">
        <w:rPr>
          <w:lang w:val="en-US" w:eastAsia="x-none"/>
        </w:rPr>
        <w:t>Begg &amp; Manzumdar</w:t>
      </w:r>
      <w:r w:rsidR="00394140" w:rsidRPr="006C3FE4">
        <w:rPr>
          <w:lang w:val="en-US" w:eastAsia="x-none"/>
        </w:rPr>
        <w:t xml:space="preserve"> rank correlation)</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D</w:t>
      </w:r>
      <w:r w:rsidR="00394140" w:rsidRPr="006C3FE4">
        <w:rPr>
          <w:lang w:val="en-US" w:eastAsia="x-none"/>
        </w:rPr>
        <w:t xml:space="preserve">) </w:t>
      </w:r>
      <w:r w:rsidR="00555E2C">
        <w:rPr>
          <w:lang w:val="en-US" w:eastAsia="x-none"/>
        </w:rPr>
        <w:t>R</w:t>
      </w:r>
      <w:r w:rsidR="00394140" w:rsidRPr="006C3FE4">
        <w:rPr>
          <w:lang w:val="en-US" w:eastAsia="x-none"/>
        </w:rPr>
        <w:t xml:space="preserve">egression-based </w:t>
      </w:r>
      <w:r w:rsidR="00394140" w:rsidRPr="006C3FE4">
        <w:rPr>
          <w:lang w:val="en-US" w:eastAsia="x-none"/>
        </w:rPr>
        <w:lastRenderedPageBreak/>
        <w:t xml:space="preserve">tests (e.g. Egger </w:t>
      </w:r>
      <w:r w:rsidR="00555E2C">
        <w:rPr>
          <w:lang w:val="en-US" w:eastAsia="x-none"/>
        </w:rPr>
        <w:t>r</w:t>
      </w:r>
      <w:r w:rsidR="00394140" w:rsidRPr="006C3FE4">
        <w:rPr>
          <w:lang w:val="en-US" w:eastAsia="x-none"/>
        </w:rPr>
        <w:t>egression and its variants)</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E</w:t>
      </w:r>
      <w:r w:rsidR="00394140" w:rsidRPr="006C3FE4">
        <w:rPr>
          <w:lang w:val="en-US" w:eastAsia="x-none"/>
        </w:rPr>
        <w:t xml:space="preserve">) </w:t>
      </w:r>
      <w:r w:rsidR="00555E2C">
        <w:rPr>
          <w:lang w:val="en-US" w:eastAsia="x-none"/>
        </w:rPr>
        <w:t>F</w:t>
      </w:r>
      <w:r w:rsidR="00394140" w:rsidRPr="006C3FE4">
        <w:rPr>
          <w:lang w:val="en-US" w:eastAsia="x-none"/>
        </w:rPr>
        <w:t xml:space="preserve">ile drawer numbers or fail-safe </w:t>
      </w:r>
      <w:r w:rsidR="00394140" w:rsidRPr="006C3FE4">
        <w:rPr>
          <w:i/>
          <w:iCs/>
          <w:lang w:val="en-US" w:eastAsia="x-none"/>
        </w:rPr>
        <w:t>N</w:t>
      </w:r>
      <w:r w:rsidR="00394140" w:rsidRPr="006C3FE4">
        <w:rPr>
          <w:lang w:val="en-US" w:eastAsia="x-none"/>
        </w:rPr>
        <w:t xml:space="preserve"> (</w:t>
      </w:r>
      <w:r w:rsidR="00555E2C" w:rsidRPr="00555E2C">
        <w:rPr>
          <w:lang w:val="en-US" w:eastAsia="x-none"/>
        </w:rPr>
        <w:t>Rosenthal, Orwin or Rosenberg method</w:t>
      </w:r>
      <w:r w:rsidR="00394140" w:rsidRPr="006C3FE4">
        <w:rPr>
          <w:lang w:val="en-US" w:eastAsia="x-none"/>
        </w:rPr>
        <w:t>)</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F</w:t>
      </w:r>
      <w:r w:rsidR="00394140" w:rsidRPr="006C3FE4">
        <w:rPr>
          <w:lang w:val="en-US" w:eastAsia="x-none"/>
        </w:rPr>
        <w:t xml:space="preserve">) </w:t>
      </w:r>
      <w:r w:rsidR="00555E2C">
        <w:rPr>
          <w:lang w:val="en-US" w:eastAsia="x-none"/>
        </w:rPr>
        <w:t>T</w:t>
      </w:r>
      <w:r w:rsidR="00394140" w:rsidRPr="006C3FE4">
        <w:rPr>
          <w:lang w:val="en-US" w:eastAsia="x-none"/>
        </w:rPr>
        <w:t xml:space="preserve">rim-and-fill </w:t>
      </w:r>
      <w:r w:rsidR="00555E2C">
        <w:rPr>
          <w:lang w:val="en-US" w:eastAsia="x-none"/>
        </w:rPr>
        <w:t>tests;</w:t>
      </w:r>
      <w:r w:rsidR="00394140" w:rsidRPr="006C3FE4">
        <w:rPr>
          <w:lang w:val="en-US" w:eastAsia="x-none"/>
        </w:rPr>
        <w:t xml:space="preserve"> </w:t>
      </w:r>
      <w:r w:rsidR="00555E2C">
        <w:rPr>
          <w:lang w:val="en-US" w:eastAsia="x-none"/>
        </w:rPr>
        <w:t>(</w:t>
      </w:r>
      <w:r w:rsidR="00B717AC">
        <w:rPr>
          <w:lang w:val="en-US" w:eastAsia="x-none"/>
        </w:rPr>
        <w:t>G</w:t>
      </w:r>
      <w:r w:rsidR="00394140" w:rsidRPr="006C3FE4">
        <w:rPr>
          <w:lang w:val="en-US" w:eastAsia="x-none"/>
        </w:rPr>
        <w:t xml:space="preserve">) </w:t>
      </w:r>
      <w:r w:rsidR="00555E2C" w:rsidRPr="006C1B14">
        <w:rPr>
          <w:lang w:val="en-US" w:eastAsia="x-none"/>
        </w:rPr>
        <w:t>P</w:t>
      </w:r>
      <w:r w:rsidR="00394140" w:rsidRPr="006C3FE4">
        <w:rPr>
          <w:lang w:val="en-US" w:eastAsia="x-none"/>
        </w:rPr>
        <w:t xml:space="preserve">-curve, </w:t>
      </w:r>
      <w:r w:rsidR="00555E2C" w:rsidRPr="006C1B14">
        <w:rPr>
          <w:lang w:val="en-US" w:eastAsia="x-none"/>
        </w:rPr>
        <w:t>P</w:t>
      </w:r>
      <w:r w:rsidR="00394140" w:rsidRPr="006C3FE4">
        <w:rPr>
          <w:lang w:val="en-US" w:eastAsia="x-none"/>
        </w:rPr>
        <w:t>-uniform or its variants</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H</w:t>
      </w:r>
      <w:r w:rsidR="00394140" w:rsidRPr="006C3FE4">
        <w:rPr>
          <w:lang w:val="en-US" w:eastAsia="x-none"/>
        </w:rPr>
        <w:t xml:space="preserve">) </w:t>
      </w:r>
      <w:r w:rsidR="00555E2C">
        <w:rPr>
          <w:lang w:val="en-US" w:eastAsia="x-none"/>
        </w:rPr>
        <w:t>S</w:t>
      </w:r>
      <w:r w:rsidR="00394140" w:rsidRPr="006C3FE4">
        <w:rPr>
          <w:lang w:val="en-US" w:eastAsia="x-none"/>
        </w:rPr>
        <w:t xml:space="preserve">election </w:t>
      </w:r>
      <w:r w:rsidR="00555E2C">
        <w:rPr>
          <w:lang w:val="en-US" w:eastAsia="x-none"/>
        </w:rPr>
        <w:t>(method) models</w:t>
      </w:r>
      <w:r w:rsidR="00394140" w:rsidRPr="006C3FE4">
        <w:rPr>
          <w:lang w:val="en-US" w:eastAsia="x-none"/>
        </w:rPr>
        <w:t xml:space="preserve"> (e.g. </w:t>
      </w:r>
      <w:r w:rsidR="00555E2C">
        <w:rPr>
          <w:lang w:val="en-US" w:eastAsia="x-none"/>
        </w:rPr>
        <w:t>Copas, Hedges or lyengar &amp; Greenhouse model</w:t>
      </w:r>
      <w:r w:rsidR="00394140" w:rsidRPr="006C3FE4">
        <w:rPr>
          <w:lang w:val="en-US" w:eastAsia="x-none"/>
        </w:rPr>
        <w:t>)</w:t>
      </w:r>
      <w:r w:rsidR="00555E2C">
        <w:rPr>
          <w:lang w:val="en-US" w:eastAsia="x-none"/>
        </w:rPr>
        <w:t>;</w:t>
      </w:r>
      <w:r w:rsidR="00394140" w:rsidRPr="006C3FE4">
        <w:rPr>
          <w:lang w:val="en-US" w:eastAsia="x-none"/>
        </w:rPr>
        <w:t xml:space="preserve"> </w:t>
      </w:r>
      <w:r w:rsidR="00555E2C">
        <w:rPr>
          <w:lang w:val="en-US" w:eastAsia="x-none"/>
        </w:rPr>
        <w:t>(</w:t>
      </w:r>
      <w:r w:rsidR="00B717AC">
        <w:rPr>
          <w:lang w:val="en-US" w:eastAsia="x-none"/>
        </w:rPr>
        <w:t>I</w:t>
      </w:r>
      <w:r w:rsidR="00394140" w:rsidRPr="006C3FE4">
        <w:rPr>
          <w:lang w:val="en-US" w:eastAsia="x-none"/>
        </w:rPr>
        <w:t xml:space="preserve">) </w:t>
      </w:r>
      <w:r w:rsidR="00555E2C">
        <w:rPr>
          <w:lang w:val="en-US" w:eastAsia="x-none"/>
        </w:rPr>
        <w:t>T</w:t>
      </w:r>
      <w:r w:rsidR="00394140" w:rsidRPr="006C3FE4">
        <w:rPr>
          <w:lang w:val="en-US" w:eastAsia="x-none"/>
        </w:rPr>
        <w:t>ime-lag bias tests (e.g., regression or correlation on the relationship between effect sizes and time or cumulative meta-analysis)</w:t>
      </w:r>
      <w:r w:rsidR="00D9766E">
        <w:rPr>
          <w:lang w:val="en-US" w:eastAsia="x-none"/>
        </w:rPr>
        <w:t>;</w:t>
      </w:r>
      <w:r w:rsidR="00394140" w:rsidRPr="006C3FE4">
        <w:rPr>
          <w:lang w:val="en-US" w:eastAsia="x-none"/>
        </w:rPr>
        <w:t xml:space="preserve"> </w:t>
      </w:r>
      <w:r w:rsidR="00D9766E">
        <w:rPr>
          <w:lang w:val="en-US" w:eastAsia="x-none"/>
        </w:rPr>
        <w:t>(</w:t>
      </w:r>
      <w:r w:rsidR="00B717AC">
        <w:rPr>
          <w:lang w:val="en-US" w:eastAsia="x-none"/>
        </w:rPr>
        <w:t>J</w:t>
      </w:r>
      <w:r w:rsidR="00394140" w:rsidRPr="006C3FE4">
        <w:rPr>
          <w:lang w:val="en-US" w:eastAsia="x-none"/>
        </w:rPr>
        <w:t xml:space="preserve">) </w:t>
      </w:r>
      <w:r w:rsidR="00D9766E">
        <w:rPr>
          <w:lang w:val="en-US" w:eastAsia="x-none"/>
        </w:rPr>
        <w:t>N</w:t>
      </w:r>
      <w:r w:rsidR="00394140" w:rsidRPr="006C3FE4">
        <w:rPr>
          <w:lang w:val="en-US" w:eastAsia="x-none"/>
        </w:rPr>
        <w:t xml:space="preserve">one reported and </w:t>
      </w:r>
      <w:r w:rsidR="00D9766E">
        <w:rPr>
          <w:lang w:val="en-US" w:eastAsia="x-none"/>
        </w:rPr>
        <w:t>(</w:t>
      </w:r>
      <w:r w:rsidR="00B717AC">
        <w:rPr>
          <w:lang w:val="en-US" w:eastAsia="x-none"/>
        </w:rPr>
        <w:t>K</w:t>
      </w:r>
      <w:r w:rsidR="00394140" w:rsidRPr="006C3FE4">
        <w:rPr>
          <w:lang w:val="en-US" w:eastAsia="x-none"/>
        </w:rPr>
        <w:t>) ‘</w:t>
      </w:r>
      <w:r w:rsidR="00D9766E">
        <w:rPr>
          <w:lang w:val="en-US" w:eastAsia="x-none"/>
        </w:rPr>
        <w:t>Other</w:t>
      </w:r>
      <w:r w:rsidR="00394140" w:rsidRPr="006C3FE4">
        <w:rPr>
          <w:lang w:val="en-US" w:eastAsia="x-none"/>
        </w:rPr>
        <w:t>’ methods.</w:t>
      </w:r>
      <w:r w:rsidR="00A205C2">
        <w:rPr>
          <w:lang w:val="en-US" w:eastAsia="x-none"/>
        </w:rPr>
        <w:t xml:space="preserve"> </w:t>
      </w:r>
      <w:r w:rsidR="00394140" w:rsidRPr="006C3FE4">
        <w:rPr>
          <w:lang w:val="en-US" w:eastAsia="x-none"/>
        </w:rPr>
        <w:t>According to Sutton (</w:t>
      </w:r>
      <w:r w:rsidR="00394140">
        <w:t>{, 2009 #17}</w:t>
      </w:r>
      <w:r w:rsidR="00394140" w:rsidRPr="006C3FE4">
        <w:rPr>
          <w:lang w:val="en-US" w:eastAsia="x-none"/>
        </w:rPr>
        <w:t xml:space="preserve">) (see also </w:t>
      </w:r>
      <w:r w:rsidR="00394140">
        <w:rPr>
          <w:lang w:val="en-US" w:eastAsia="x-none"/>
        </w:rPr>
        <w:t>{Vevea, 2019 #16}</w:t>
      </w:r>
      <w:r w:rsidR="00394140" w:rsidRPr="006C3FE4">
        <w:rPr>
          <w:lang w:val="en-US" w:eastAsia="x-none"/>
        </w:rPr>
        <w:t xml:space="preserve">), Methods </w:t>
      </w:r>
      <w:r w:rsidR="00A205C2">
        <w:rPr>
          <w:lang w:val="en-US" w:eastAsia="x-none"/>
        </w:rPr>
        <w:t>A-D</w:t>
      </w:r>
      <w:r w:rsidR="00394140" w:rsidRPr="006C3FE4">
        <w:rPr>
          <w:lang w:val="en-US" w:eastAsia="x-none"/>
        </w:rPr>
        <w:t xml:space="preserve"> are tests detecting publication bias, whereas Methods </w:t>
      </w:r>
      <w:r w:rsidR="00A205C2">
        <w:rPr>
          <w:lang w:val="en-US" w:eastAsia="x-none"/>
        </w:rPr>
        <w:t xml:space="preserve">E-F </w:t>
      </w:r>
      <w:r w:rsidR="00394140" w:rsidRPr="006C3FE4">
        <w:rPr>
          <w:lang w:val="en-US" w:eastAsia="x-none"/>
        </w:rPr>
        <w:t>are assessing the impact of publication bias</w:t>
      </w:r>
      <w:r w:rsidR="00A205C2">
        <w:rPr>
          <w:lang w:val="en-US" w:eastAsia="x-none"/>
        </w:rPr>
        <w:t>.</w:t>
      </w:r>
    </w:p>
    <w:p w14:paraId="5C31D74F" w14:textId="469390C3" w:rsidR="00394140" w:rsidRPr="006C3FE4" w:rsidRDefault="00394140" w:rsidP="007F700E">
      <w:pPr>
        <w:pStyle w:val="Heading2"/>
        <w:rPr>
          <w:lang w:val="en-US"/>
        </w:rPr>
      </w:pPr>
      <w:r>
        <w:rPr>
          <w:lang w:val="en-US"/>
        </w:rPr>
        <w:t>X</w:t>
      </w:r>
      <w:r w:rsidRPr="006C3FE4">
        <w:t>.2 | Results</w:t>
      </w:r>
    </w:p>
    <w:p w14:paraId="029110AF" w14:textId="27E06AB2" w:rsidR="00430DF5" w:rsidRPr="00430DF5" w:rsidRDefault="0092539E" w:rsidP="00430DF5">
      <w:pPr>
        <w:spacing w:line="480" w:lineRule="auto"/>
        <w:rPr>
          <w:lang w:val="en-US" w:eastAsia="x-none"/>
        </w:rPr>
      </w:pPr>
      <w:r>
        <w:rPr>
          <w:lang w:val="en-US" w:eastAsia="x-none"/>
        </w:rPr>
        <w:t>By far the most popular test of publication bias were funnel plots (32.4% of reported papers</w:t>
      </w:r>
      <w:r w:rsidR="007051D4">
        <w:rPr>
          <w:lang w:val="en-US" w:eastAsia="x-none"/>
        </w:rPr>
        <w:t>; Table S2</w:t>
      </w:r>
      <w:r>
        <w:rPr>
          <w:lang w:val="en-US" w:eastAsia="x-none"/>
        </w:rPr>
        <w:t xml:space="preserve">). The next most common answer was ‘none reported’, with 17.8% of assessed papers not including any assessmet of publication bias. </w:t>
      </w:r>
      <w:r w:rsidR="00430DF5">
        <w:rPr>
          <w:lang w:val="en-US" w:eastAsia="x-none"/>
        </w:rPr>
        <w:t xml:space="preserve">These results suggest tests of publication bias have become more common in recent year in ecology and evolutionary biology, as over half of older meta-analyses assessed by </w:t>
      </w:r>
      <w:r w:rsidR="00430DF5" w:rsidRPr="006C3FE4">
        <w:rPr>
          <w:lang w:eastAsia="x-none"/>
        </w:rPr>
        <w:t xml:space="preserve">Nakagawa and Santos </w:t>
      </w:r>
      <w:r w:rsidR="00430DF5" w:rsidRPr="006C3FE4">
        <w:t>(</w:t>
      </w:r>
      <w:r w:rsidR="00430DF5">
        <w:t>{, 2012 #19}</w:t>
      </w:r>
      <w:r w:rsidR="00430DF5" w:rsidRPr="006C3FE4">
        <w:t>)</w:t>
      </w:r>
      <w:r w:rsidR="00430DF5">
        <w:t xml:space="preserve"> and </w:t>
      </w:r>
      <w:r w:rsidR="00430DF5" w:rsidRPr="006C3FE4">
        <w:rPr>
          <w:lang w:eastAsia="x-none"/>
        </w:rPr>
        <w:t>Koricheva and Gurevitch (</w:t>
      </w:r>
      <w:r w:rsidR="00430DF5">
        <w:rPr>
          <w:lang w:eastAsia="x-none"/>
        </w:rPr>
        <w:t>{</w:t>
      </w:r>
      <w:r w:rsidR="00430DF5" w:rsidRPr="006C3FE4">
        <w:rPr>
          <w:lang w:eastAsia="x-none"/>
        </w:rPr>
        <w:t>Koricheva</w:t>
      </w:r>
      <w:r w:rsidR="00430DF5">
        <w:rPr>
          <w:lang w:eastAsia="x-none"/>
        </w:rPr>
        <w:t>, 2014 #18}</w:t>
      </w:r>
      <w:r w:rsidR="00430DF5" w:rsidRPr="006C3FE4">
        <w:rPr>
          <w:lang w:eastAsia="x-none"/>
        </w:rPr>
        <w:t>)</w:t>
      </w:r>
      <w:r w:rsidR="00430DF5">
        <w:rPr>
          <w:lang w:eastAsia="x-none"/>
        </w:rPr>
        <w:t xml:space="preserve"> did not report any tests of publocation bais (although our results are not directly comparable, due to different survey methods). Still, inferential tests of publication bias remain uncommon, with all remaining methods represented by fewer than 15% of papers. </w:t>
      </w:r>
    </w:p>
    <w:p w14:paraId="353C99B2" w14:textId="1DA8CB7B" w:rsidR="0092539E" w:rsidRPr="00430DF5" w:rsidRDefault="0092539E" w:rsidP="00430DF5">
      <w:pPr>
        <w:spacing w:line="480" w:lineRule="auto"/>
        <w:rPr>
          <w:lang w:val="en-US" w:eastAsia="x-none"/>
        </w:rPr>
      </w:pPr>
      <w:r>
        <w:rPr>
          <w:lang w:val="en-US" w:eastAsia="x-none"/>
        </w:rPr>
        <w:t xml:space="preserve">All methods except ‘selection models’ were present in at least one paper (with ‘other’ being selected for a weighted histogram used by </w:t>
      </w:r>
      <w:r>
        <w:rPr>
          <w:lang w:eastAsia="x-none"/>
        </w:rPr>
        <w:t>{Loydi, 2013 #70}</w:t>
      </w:r>
      <w:r w:rsidR="00112D55">
        <w:rPr>
          <w:lang w:eastAsia="x-none"/>
        </w:rPr>
        <w:t>; Table S2</w:t>
      </w:r>
      <w:r>
        <w:rPr>
          <w:lang w:val="en-US" w:eastAsia="x-none"/>
        </w:rPr>
        <w:t>).</w:t>
      </w:r>
      <w:r w:rsidR="00430DF5">
        <w:rPr>
          <w:lang w:val="en-US" w:eastAsia="x-none"/>
        </w:rPr>
        <w:t xml:space="preserve"> </w:t>
      </w:r>
      <w:r>
        <w:rPr>
          <w:lang w:eastAsia="x-none"/>
        </w:rPr>
        <w:t>The absense of selection model methods could be because these methods are comparatively technically challenging, or because ecologists and evolutioanry biologists are not yet aware of the benefits of these methods.</w:t>
      </w:r>
    </w:p>
    <w:p w14:paraId="00A1C2D3" w14:textId="19250AEF" w:rsidR="00555E2C" w:rsidRDefault="007051D4" w:rsidP="007051D4">
      <w:pPr>
        <w:pStyle w:val="Heading2"/>
        <w:rPr>
          <w:lang w:val="en-US"/>
        </w:rPr>
      </w:pPr>
      <w:r w:rsidRPr="007F700E">
        <w:lastRenderedPageBreak/>
        <w:t>Table S</w:t>
      </w:r>
      <w:r>
        <w:rPr>
          <w:lang w:val="en-US"/>
        </w:rPr>
        <w:t>2</w:t>
      </w:r>
    </w:p>
    <w:p w14:paraId="3D213B6E" w14:textId="2E262F27" w:rsidR="007051D4" w:rsidRPr="007051D4" w:rsidRDefault="007051D4" w:rsidP="007051D4">
      <w:pPr>
        <w:spacing w:line="480" w:lineRule="auto"/>
        <w:rPr>
          <w:lang w:val="en-US" w:eastAsia="x-none"/>
        </w:rPr>
      </w:pPr>
      <w:r>
        <w:rPr>
          <w:lang w:val="en-US" w:eastAsia="x-none"/>
        </w:rPr>
        <w:t>Frequency with which publication bias tests were reported in the 102 meta-analysis publications, ranked in order of decreasing popularity.</w:t>
      </w:r>
    </w:p>
    <w:tbl>
      <w:tblPr>
        <w:tblW w:w="5640" w:type="dxa"/>
        <w:tblLook w:val="04A0" w:firstRow="1" w:lastRow="0" w:firstColumn="1" w:lastColumn="0" w:noHBand="0" w:noVBand="1"/>
      </w:tblPr>
      <w:tblGrid>
        <w:gridCol w:w="3300"/>
        <w:gridCol w:w="1256"/>
        <w:gridCol w:w="1349"/>
      </w:tblGrid>
      <w:tr w:rsidR="007051D4" w:rsidRPr="007051D4" w14:paraId="1C0F61DA" w14:textId="77777777" w:rsidTr="007051D4">
        <w:trPr>
          <w:trHeight w:val="1360"/>
        </w:trPr>
        <w:tc>
          <w:tcPr>
            <w:tcW w:w="3300" w:type="dxa"/>
            <w:tcBorders>
              <w:top w:val="single" w:sz="4" w:space="0" w:color="auto"/>
              <w:left w:val="nil"/>
              <w:bottom w:val="single" w:sz="4" w:space="0" w:color="auto"/>
              <w:right w:val="nil"/>
            </w:tcBorders>
            <w:shd w:val="clear" w:color="auto" w:fill="auto"/>
            <w:vAlign w:val="center"/>
            <w:hideMark/>
          </w:tcPr>
          <w:p w14:paraId="7AB30664" w14:textId="77777777" w:rsidR="007051D4" w:rsidRPr="007051D4" w:rsidRDefault="007051D4" w:rsidP="007051D4">
            <w:pPr>
              <w:rPr>
                <w:b/>
                <w:bCs/>
                <w:color w:val="000000"/>
                <w:lang w:eastAsia="zh-CN"/>
              </w:rPr>
            </w:pPr>
            <w:r w:rsidRPr="007051D4">
              <w:rPr>
                <w:b/>
                <w:bCs/>
                <w:color w:val="000000"/>
                <w:lang w:eastAsia="zh-CN"/>
              </w:rPr>
              <w:t>Publication Bias Test</w:t>
            </w:r>
          </w:p>
        </w:tc>
        <w:tc>
          <w:tcPr>
            <w:tcW w:w="1100" w:type="dxa"/>
            <w:tcBorders>
              <w:top w:val="single" w:sz="4" w:space="0" w:color="auto"/>
              <w:left w:val="nil"/>
              <w:bottom w:val="single" w:sz="4" w:space="0" w:color="auto"/>
              <w:right w:val="nil"/>
            </w:tcBorders>
            <w:shd w:val="clear" w:color="auto" w:fill="auto"/>
            <w:hideMark/>
          </w:tcPr>
          <w:p w14:paraId="41091B52" w14:textId="77777777" w:rsidR="007051D4" w:rsidRPr="007051D4" w:rsidRDefault="007051D4" w:rsidP="007051D4">
            <w:pPr>
              <w:rPr>
                <w:b/>
                <w:bCs/>
                <w:color w:val="000000"/>
                <w:lang w:eastAsia="zh-CN"/>
              </w:rPr>
            </w:pPr>
            <w:r w:rsidRPr="007051D4">
              <w:rPr>
                <w:b/>
                <w:bCs/>
                <w:color w:val="000000"/>
                <w:lang w:eastAsia="zh-CN"/>
              </w:rPr>
              <w:t>Number of Papers Reporting Test</w:t>
            </w:r>
          </w:p>
        </w:tc>
        <w:tc>
          <w:tcPr>
            <w:tcW w:w="1240" w:type="dxa"/>
            <w:tcBorders>
              <w:top w:val="single" w:sz="4" w:space="0" w:color="auto"/>
              <w:left w:val="nil"/>
              <w:bottom w:val="single" w:sz="4" w:space="0" w:color="auto"/>
              <w:right w:val="nil"/>
            </w:tcBorders>
            <w:shd w:val="clear" w:color="auto" w:fill="auto"/>
            <w:hideMark/>
          </w:tcPr>
          <w:p w14:paraId="1569EF56" w14:textId="77777777" w:rsidR="007051D4" w:rsidRPr="007051D4" w:rsidRDefault="007051D4" w:rsidP="007051D4">
            <w:pPr>
              <w:rPr>
                <w:b/>
                <w:bCs/>
                <w:color w:val="000000"/>
                <w:lang w:eastAsia="zh-CN"/>
              </w:rPr>
            </w:pPr>
            <w:r w:rsidRPr="007051D4">
              <w:rPr>
                <w:b/>
                <w:bCs/>
                <w:color w:val="000000"/>
                <w:lang w:eastAsia="zh-CN"/>
              </w:rPr>
              <w:t>Percentage of Papers Reporting Test</w:t>
            </w:r>
          </w:p>
        </w:tc>
      </w:tr>
      <w:tr w:rsidR="007051D4" w:rsidRPr="007051D4" w14:paraId="577A503F" w14:textId="77777777" w:rsidTr="007051D4">
        <w:trPr>
          <w:trHeight w:val="320"/>
        </w:trPr>
        <w:tc>
          <w:tcPr>
            <w:tcW w:w="3300" w:type="dxa"/>
            <w:tcBorders>
              <w:top w:val="nil"/>
              <w:left w:val="nil"/>
              <w:bottom w:val="nil"/>
              <w:right w:val="nil"/>
            </w:tcBorders>
            <w:shd w:val="clear" w:color="auto" w:fill="auto"/>
            <w:noWrap/>
            <w:vAlign w:val="bottom"/>
            <w:hideMark/>
          </w:tcPr>
          <w:p w14:paraId="1529B719" w14:textId="77777777" w:rsidR="007051D4" w:rsidRPr="007051D4" w:rsidRDefault="007051D4" w:rsidP="007051D4">
            <w:pPr>
              <w:rPr>
                <w:color w:val="000000"/>
                <w:lang w:eastAsia="zh-CN"/>
              </w:rPr>
            </w:pPr>
            <w:r w:rsidRPr="007051D4">
              <w:rPr>
                <w:color w:val="000000"/>
                <w:lang w:eastAsia="zh-CN"/>
              </w:rPr>
              <w:t>(A) Funnel plots</w:t>
            </w:r>
          </w:p>
        </w:tc>
        <w:tc>
          <w:tcPr>
            <w:tcW w:w="1100" w:type="dxa"/>
            <w:tcBorders>
              <w:top w:val="nil"/>
              <w:left w:val="nil"/>
              <w:bottom w:val="nil"/>
              <w:right w:val="nil"/>
            </w:tcBorders>
            <w:shd w:val="clear" w:color="auto" w:fill="auto"/>
            <w:noWrap/>
            <w:vAlign w:val="bottom"/>
            <w:hideMark/>
          </w:tcPr>
          <w:p w14:paraId="7C61F7D2" w14:textId="77777777" w:rsidR="007051D4" w:rsidRPr="007051D4" w:rsidRDefault="007051D4" w:rsidP="007051D4">
            <w:pPr>
              <w:jc w:val="right"/>
              <w:rPr>
                <w:color w:val="000000"/>
                <w:lang w:eastAsia="zh-CN"/>
              </w:rPr>
            </w:pPr>
            <w:r w:rsidRPr="007051D4">
              <w:rPr>
                <w:color w:val="000000"/>
                <w:lang w:eastAsia="zh-CN"/>
              </w:rPr>
              <w:t>69</w:t>
            </w:r>
          </w:p>
        </w:tc>
        <w:tc>
          <w:tcPr>
            <w:tcW w:w="1240" w:type="dxa"/>
            <w:tcBorders>
              <w:top w:val="nil"/>
              <w:left w:val="nil"/>
              <w:bottom w:val="nil"/>
              <w:right w:val="nil"/>
            </w:tcBorders>
            <w:shd w:val="clear" w:color="auto" w:fill="auto"/>
            <w:noWrap/>
            <w:vAlign w:val="bottom"/>
            <w:hideMark/>
          </w:tcPr>
          <w:p w14:paraId="556D26E7" w14:textId="77777777" w:rsidR="007051D4" w:rsidRPr="007051D4" w:rsidRDefault="007051D4" w:rsidP="007051D4">
            <w:pPr>
              <w:jc w:val="right"/>
              <w:rPr>
                <w:color w:val="000000"/>
                <w:lang w:eastAsia="zh-CN"/>
              </w:rPr>
            </w:pPr>
            <w:r w:rsidRPr="007051D4">
              <w:rPr>
                <w:color w:val="000000"/>
                <w:lang w:eastAsia="zh-CN"/>
              </w:rPr>
              <w:t>32.40%</w:t>
            </w:r>
          </w:p>
        </w:tc>
      </w:tr>
      <w:tr w:rsidR="007051D4" w:rsidRPr="007051D4" w14:paraId="266E17BE" w14:textId="77777777" w:rsidTr="007051D4">
        <w:trPr>
          <w:trHeight w:val="320"/>
        </w:trPr>
        <w:tc>
          <w:tcPr>
            <w:tcW w:w="3300" w:type="dxa"/>
            <w:tcBorders>
              <w:top w:val="nil"/>
              <w:left w:val="nil"/>
              <w:bottom w:val="nil"/>
              <w:right w:val="nil"/>
            </w:tcBorders>
            <w:shd w:val="clear" w:color="auto" w:fill="auto"/>
            <w:noWrap/>
            <w:vAlign w:val="bottom"/>
            <w:hideMark/>
          </w:tcPr>
          <w:p w14:paraId="0A65630C" w14:textId="77777777" w:rsidR="007051D4" w:rsidRPr="007051D4" w:rsidRDefault="007051D4" w:rsidP="007051D4">
            <w:pPr>
              <w:rPr>
                <w:color w:val="000000"/>
                <w:lang w:eastAsia="zh-CN"/>
              </w:rPr>
            </w:pPr>
            <w:r w:rsidRPr="007051D4">
              <w:rPr>
                <w:color w:val="000000"/>
                <w:lang w:eastAsia="zh-CN"/>
              </w:rPr>
              <w:t>(J) None reported</w:t>
            </w:r>
          </w:p>
        </w:tc>
        <w:tc>
          <w:tcPr>
            <w:tcW w:w="1100" w:type="dxa"/>
            <w:tcBorders>
              <w:top w:val="nil"/>
              <w:left w:val="nil"/>
              <w:bottom w:val="nil"/>
              <w:right w:val="nil"/>
            </w:tcBorders>
            <w:shd w:val="clear" w:color="auto" w:fill="auto"/>
            <w:noWrap/>
            <w:vAlign w:val="bottom"/>
            <w:hideMark/>
          </w:tcPr>
          <w:p w14:paraId="6E9574E2" w14:textId="77777777" w:rsidR="007051D4" w:rsidRPr="007051D4" w:rsidRDefault="007051D4" w:rsidP="007051D4">
            <w:pPr>
              <w:jc w:val="right"/>
              <w:rPr>
                <w:color w:val="000000"/>
                <w:lang w:eastAsia="zh-CN"/>
              </w:rPr>
            </w:pPr>
            <w:r w:rsidRPr="007051D4">
              <w:rPr>
                <w:color w:val="000000"/>
                <w:lang w:eastAsia="zh-CN"/>
              </w:rPr>
              <w:t>38</w:t>
            </w:r>
          </w:p>
        </w:tc>
        <w:tc>
          <w:tcPr>
            <w:tcW w:w="1240" w:type="dxa"/>
            <w:tcBorders>
              <w:top w:val="nil"/>
              <w:left w:val="nil"/>
              <w:bottom w:val="nil"/>
              <w:right w:val="nil"/>
            </w:tcBorders>
            <w:shd w:val="clear" w:color="auto" w:fill="auto"/>
            <w:noWrap/>
            <w:vAlign w:val="bottom"/>
            <w:hideMark/>
          </w:tcPr>
          <w:p w14:paraId="76B204C6" w14:textId="77777777" w:rsidR="007051D4" w:rsidRPr="007051D4" w:rsidRDefault="007051D4" w:rsidP="007051D4">
            <w:pPr>
              <w:jc w:val="right"/>
              <w:rPr>
                <w:color w:val="000000"/>
                <w:lang w:eastAsia="zh-CN"/>
              </w:rPr>
            </w:pPr>
            <w:r w:rsidRPr="007051D4">
              <w:rPr>
                <w:color w:val="000000"/>
                <w:lang w:eastAsia="zh-CN"/>
              </w:rPr>
              <w:t>17.80%</w:t>
            </w:r>
          </w:p>
        </w:tc>
      </w:tr>
      <w:tr w:rsidR="007051D4" w:rsidRPr="007051D4" w14:paraId="31584F55" w14:textId="77777777" w:rsidTr="007051D4">
        <w:trPr>
          <w:trHeight w:val="320"/>
        </w:trPr>
        <w:tc>
          <w:tcPr>
            <w:tcW w:w="3300" w:type="dxa"/>
            <w:tcBorders>
              <w:top w:val="nil"/>
              <w:left w:val="nil"/>
              <w:bottom w:val="nil"/>
              <w:right w:val="nil"/>
            </w:tcBorders>
            <w:shd w:val="clear" w:color="auto" w:fill="auto"/>
            <w:noWrap/>
            <w:vAlign w:val="bottom"/>
            <w:hideMark/>
          </w:tcPr>
          <w:p w14:paraId="68919895" w14:textId="77777777" w:rsidR="007051D4" w:rsidRPr="007051D4" w:rsidRDefault="007051D4" w:rsidP="007051D4">
            <w:pPr>
              <w:rPr>
                <w:color w:val="000000"/>
                <w:lang w:eastAsia="zh-CN"/>
              </w:rPr>
            </w:pPr>
            <w:r w:rsidRPr="007051D4">
              <w:rPr>
                <w:color w:val="000000"/>
                <w:lang w:eastAsia="zh-CN"/>
              </w:rPr>
              <w:t>(E) Fail-safe N</w:t>
            </w:r>
          </w:p>
        </w:tc>
        <w:tc>
          <w:tcPr>
            <w:tcW w:w="1100" w:type="dxa"/>
            <w:tcBorders>
              <w:top w:val="nil"/>
              <w:left w:val="nil"/>
              <w:bottom w:val="nil"/>
              <w:right w:val="nil"/>
            </w:tcBorders>
            <w:shd w:val="clear" w:color="auto" w:fill="auto"/>
            <w:noWrap/>
            <w:vAlign w:val="bottom"/>
            <w:hideMark/>
          </w:tcPr>
          <w:p w14:paraId="34976DB0" w14:textId="77777777" w:rsidR="007051D4" w:rsidRPr="007051D4" w:rsidRDefault="007051D4" w:rsidP="007051D4">
            <w:pPr>
              <w:jc w:val="right"/>
              <w:rPr>
                <w:color w:val="000000"/>
                <w:lang w:eastAsia="zh-CN"/>
              </w:rPr>
            </w:pPr>
            <w:r w:rsidRPr="007051D4">
              <w:rPr>
                <w:color w:val="000000"/>
                <w:lang w:eastAsia="zh-CN"/>
              </w:rPr>
              <w:t>30</w:t>
            </w:r>
          </w:p>
        </w:tc>
        <w:tc>
          <w:tcPr>
            <w:tcW w:w="1240" w:type="dxa"/>
            <w:tcBorders>
              <w:top w:val="nil"/>
              <w:left w:val="nil"/>
              <w:bottom w:val="nil"/>
              <w:right w:val="nil"/>
            </w:tcBorders>
            <w:shd w:val="clear" w:color="auto" w:fill="auto"/>
            <w:noWrap/>
            <w:vAlign w:val="bottom"/>
            <w:hideMark/>
          </w:tcPr>
          <w:p w14:paraId="3057BF72" w14:textId="77777777" w:rsidR="007051D4" w:rsidRPr="007051D4" w:rsidRDefault="007051D4" w:rsidP="007051D4">
            <w:pPr>
              <w:jc w:val="right"/>
              <w:rPr>
                <w:color w:val="000000"/>
                <w:lang w:eastAsia="zh-CN"/>
              </w:rPr>
            </w:pPr>
            <w:r w:rsidRPr="007051D4">
              <w:rPr>
                <w:color w:val="000000"/>
                <w:lang w:eastAsia="zh-CN"/>
              </w:rPr>
              <w:t>14.10%</w:t>
            </w:r>
          </w:p>
        </w:tc>
      </w:tr>
      <w:tr w:rsidR="007051D4" w:rsidRPr="007051D4" w14:paraId="70A6CD5F" w14:textId="77777777" w:rsidTr="007051D4">
        <w:trPr>
          <w:trHeight w:val="320"/>
        </w:trPr>
        <w:tc>
          <w:tcPr>
            <w:tcW w:w="3300" w:type="dxa"/>
            <w:tcBorders>
              <w:top w:val="nil"/>
              <w:left w:val="nil"/>
              <w:bottom w:val="nil"/>
              <w:right w:val="nil"/>
            </w:tcBorders>
            <w:shd w:val="clear" w:color="auto" w:fill="auto"/>
            <w:noWrap/>
            <w:vAlign w:val="bottom"/>
            <w:hideMark/>
          </w:tcPr>
          <w:p w14:paraId="23E83E55" w14:textId="77777777" w:rsidR="007051D4" w:rsidRPr="007051D4" w:rsidRDefault="007051D4" w:rsidP="007051D4">
            <w:pPr>
              <w:rPr>
                <w:color w:val="000000"/>
                <w:lang w:eastAsia="zh-CN"/>
              </w:rPr>
            </w:pPr>
            <w:r w:rsidRPr="007051D4">
              <w:rPr>
                <w:color w:val="000000"/>
                <w:lang w:eastAsia="zh-CN"/>
              </w:rPr>
              <w:t>(D) Regression-based methods</w:t>
            </w:r>
          </w:p>
        </w:tc>
        <w:tc>
          <w:tcPr>
            <w:tcW w:w="1100" w:type="dxa"/>
            <w:tcBorders>
              <w:top w:val="nil"/>
              <w:left w:val="nil"/>
              <w:bottom w:val="nil"/>
              <w:right w:val="nil"/>
            </w:tcBorders>
            <w:shd w:val="clear" w:color="auto" w:fill="auto"/>
            <w:noWrap/>
            <w:vAlign w:val="bottom"/>
            <w:hideMark/>
          </w:tcPr>
          <w:p w14:paraId="1FABFD2D" w14:textId="77777777" w:rsidR="007051D4" w:rsidRPr="007051D4" w:rsidRDefault="007051D4" w:rsidP="007051D4">
            <w:pPr>
              <w:jc w:val="right"/>
              <w:rPr>
                <w:color w:val="000000"/>
                <w:lang w:eastAsia="zh-CN"/>
              </w:rPr>
            </w:pPr>
            <w:r w:rsidRPr="007051D4">
              <w:rPr>
                <w:color w:val="000000"/>
                <w:lang w:eastAsia="zh-CN"/>
              </w:rPr>
              <w:t>25</w:t>
            </w:r>
          </w:p>
        </w:tc>
        <w:tc>
          <w:tcPr>
            <w:tcW w:w="1240" w:type="dxa"/>
            <w:tcBorders>
              <w:top w:val="nil"/>
              <w:left w:val="nil"/>
              <w:bottom w:val="nil"/>
              <w:right w:val="nil"/>
            </w:tcBorders>
            <w:shd w:val="clear" w:color="auto" w:fill="auto"/>
            <w:noWrap/>
            <w:vAlign w:val="bottom"/>
            <w:hideMark/>
          </w:tcPr>
          <w:p w14:paraId="241C66F7" w14:textId="77777777" w:rsidR="007051D4" w:rsidRPr="007051D4" w:rsidRDefault="007051D4" w:rsidP="007051D4">
            <w:pPr>
              <w:jc w:val="right"/>
              <w:rPr>
                <w:color w:val="000000"/>
                <w:lang w:eastAsia="zh-CN"/>
              </w:rPr>
            </w:pPr>
            <w:r w:rsidRPr="007051D4">
              <w:rPr>
                <w:color w:val="000000"/>
                <w:lang w:eastAsia="zh-CN"/>
              </w:rPr>
              <w:t>11.70%</w:t>
            </w:r>
          </w:p>
        </w:tc>
      </w:tr>
      <w:tr w:rsidR="007051D4" w:rsidRPr="007051D4" w14:paraId="2BB5BF15" w14:textId="77777777" w:rsidTr="007051D4">
        <w:trPr>
          <w:trHeight w:val="320"/>
        </w:trPr>
        <w:tc>
          <w:tcPr>
            <w:tcW w:w="3300" w:type="dxa"/>
            <w:tcBorders>
              <w:top w:val="nil"/>
              <w:left w:val="nil"/>
              <w:bottom w:val="nil"/>
              <w:right w:val="nil"/>
            </w:tcBorders>
            <w:shd w:val="clear" w:color="auto" w:fill="auto"/>
            <w:noWrap/>
            <w:vAlign w:val="bottom"/>
            <w:hideMark/>
          </w:tcPr>
          <w:p w14:paraId="4A21A5D4" w14:textId="77777777" w:rsidR="007051D4" w:rsidRPr="007051D4" w:rsidRDefault="007051D4" w:rsidP="007051D4">
            <w:pPr>
              <w:rPr>
                <w:color w:val="000000"/>
                <w:lang w:eastAsia="zh-CN"/>
              </w:rPr>
            </w:pPr>
            <w:r w:rsidRPr="007051D4">
              <w:rPr>
                <w:color w:val="000000"/>
                <w:lang w:eastAsia="zh-CN"/>
              </w:rPr>
              <w:t>(C) Correlation-based methods</w:t>
            </w:r>
          </w:p>
        </w:tc>
        <w:tc>
          <w:tcPr>
            <w:tcW w:w="1100" w:type="dxa"/>
            <w:tcBorders>
              <w:top w:val="nil"/>
              <w:left w:val="nil"/>
              <w:bottom w:val="nil"/>
              <w:right w:val="nil"/>
            </w:tcBorders>
            <w:shd w:val="clear" w:color="auto" w:fill="auto"/>
            <w:noWrap/>
            <w:vAlign w:val="bottom"/>
            <w:hideMark/>
          </w:tcPr>
          <w:p w14:paraId="07E39AA6" w14:textId="77777777" w:rsidR="007051D4" w:rsidRPr="007051D4" w:rsidRDefault="007051D4" w:rsidP="007051D4">
            <w:pPr>
              <w:jc w:val="right"/>
              <w:rPr>
                <w:color w:val="000000"/>
                <w:lang w:eastAsia="zh-CN"/>
              </w:rPr>
            </w:pPr>
            <w:r w:rsidRPr="007051D4">
              <w:rPr>
                <w:color w:val="000000"/>
                <w:lang w:eastAsia="zh-CN"/>
              </w:rPr>
              <w:t>20</w:t>
            </w:r>
          </w:p>
        </w:tc>
        <w:tc>
          <w:tcPr>
            <w:tcW w:w="1240" w:type="dxa"/>
            <w:tcBorders>
              <w:top w:val="nil"/>
              <w:left w:val="nil"/>
              <w:bottom w:val="nil"/>
              <w:right w:val="nil"/>
            </w:tcBorders>
            <w:shd w:val="clear" w:color="auto" w:fill="auto"/>
            <w:noWrap/>
            <w:vAlign w:val="bottom"/>
            <w:hideMark/>
          </w:tcPr>
          <w:p w14:paraId="41B0839C" w14:textId="77777777" w:rsidR="007051D4" w:rsidRPr="007051D4" w:rsidRDefault="007051D4" w:rsidP="007051D4">
            <w:pPr>
              <w:jc w:val="right"/>
              <w:rPr>
                <w:color w:val="000000"/>
                <w:lang w:eastAsia="zh-CN"/>
              </w:rPr>
            </w:pPr>
            <w:r w:rsidRPr="007051D4">
              <w:rPr>
                <w:color w:val="000000"/>
                <w:lang w:eastAsia="zh-CN"/>
              </w:rPr>
              <w:t>9.40%</w:t>
            </w:r>
          </w:p>
        </w:tc>
      </w:tr>
      <w:tr w:rsidR="007051D4" w:rsidRPr="007051D4" w14:paraId="5263FABE" w14:textId="77777777" w:rsidTr="007051D4">
        <w:trPr>
          <w:trHeight w:val="320"/>
        </w:trPr>
        <w:tc>
          <w:tcPr>
            <w:tcW w:w="3300" w:type="dxa"/>
            <w:tcBorders>
              <w:top w:val="nil"/>
              <w:left w:val="nil"/>
              <w:bottom w:val="nil"/>
              <w:right w:val="nil"/>
            </w:tcBorders>
            <w:shd w:val="clear" w:color="auto" w:fill="auto"/>
            <w:noWrap/>
            <w:vAlign w:val="bottom"/>
            <w:hideMark/>
          </w:tcPr>
          <w:p w14:paraId="76704013" w14:textId="77777777" w:rsidR="007051D4" w:rsidRPr="007051D4" w:rsidRDefault="007051D4" w:rsidP="007051D4">
            <w:pPr>
              <w:rPr>
                <w:color w:val="000000"/>
                <w:lang w:eastAsia="zh-CN"/>
              </w:rPr>
            </w:pPr>
            <w:r w:rsidRPr="007051D4">
              <w:rPr>
                <w:color w:val="000000"/>
                <w:lang w:eastAsia="zh-CN"/>
              </w:rPr>
              <w:t>(F) Trim-and-fill tests</w:t>
            </w:r>
          </w:p>
        </w:tc>
        <w:tc>
          <w:tcPr>
            <w:tcW w:w="1100" w:type="dxa"/>
            <w:tcBorders>
              <w:top w:val="nil"/>
              <w:left w:val="nil"/>
              <w:bottom w:val="nil"/>
              <w:right w:val="nil"/>
            </w:tcBorders>
            <w:shd w:val="clear" w:color="auto" w:fill="auto"/>
            <w:noWrap/>
            <w:vAlign w:val="bottom"/>
            <w:hideMark/>
          </w:tcPr>
          <w:p w14:paraId="4B5702A0" w14:textId="77777777" w:rsidR="007051D4" w:rsidRPr="007051D4" w:rsidRDefault="007051D4" w:rsidP="007051D4">
            <w:pPr>
              <w:jc w:val="right"/>
              <w:rPr>
                <w:color w:val="000000"/>
                <w:lang w:eastAsia="zh-CN"/>
              </w:rPr>
            </w:pPr>
            <w:r w:rsidRPr="007051D4">
              <w:rPr>
                <w:color w:val="000000"/>
                <w:lang w:eastAsia="zh-CN"/>
              </w:rPr>
              <w:t>16</w:t>
            </w:r>
          </w:p>
        </w:tc>
        <w:tc>
          <w:tcPr>
            <w:tcW w:w="1240" w:type="dxa"/>
            <w:tcBorders>
              <w:top w:val="nil"/>
              <w:left w:val="nil"/>
              <w:bottom w:val="nil"/>
              <w:right w:val="nil"/>
            </w:tcBorders>
            <w:shd w:val="clear" w:color="auto" w:fill="auto"/>
            <w:noWrap/>
            <w:vAlign w:val="bottom"/>
            <w:hideMark/>
          </w:tcPr>
          <w:p w14:paraId="640C995A" w14:textId="77777777" w:rsidR="007051D4" w:rsidRPr="007051D4" w:rsidRDefault="007051D4" w:rsidP="007051D4">
            <w:pPr>
              <w:jc w:val="right"/>
              <w:rPr>
                <w:color w:val="000000"/>
                <w:lang w:eastAsia="zh-CN"/>
              </w:rPr>
            </w:pPr>
            <w:r w:rsidRPr="007051D4">
              <w:rPr>
                <w:color w:val="000000"/>
                <w:lang w:eastAsia="zh-CN"/>
              </w:rPr>
              <w:t>7.50%</w:t>
            </w:r>
          </w:p>
        </w:tc>
      </w:tr>
      <w:tr w:rsidR="007051D4" w:rsidRPr="007051D4" w14:paraId="66D68073" w14:textId="77777777" w:rsidTr="007051D4">
        <w:trPr>
          <w:trHeight w:val="320"/>
        </w:trPr>
        <w:tc>
          <w:tcPr>
            <w:tcW w:w="3300" w:type="dxa"/>
            <w:tcBorders>
              <w:top w:val="nil"/>
              <w:left w:val="nil"/>
              <w:bottom w:val="nil"/>
              <w:right w:val="nil"/>
            </w:tcBorders>
            <w:shd w:val="clear" w:color="auto" w:fill="auto"/>
            <w:noWrap/>
            <w:vAlign w:val="bottom"/>
            <w:hideMark/>
          </w:tcPr>
          <w:p w14:paraId="60973E30" w14:textId="77777777" w:rsidR="007051D4" w:rsidRPr="007051D4" w:rsidRDefault="007051D4" w:rsidP="007051D4">
            <w:pPr>
              <w:rPr>
                <w:color w:val="000000"/>
                <w:lang w:eastAsia="zh-CN"/>
              </w:rPr>
            </w:pPr>
            <w:r w:rsidRPr="007051D4">
              <w:rPr>
                <w:color w:val="000000"/>
                <w:lang w:eastAsia="zh-CN"/>
              </w:rPr>
              <w:t>(I) Time-lag bias tests</w:t>
            </w:r>
          </w:p>
        </w:tc>
        <w:tc>
          <w:tcPr>
            <w:tcW w:w="1100" w:type="dxa"/>
            <w:tcBorders>
              <w:top w:val="nil"/>
              <w:left w:val="nil"/>
              <w:bottom w:val="nil"/>
              <w:right w:val="nil"/>
            </w:tcBorders>
            <w:shd w:val="clear" w:color="auto" w:fill="auto"/>
            <w:noWrap/>
            <w:vAlign w:val="bottom"/>
            <w:hideMark/>
          </w:tcPr>
          <w:p w14:paraId="2539983F" w14:textId="77777777" w:rsidR="007051D4" w:rsidRPr="007051D4" w:rsidRDefault="007051D4" w:rsidP="007051D4">
            <w:pPr>
              <w:jc w:val="right"/>
              <w:rPr>
                <w:color w:val="000000"/>
                <w:lang w:eastAsia="zh-CN"/>
              </w:rPr>
            </w:pPr>
            <w:r w:rsidRPr="007051D4">
              <w:rPr>
                <w:color w:val="000000"/>
                <w:lang w:eastAsia="zh-CN"/>
              </w:rPr>
              <w:t>10</w:t>
            </w:r>
          </w:p>
        </w:tc>
        <w:tc>
          <w:tcPr>
            <w:tcW w:w="1240" w:type="dxa"/>
            <w:tcBorders>
              <w:top w:val="nil"/>
              <w:left w:val="nil"/>
              <w:bottom w:val="nil"/>
              <w:right w:val="nil"/>
            </w:tcBorders>
            <w:shd w:val="clear" w:color="auto" w:fill="auto"/>
            <w:noWrap/>
            <w:vAlign w:val="bottom"/>
            <w:hideMark/>
          </w:tcPr>
          <w:p w14:paraId="2D927670" w14:textId="77777777" w:rsidR="007051D4" w:rsidRPr="007051D4" w:rsidRDefault="007051D4" w:rsidP="007051D4">
            <w:pPr>
              <w:jc w:val="right"/>
              <w:rPr>
                <w:color w:val="000000"/>
                <w:lang w:eastAsia="zh-CN"/>
              </w:rPr>
            </w:pPr>
            <w:r w:rsidRPr="007051D4">
              <w:rPr>
                <w:color w:val="000000"/>
                <w:lang w:eastAsia="zh-CN"/>
              </w:rPr>
              <w:t>4.70%</w:t>
            </w:r>
          </w:p>
        </w:tc>
      </w:tr>
      <w:tr w:rsidR="007051D4" w:rsidRPr="007051D4" w14:paraId="58E8B68B" w14:textId="77777777" w:rsidTr="007051D4">
        <w:trPr>
          <w:trHeight w:val="320"/>
        </w:trPr>
        <w:tc>
          <w:tcPr>
            <w:tcW w:w="3300" w:type="dxa"/>
            <w:tcBorders>
              <w:top w:val="nil"/>
              <w:left w:val="nil"/>
              <w:bottom w:val="nil"/>
              <w:right w:val="nil"/>
            </w:tcBorders>
            <w:shd w:val="clear" w:color="auto" w:fill="auto"/>
            <w:noWrap/>
            <w:vAlign w:val="bottom"/>
            <w:hideMark/>
          </w:tcPr>
          <w:p w14:paraId="4E0AACD8" w14:textId="77777777" w:rsidR="007051D4" w:rsidRPr="007051D4" w:rsidRDefault="007051D4" w:rsidP="007051D4">
            <w:pPr>
              <w:rPr>
                <w:color w:val="000000"/>
                <w:lang w:eastAsia="zh-CN"/>
              </w:rPr>
            </w:pPr>
            <w:r w:rsidRPr="007051D4">
              <w:rPr>
                <w:color w:val="000000"/>
                <w:lang w:eastAsia="zh-CN"/>
              </w:rPr>
              <w:t>(G) P-value-based methods</w:t>
            </w:r>
          </w:p>
        </w:tc>
        <w:tc>
          <w:tcPr>
            <w:tcW w:w="1100" w:type="dxa"/>
            <w:tcBorders>
              <w:top w:val="nil"/>
              <w:left w:val="nil"/>
              <w:bottom w:val="nil"/>
              <w:right w:val="nil"/>
            </w:tcBorders>
            <w:shd w:val="clear" w:color="auto" w:fill="auto"/>
            <w:noWrap/>
            <w:vAlign w:val="bottom"/>
            <w:hideMark/>
          </w:tcPr>
          <w:p w14:paraId="0A95B7FC" w14:textId="77777777" w:rsidR="007051D4" w:rsidRPr="007051D4" w:rsidRDefault="007051D4" w:rsidP="007051D4">
            <w:pPr>
              <w:jc w:val="right"/>
              <w:rPr>
                <w:color w:val="000000"/>
                <w:lang w:eastAsia="zh-CN"/>
              </w:rPr>
            </w:pPr>
            <w:r w:rsidRPr="007051D4">
              <w:rPr>
                <w:color w:val="000000"/>
                <w:lang w:eastAsia="zh-CN"/>
              </w:rPr>
              <w:t>3</w:t>
            </w:r>
          </w:p>
        </w:tc>
        <w:tc>
          <w:tcPr>
            <w:tcW w:w="1240" w:type="dxa"/>
            <w:tcBorders>
              <w:top w:val="nil"/>
              <w:left w:val="nil"/>
              <w:bottom w:val="nil"/>
              <w:right w:val="nil"/>
            </w:tcBorders>
            <w:shd w:val="clear" w:color="auto" w:fill="auto"/>
            <w:noWrap/>
            <w:vAlign w:val="bottom"/>
            <w:hideMark/>
          </w:tcPr>
          <w:p w14:paraId="2CBFE609" w14:textId="77777777" w:rsidR="007051D4" w:rsidRPr="007051D4" w:rsidRDefault="007051D4" w:rsidP="007051D4">
            <w:pPr>
              <w:jc w:val="right"/>
              <w:rPr>
                <w:color w:val="000000"/>
                <w:lang w:eastAsia="zh-CN"/>
              </w:rPr>
            </w:pPr>
            <w:r w:rsidRPr="007051D4">
              <w:rPr>
                <w:color w:val="000000"/>
                <w:lang w:eastAsia="zh-CN"/>
              </w:rPr>
              <w:t>1.40%</w:t>
            </w:r>
          </w:p>
        </w:tc>
      </w:tr>
      <w:tr w:rsidR="007051D4" w:rsidRPr="007051D4" w14:paraId="06F59B88" w14:textId="77777777" w:rsidTr="007051D4">
        <w:trPr>
          <w:trHeight w:val="320"/>
        </w:trPr>
        <w:tc>
          <w:tcPr>
            <w:tcW w:w="3300" w:type="dxa"/>
            <w:tcBorders>
              <w:top w:val="nil"/>
              <w:left w:val="nil"/>
              <w:bottom w:val="nil"/>
              <w:right w:val="nil"/>
            </w:tcBorders>
            <w:shd w:val="clear" w:color="auto" w:fill="auto"/>
            <w:noWrap/>
            <w:vAlign w:val="bottom"/>
            <w:hideMark/>
          </w:tcPr>
          <w:p w14:paraId="72AFD313" w14:textId="77777777" w:rsidR="007051D4" w:rsidRPr="007051D4" w:rsidRDefault="007051D4" w:rsidP="007051D4">
            <w:pPr>
              <w:rPr>
                <w:color w:val="000000"/>
                <w:lang w:eastAsia="zh-CN"/>
              </w:rPr>
            </w:pPr>
            <w:r w:rsidRPr="007051D4">
              <w:rPr>
                <w:color w:val="000000"/>
                <w:lang w:eastAsia="zh-CN"/>
              </w:rPr>
              <w:t>(B) Normal quantile (QQ) plots</w:t>
            </w:r>
          </w:p>
        </w:tc>
        <w:tc>
          <w:tcPr>
            <w:tcW w:w="1100" w:type="dxa"/>
            <w:tcBorders>
              <w:top w:val="nil"/>
              <w:left w:val="nil"/>
              <w:bottom w:val="nil"/>
              <w:right w:val="nil"/>
            </w:tcBorders>
            <w:shd w:val="clear" w:color="auto" w:fill="auto"/>
            <w:noWrap/>
            <w:vAlign w:val="bottom"/>
            <w:hideMark/>
          </w:tcPr>
          <w:p w14:paraId="5E418546" w14:textId="77777777" w:rsidR="007051D4" w:rsidRPr="007051D4" w:rsidRDefault="007051D4" w:rsidP="007051D4">
            <w:pPr>
              <w:jc w:val="right"/>
              <w:rPr>
                <w:color w:val="000000"/>
                <w:lang w:eastAsia="zh-CN"/>
              </w:rPr>
            </w:pPr>
            <w:r w:rsidRPr="007051D4">
              <w:rPr>
                <w:color w:val="000000"/>
                <w:lang w:eastAsia="zh-CN"/>
              </w:rPr>
              <w:t>1</w:t>
            </w:r>
          </w:p>
        </w:tc>
        <w:tc>
          <w:tcPr>
            <w:tcW w:w="1240" w:type="dxa"/>
            <w:tcBorders>
              <w:top w:val="nil"/>
              <w:left w:val="nil"/>
              <w:bottom w:val="nil"/>
              <w:right w:val="nil"/>
            </w:tcBorders>
            <w:shd w:val="clear" w:color="auto" w:fill="auto"/>
            <w:noWrap/>
            <w:vAlign w:val="bottom"/>
            <w:hideMark/>
          </w:tcPr>
          <w:p w14:paraId="12A2B48F" w14:textId="77777777" w:rsidR="007051D4" w:rsidRPr="007051D4" w:rsidRDefault="007051D4" w:rsidP="007051D4">
            <w:pPr>
              <w:jc w:val="right"/>
              <w:rPr>
                <w:color w:val="000000"/>
                <w:lang w:eastAsia="zh-CN"/>
              </w:rPr>
            </w:pPr>
            <w:r w:rsidRPr="007051D4">
              <w:rPr>
                <w:color w:val="000000"/>
                <w:lang w:eastAsia="zh-CN"/>
              </w:rPr>
              <w:t>0.50%</w:t>
            </w:r>
          </w:p>
        </w:tc>
      </w:tr>
      <w:tr w:rsidR="007051D4" w:rsidRPr="007051D4" w14:paraId="56ED458A" w14:textId="77777777" w:rsidTr="007051D4">
        <w:trPr>
          <w:trHeight w:val="320"/>
        </w:trPr>
        <w:tc>
          <w:tcPr>
            <w:tcW w:w="3300" w:type="dxa"/>
            <w:tcBorders>
              <w:top w:val="nil"/>
              <w:left w:val="nil"/>
              <w:bottom w:val="nil"/>
              <w:right w:val="nil"/>
            </w:tcBorders>
            <w:shd w:val="clear" w:color="auto" w:fill="auto"/>
            <w:noWrap/>
            <w:vAlign w:val="bottom"/>
            <w:hideMark/>
          </w:tcPr>
          <w:p w14:paraId="175C721F" w14:textId="77777777" w:rsidR="007051D4" w:rsidRPr="007051D4" w:rsidRDefault="007051D4" w:rsidP="007051D4">
            <w:pPr>
              <w:rPr>
                <w:color w:val="000000"/>
                <w:lang w:eastAsia="zh-CN"/>
              </w:rPr>
            </w:pPr>
            <w:r w:rsidRPr="007051D4">
              <w:rPr>
                <w:color w:val="000000"/>
                <w:lang w:eastAsia="zh-CN"/>
              </w:rPr>
              <w:t>(K) Other (weighted histogram)</w:t>
            </w:r>
          </w:p>
        </w:tc>
        <w:tc>
          <w:tcPr>
            <w:tcW w:w="1100" w:type="dxa"/>
            <w:tcBorders>
              <w:top w:val="nil"/>
              <w:left w:val="nil"/>
              <w:bottom w:val="nil"/>
              <w:right w:val="nil"/>
            </w:tcBorders>
            <w:shd w:val="clear" w:color="auto" w:fill="auto"/>
            <w:noWrap/>
            <w:vAlign w:val="bottom"/>
            <w:hideMark/>
          </w:tcPr>
          <w:p w14:paraId="5092CE33" w14:textId="77777777" w:rsidR="007051D4" w:rsidRPr="007051D4" w:rsidRDefault="007051D4" w:rsidP="007051D4">
            <w:pPr>
              <w:jc w:val="right"/>
              <w:rPr>
                <w:color w:val="000000"/>
                <w:lang w:eastAsia="zh-CN"/>
              </w:rPr>
            </w:pPr>
            <w:r w:rsidRPr="007051D4">
              <w:rPr>
                <w:color w:val="000000"/>
                <w:lang w:eastAsia="zh-CN"/>
              </w:rPr>
              <w:t>1</w:t>
            </w:r>
          </w:p>
        </w:tc>
        <w:tc>
          <w:tcPr>
            <w:tcW w:w="1240" w:type="dxa"/>
            <w:tcBorders>
              <w:top w:val="nil"/>
              <w:left w:val="nil"/>
              <w:bottom w:val="nil"/>
              <w:right w:val="nil"/>
            </w:tcBorders>
            <w:shd w:val="clear" w:color="auto" w:fill="auto"/>
            <w:noWrap/>
            <w:vAlign w:val="bottom"/>
            <w:hideMark/>
          </w:tcPr>
          <w:p w14:paraId="2AFD6A8C" w14:textId="77777777" w:rsidR="007051D4" w:rsidRPr="007051D4" w:rsidRDefault="007051D4" w:rsidP="007051D4">
            <w:pPr>
              <w:jc w:val="right"/>
              <w:rPr>
                <w:color w:val="000000"/>
                <w:lang w:eastAsia="zh-CN"/>
              </w:rPr>
            </w:pPr>
            <w:r w:rsidRPr="007051D4">
              <w:rPr>
                <w:color w:val="000000"/>
                <w:lang w:eastAsia="zh-CN"/>
              </w:rPr>
              <w:t>0.50%</w:t>
            </w:r>
          </w:p>
        </w:tc>
      </w:tr>
      <w:tr w:rsidR="007051D4" w:rsidRPr="007051D4" w14:paraId="1FF97456" w14:textId="77777777" w:rsidTr="007051D4">
        <w:trPr>
          <w:trHeight w:val="320"/>
        </w:trPr>
        <w:tc>
          <w:tcPr>
            <w:tcW w:w="3300" w:type="dxa"/>
            <w:tcBorders>
              <w:top w:val="nil"/>
              <w:left w:val="nil"/>
              <w:bottom w:val="single" w:sz="4" w:space="0" w:color="auto"/>
              <w:right w:val="nil"/>
            </w:tcBorders>
            <w:shd w:val="clear" w:color="auto" w:fill="auto"/>
            <w:noWrap/>
            <w:vAlign w:val="bottom"/>
            <w:hideMark/>
          </w:tcPr>
          <w:p w14:paraId="6791A050" w14:textId="77777777" w:rsidR="007051D4" w:rsidRPr="007051D4" w:rsidRDefault="007051D4" w:rsidP="007051D4">
            <w:pPr>
              <w:rPr>
                <w:color w:val="000000"/>
                <w:lang w:eastAsia="zh-CN"/>
              </w:rPr>
            </w:pPr>
            <w:r w:rsidRPr="007051D4">
              <w:rPr>
                <w:color w:val="000000"/>
                <w:lang w:eastAsia="zh-CN"/>
              </w:rPr>
              <w:t>(H) Selection models</w:t>
            </w:r>
          </w:p>
        </w:tc>
        <w:tc>
          <w:tcPr>
            <w:tcW w:w="1100" w:type="dxa"/>
            <w:tcBorders>
              <w:top w:val="nil"/>
              <w:left w:val="nil"/>
              <w:bottom w:val="single" w:sz="4" w:space="0" w:color="auto"/>
              <w:right w:val="nil"/>
            </w:tcBorders>
            <w:shd w:val="clear" w:color="auto" w:fill="auto"/>
            <w:noWrap/>
            <w:vAlign w:val="bottom"/>
            <w:hideMark/>
          </w:tcPr>
          <w:p w14:paraId="58C00D74" w14:textId="77777777" w:rsidR="007051D4" w:rsidRPr="007051D4" w:rsidRDefault="007051D4" w:rsidP="007051D4">
            <w:pPr>
              <w:jc w:val="right"/>
              <w:rPr>
                <w:color w:val="000000"/>
                <w:lang w:eastAsia="zh-CN"/>
              </w:rPr>
            </w:pPr>
            <w:r w:rsidRPr="007051D4">
              <w:rPr>
                <w:color w:val="000000"/>
                <w:lang w:eastAsia="zh-CN"/>
              </w:rPr>
              <w:t>0</w:t>
            </w:r>
          </w:p>
        </w:tc>
        <w:tc>
          <w:tcPr>
            <w:tcW w:w="1240" w:type="dxa"/>
            <w:tcBorders>
              <w:top w:val="nil"/>
              <w:left w:val="nil"/>
              <w:bottom w:val="single" w:sz="4" w:space="0" w:color="auto"/>
              <w:right w:val="nil"/>
            </w:tcBorders>
            <w:shd w:val="clear" w:color="auto" w:fill="auto"/>
            <w:noWrap/>
            <w:vAlign w:val="bottom"/>
            <w:hideMark/>
          </w:tcPr>
          <w:p w14:paraId="5AD106A9" w14:textId="77777777" w:rsidR="007051D4" w:rsidRPr="007051D4" w:rsidRDefault="007051D4" w:rsidP="007051D4">
            <w:pPr>
              <w:jc w:val="right"/>
              <w:rPr>
                <w:color w:val="000000"/>
                <w:lang w:eastAsia="zh-CN"/>
              </w:rPr>
            </w:pPr>
            <w:r w:rsidRPr="007051D4">
              <w:rPr>
                <w:color w:val="000000"/>
                <w:lang w:eastAsia="zh-CN"/>
              </w:rPr>
              <w:t>0.00%</w:t>
            </w:r>
          </w:p>
        </w:tc>
      </w:tr>
    </w:tbl>
    <w:p w14:paraId="6676B555" w14:textId="77777777" w:rsidR="007051D4" w:rsidRPr="006C1B14" w:rsidRDefault="007051D4">
      <w:pPr>
        <w:rPr>
          <w:lang w:val="nl-NL"/>
        </w:rPr>
      </w:pPr>
    </w:p>
    <w:sectPr w:rsidR="007051D4" w:rsidRPr="006C1B14" w:rsidSect="00A3397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Baskerville">
    <w:altName w:val="﷽﷽﷽﷽﷽﷽﷽﷽lle"/>
    <w:panose1 w:val="02020502070401020303"/>
    <w:charset w:val="00"/>
    <w:family w:val="roman"/>
    <w:pitch w:val="variable"/>
    <w:sig w:usb0="80000067" w:usb1="02000000" w:usb2="00000000" w:usb3="00000000" w:csb0="0000019F" w:csb1="00000000"/>
  </w:font>
  <w:font w:name="Times">
    <w:altName w:val="﷽﷽﷽﷽﷽﷽紉詑᠀ݭ翎"/>
    <w:panose1 w:val="00000500000000020000"/>
    <w:charset w:val="00"/>
    <w:family w:val="auto"/>
    <w:pitch w:val="variable"/>
    <w:sig w:usb0="E00002FF" w:usb1="5000205A"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40"/>
    <w:rsid w:val="000001FE"/>
    <w:rsid w:val="000006E7"/>
    <w:rsid w:val="00000C8A"/>
    <w:rsid w:val="0002098C"/>
    <w:rsid w:val="00030FDB"/>
    <w:rsid w:val="000374C8"/>
    <w:rsid w:val="0004319B"/>
    <w:rsid w:val="00043A58"/>
    <w:rsid w:val="0005487F"/>
    <w:rsid w:val="00074AD4"/>
    <w:rsid w:val="00074BB2"/>
    <w:rsid w:val="00077F9F"/>
    <w:rsid w:val="00095B26"/>
    <w:rsid w:val="00097533"/>
    <w:rsid w:val="000A07D6"/>
    <w:rsid w:val="000A299F"/>
    <w:rsid w:val="000A776C"/>
    <w:rsid w:val="000D1998"/>
    <w:rsid w:val="00107D06"/>
    <w:rsid w:val="00112D55"/>
    <w:rsid w:val="001132A0"/>
    <w:rsid w:val="00114810"/>
    <w:rsid w:val="001168D5"/>
    <w:rsid w:val="001315AB"/>
    <w:rsid w:val="00132961"/>
    <w:rsid w:val="00134368"/>
    <w:rsid w:val="00151E8B"/>
    <w:rsid w:val="0016044D"/>
    <w:rsid w:val="0016168F"/>
    <w:rsid w:val="00166AB6"/>
    <w:rsid w:val="001856A3"/>
    <w:rsid w:val="00191158"/>
    <w:rsid w:val="001A1092"/>
    <w:rsid w:val="001A1AED"/>
    <w:rsid w:val="001B3630"/>
    <w:rsid w:val="001B7018"/>
    <w:rsid w:val="001C16EC"/>
    <w:rsid w:val="001C2894"/>
    <w:rsid w:val="00210A02"/>
    <w:rsid w:val="002112ED"/>
    <w:rsid w:val="00213A72"/>
    <w:rsid w:val="00222E42"/>
    <w:rsid w:val="002257D0"/>
    <w:rsid w:val="00243B58"/>
    <w:rsid w:val="002454B9"/>
    <w:rsid w:val="00246869"/>
    <w:rsid w:val="00247531"/>
    <w:rsid w:val="002532A6"/>
    <w:rsid w:val="0028520F"/>
    <w:rsid w:val="002862DB"/>
    <w:rsid w:val="0028795E"/>
    <w:rsid w:val="002949E8"/>
    <w:rsid w:val="002A1751"/>
    <w:rsid w:val="002B1BE8"/>
    <w:rsid w:val="002B40CE"/>
    <w:rsid w:val="002E093E"/>
    <w:rsid w:val="00300CAB"/>
    <w:rsid w:val="0032108B"/>
    <w:rsid w:val="003220B3"/>
    <w:rsid w:val="00325992"/>
    <w:rsid w:val="00331536"/>
    <w:rsid w:val="003317DA"/>
    <w:rsid w:val="00332BD1"/>
    <w:rsid w:val="0034445F"/>
    <w:rsid w:val="003528C9"/>
    <w:rsid w:val="00353050"/>
    <w:rsid w:val="00355488"/>
    <w:rsid w:val="00363ADD"/>
    <w:rsid w:val="0038007C"/>
    <w:rsid w:val="00386D7C"/>
    <w:rsid w:val="00392783"/>
    <w:rsid w:val="003929EA"/>
    <w:rsid w:val="00394140"/>
    <w:rsid w:val="0039448A"/>
    <w:rsid w:val="00394C40"/>
    <w:rsid w:val="003961FD"/>
    <w:rsid w:val="003A0AF8"/>
    <w:rsid w:val="003A20A4"/>
    <w:rsid w:val="003A5F0D"/>
    <w:rsid w:val="003A6AF9"/>
    <w:rsid w:val="003B09EF"/>
    <w:rsid w:val="003B3340"/>
    <w:rsid w:val="003C3F6E"/>
    <w:rsid w:val="003E3534"/>
    <w:rsid w:val="003E3BD9"/>
    <w:rsid w:val="004270EC"/>
    <w:rsid w:val="00430DF5"/>
    <w:rsid w:val="00436C5C"/>
    <w:rsid w:val="00450E14"/>
    <w:rsid w:val="00467233"/>
    <w:rsid w:val="00474E47"/>
    <w:rsid w:val="004842EC"/>
    <w:rsid w:val="0049268E"/>
    <w:rsid w:val="00497163"/>
    <w:rsid w:val="004E4D81"/>
    <w:rsid w:val="00513363"/>
    <w:rsid w:val="00517691"/>
    <w:rsid w:val="00520664"/>
    <w:rsid w:val="005208D1"/>
    <w:rsid w:val="005255A9"/>
    <w:rsid w:val="00530716"/>
    <w:rsid w:val="00537BC1"/>
    <w:rsid w:val="005421FF"/>
    <w:rsid w:val="00553F7C"/>
    <w:rsid w:val="00555E2C"/>
    <w:rsid w:val="00563854"/>
    <w:rsid w:val="00565315"/>
    <w:rsid w:val="00571DB1"/>
    <w:rsid w:val="00576105"/>
    <w:rsid w:val="005921C3"/>
    <w:rsid w:val="005A193D"/>
    <w:rsid w:val="005C3D02"/>
    <w:rsid w:val="005D3E9F"/>
    <w:rsid w:val="005F10FB"/>
    <w:rsid w:val="005F62DD"/>
    <w:rsid w:val="006050DF"/>
    <w:rsid w:val="00612BBD"/>
    <w:rsid w:val="00623540"/>
    <w:rsid w:val="006255A1"/>
    <w:rsid w:val="00640143"/>
    <w:rsid w:val="006546A4"/>
    <w:rsid w:val="00661182"/>
    <w:rsid w:val="00661685"/>
    <w:rsid w:val="00662E52"/>
    <w:rsid w:val="00664E28"/>
    <w:rsid w:val="00675182"/>
    <w:rsid w:val="00677DC9"/>
    <w:rsid w:val="006971F9"/>
    <w:rsid w:val="006C177B"/>
    <w:rsid w:val="006C1B14"/>
    <w:rsid w:val="006D4BAB"/>
    <w:rsid w:val="006F2DE5"/>
    <w:rsid w:val="007036EE"/>
    <w:rsid w:val="007051D4"/>
    <w:rsid w:val="0070583D"/>
    <w:rsid w:val="007248B8"/>
    <w:rsid w:val="007409A9"/>
    <w:rsid w:val="00757518"/>
    <w:rsid w:val="00771035"/>
    <w:rsid w:val="00782317"/>
    <w:rsid w:val="007A4F29"/>
    <w:rsid w:val="007A5A6B"/>
    <w:rsid w:val="007B6D22"/>
    <w:rsid w:val="007C6612"/>
    <w:rsid w:val="007D18E3"/>
    <w:rsid w:val="007D5D99"/>
    <w:rsid w:val="007F007B"/>
    <w:rsid w:val="007F700E"/>
    <w:rsid w:val="008109BA"/>
    <w:rsid w:val="00823C0C"/>
    <w:rsid w:val="00825285"/>
    <w:rsid w:val="00837B1F"/>
    <w:rsid w:val="0087129C"/>
    <w:rsid w:val="008A1CDA"/>
    <w:rsid w:val="008B1684"/>
    <w:rsid w:val="008B1909"/>
    <w:rsid w:val="008B2891"/>
    <w:rsid w:val="008B5220"/>
    <w:rsid w:val="008B7D11"/>
    <w:rsid w:val="008C5079"/>
    <w:rsid w:val="008D0E1D"/>
    <w:rsid w:val="008D33EA"/>
    <w:rsid w:val="008E44F8"/>
    <w:rsid w:val="008F0869"/>
    <w:rsid w:val="00901319"/>
    <w:rsid w:val="00904BE5"/>
    <w:rsid w:val="00912E3D"/>
    <w:rsid w:val="00914065"/>
    <w:rsid w:val="0092454C"/>
    <w:rsid w:val="0092539E"/>
    <w:rsid w:val="00940373"/>
    <w:rsid w:val="00951AD1"/>
    <w:rsid w:val="00953300"/>
    <w:rsid w:val="00963A7F"/>
    <w:rsid w:val="00970B9C"/>
    <w:rsid w:val="0097436F"/>
    <w:rsid w:val="00975AF5"/>
    <w:rsid w:val="00975FE5"/>
    <w:rsid w:val="009850E2"/>
    <w:rsid w:val="009B0C34"/>
    <w:rsid w:val="009B6E11"/>
    <w:rsid w:val="009B79AA"/>
    <w:rsid w:val="009D14B0"/>
    <w:rsid w:val="009F63CD"/>
    <w:rsid w:val="00A0533F"/>
    <w:rsid w:val="00A205C2"/>
    <w:rsid w:val="00A23D22"/>
    <w:rsid w:val="00A272FC"/>
    <w:rsid w:val="00A3397D"/>
    <w:rsid w:val="00A3404E"/>
    <w:rsid w:val="00A35F9E"/>
    <w:rsid w:val="00A36231"/>
    <w:rsid w:val="00A655F7"/>
    <w:rsid w:val="00A74369"/>
    <w:rsid w:val="00A80F2E"/>
    <w:rsid w:val="00A83522"/>
    <w:rsid w:val="00A943C9"/>
    <w:rsid w:val="00A94795"/>
    <w:rsid w:val="00AB44AF"/>
    <w:rsid w:val="00AD16CF"/>
    <w:rsid w:val="00AD4FAC"/>
    <w:rsid w:val="00AE72BF"/>
    <w:rsid w:val="00AF0267"/>
    <w:rsid w:val="00B1703C"/>
    <w:rsid w:val="00B545DF"/>
    <w:rsid w:val="00B67E2D"/>
    <w:rsid w:val="00B709C3"/>
    <w:rsid w:val="00B717AC"/>
    <w:rsid w:val="00B72DC7"/>
    <w:rsid w:val="00B82CAE"/>
    <w:rsid w:val="00BC4D99"/>
    <w:rsid w:val="00BD6DFF"/>
    <w:rsid w:val="00BE722B"/>
    <w:rsid w:val="00C070B5"/>
    <w:rsid w:val="00C1121C"/>
    <w:rsid w:val="00C31B8F"/>
    <w:rsid w:val="00C43112"/>
    <w:rsid w:val="00C541D8"/>
    <w:rsid w:val="00C556AA"/>
    <w:rsid w:val="00C55F56"/>
    <w:rsid w:val="00C60212"/>
    <w:rsid w:val="00C6277C"/>
    <w:rsid w:val="00C7163F"/>
    <w:rsid w:val="00C73814"/>
    <w:rsid w:val="00C96EA0"/>
    <w:rsid w:val="00CA78EF"/>
    <w:rsid w:val="00CB7834"/>
    <w:rsid w:val="00CC3EBD"/>
    <w:rsid w:val="00CC4303"/>
    <w:rsid w:val="00CD3818"/>
    <w:rsid w:val="00CE1833"/>
    <w:rsid w:val="00CE51CD"/>
    <w:rsid w:val="00D0259E"/>
    <w:rsid w:val="00D12611"/>
    <w:rsid w:val="00D17FC2"/>
    <w:rsid w:val="00D21836"/>
    <w:rsid w:val="00D40C2A"/>
    <w:rsid w:val="00D83E6B"/>
    <w:rsid w:val="00D9766E"/>
    <w:rsid w:val="00DC548C"/>
    <w:rsid w:val="00DD05FE"/>
    <w:rsid w:val="00DE54E9"/>
    <w:rsid w:val="00DF0640"/>
    <w:rsid w:val="00DF1339"/>
    <w:rsid w:val="00DF1A3D"/>
    <w:rsid w:val="00E052DE"/>
    <w:rsid w:val="00E0771D"/>
    <w:rsid w:val="00E200D4"/>
    <w:rsid w:val="00E24AFE"/>
    <w:rsid w:val="00E26468"/>
    <w:rsid w:val="00E27DB6"/>
    <w:rsid w:val="00E339C5"/>
    <w:rsid w:val="00E37C32"/>
    <w:rsid w:val="00E37ECD"/>
    <w:rsid w:val="00E467C6"/>
    <w:rsid w:val="00E55DDC"/>
    <w:rsid w:val="00E75878"/>
    <w:rsid w:val="00EA20FE"/>
    <w:rsid w:val="00EB7E3B"/>
    <w:rsid w:val="00ED214B"/>
    <w:rsid w:val="00EE06B6"/>
    <w:rsid w:val="00F00596"/>
    <w:rsid w:val="00F101B0"/>
    <w:rsid w:val="00F20435"/>
    <w:rsid w:val="00F32C82"/>
    <w:rsid w:val="00F33C7C"/>
    <w:rsid w:val="00F35CD0"/>
    <w:rsid w:val="00F405A9"/>
    <w:rsid w:val="00F605EE"/>
    <w:rsid w:val="00F96D16"/>
    <w:rsid w:val="00F97F70"/>
    <w:rsid w:val="00FB13D9"/>
    <w:rsid w:val="00FB76FE"/>
    <w:rsid w:val="00FC7489"/>
    <w:rsid w:val="00FD50A6"/>
    <w:rsid w:val="00FE15CF"/>
    <w:rsid w:val="00FE691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7D85B3C"/>
  <w15:chartTrackingRefBased/>
  <w15:docId w15:val="{32B3CF92-3AD0-3F47-AC6A-0CBEF4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140"/>
    <w:rPr>
      <w:rFonts w:ascii="Times New Roman" w:eastAsia="Times New Roman" w:hAnsi="Times New Roman" w:cs="Times New Roman"/>
    </w:rPr>
  </w:style>
  <w:style w:type="paragraph" w:styleId="Heading1">
    <w:name w:val="heading 1"/>
    <w:basedOn w:val="Normal"/>
    <w:next w:val="Normal"/>
    <w:link w:val="Heading1Char"/>
    <w:uiPriority w:val="9"/>
    <w:qFormat/>
    <w:rsid w:val="0039414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qFormat/>
    <w:rsid w:val="007F700E"/>
    <w:pPr>
      <w:keepNext/>
      <w:keepLines/>
      <w:spacing w:before="200" w:line="480" w:lineRule="auto"/>
      <w:outlineLvl w:val="1"/>
    </w:pPr>
    <w:rPr>
      <w:rFonts w:eastAsia="MS Gothic"/>
      <w:b/>
      <w:bCs/>
      <w:sz w:val="26"/>
      <w:szCs w:val="26"/>
      <w:lang w:val="x-none" w:eastAsia="x-none"/>
    </w:rPr>
  </w:style>
  <w:style w:type="paragraph" w:styleId="Heading3">
    <w:name w:val="heading 3"/>
    <w:basedOn w:val="Normal"/>
    <w:next w:val="Normal"/>
    <w:link w:val="Heading3Char"/>
    <w:uiPriority w:val="9"/>
    <w:unhideWhenUsed/>
    <w:qFormat/>
    <w:rsid w:val="007F700E"/>
    <w:pPr>
      <w:keepNext/>
      <w:keepLines/>
      <w:spacing w:before="160" w:after="120" w:line="360" w:lineRule="auto"/>
      <w:outlineLvl w:val="2"/>
    </w:pPr>
    <w:rPr>
      <w:rFonts w:asciiTheme="majorBidi" w:eastAsiaTheme="majorEastAsia" w:hAnsiTheme="majorBidi" w:cstheme="majorBidi"/>
      <w:b/>
      <w:color w:val="000000" w:themeColor="text1"/>
    </w:rPr>
  </w:style>
  <w:style w:type="paragraph" w:styleId="Heading4">
    <w:name w:val="heading 4"/>
    <w:basedOn w:val="Normal"/>
    <w:next w:val="Normal"/>
    <w:link w:val="Heading4Char"/>
    <w:uiPriority w:val="9"/>
    <w:semiHidden/>
    <w:unhideWhenUsed/>
    <w:qFormat/>
    <w:rsid w:val="007F700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7F700E"/>
    <w:rPr>
      <w:rFonts w:ascii="Times New Roman" w:eastAsia="MS Gothic" w:hAnsi="Times New Roman" w:cs="Times New Roman"/>
      <w:b/>
      <w:bCs/>
      <w:sz w:val="26"/>
      <w:szCs w:val="26"/>
      <w:lang w:val="x-none" w:eastAsia="x-none"/>
    </w:rPr>
  </w:style>
  <w:style w:type="character" w:styleId="CommentReference">
    <w:name w:val="annotation reference"/>
    <w:uiPriority w:val="99"/>
    <w:semiHidden/>
    <w:unhideWhenUsed/>
    <w:qFormat/>
    <w:rsid w:val="00394140"/>
    <w:rPr>
      <w:sz w:val="18"/>
      <w:szCs w:val="18"/>
    </w:rPr>
  </w:style>
  <w:style w:type="character" w:customStyle="1" w:styleId="CommentTextChar">
    <w:name w:val="Comment Text Char"/>
    <w:basedOn w:val="DefaultParagraphFont"/>
    <w:link w:val="CommentText"/>
    <w:uiPriority w:val="99"/>
    <w:qFormat/>
    <w:rsid w:val="00394140"/>
  </w:style>
  <w:style w:type="paragraph" w:styleId="CommentText">
    <w:name w:val="annotation text"/>
    <w:basedOn w:val="Normal"/>
    <w:link w:val="CommentTextChar"/>
    <w:uiPriority w:val="99"/>
    <w:unhideWhenUsed/>
    <w:qFormat/>
    <w:rsid w:val="00394140"/>
    <w:pPr>
      <w:spacing w:after="200"/>
    </w:pPr>
    <w:rPr>
      <w:rFonts w:asciiTheme="minorHAnsi" w:eastAsiaTheme="minorEastAsia" w:hAnsiTheme="minorHAnsi" w:cstheme="minorBidi"/>
    </w:rPr>
  </w:style>
  <w:style w:type="character" w:customStyle="1" w:styleId="CommentTextChar1">
    <w:name w:val="Comment Text Char1"/>
    <w:basedOn w:val="DefaultParagraphFont"/>
    <w:uiPriority w:val="99"/>
    <w:semiHidden/>
    <w:rsid w:val="0039414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94140"/>
    <w:rPr>
      <w:rFonts w:asciiTheme="majorHAnsi" w:eastAsiaTheme="majorEastAsia" w:hAnsiTheme="majorHAnsi" w:cstheme="majorBidi"/>
      <w:color w:val="2F5496" w:themeColor="accent1" w:themeShade="BF"/>
      <w:sz w:val="32"/>
      <w:szCs w:val="32"/>
    </w:rPr>
  </w:style>
  <w:style w:type="paragraph" w:customStyle="1" w:styleId="FirstParagraph">
    <w:name w:val="First Paragraph"/>
    <w:basedOn w:val="BodyText"/>
    <w:next w:val="BodyText"/>
    <w:qFormat/>
    <w:rsid w:val="00097533"/>
    <w:pPr>
      <w:spacing w:before="180" w:after="180"/>
    </w:pPr>
    <w:rPr>
      <w:rFonts w:asciiTheme="minorHAnsi" w:eastAsiaTheme="minorHAnsi" w:hAnsiTheme="minorHAnsi" w:cstheme="minorBidi"/>
      <w:lang w:val="en-US" w:eastAsia="en-US"/>
    </w:rPr>
  </w:style>
  <w:style w:type="paragraph" w:styleId="BodyText">
    <w:name w:val="Body Text"/>
    <w:basedOn w:val="Normal"/>
    <w:link w:val="BodyTextChar"/>
    <w:uiPriority w:val="99"/>
    <w:semiHidden/>
    <w:unhideWhenUsed/>
    <w:rsid w:val="00097533"/>
    <w:pPr>
      <w:spacing w:after="120"/>
    </w:pPr>
  </w:style>
  <w:style w:type="character" w:customStyle="1" w:styleId="BodyTextChar">
    <w:name w:val="Body Text Char"/>
    <w:basedOn w:val="DefaultParagraphFont"/>
    <w:link w:val="BodyText"/>
    <w:uiPriority w:val="99"/>
    <w:semiHidden/>
    <w:rsid w:val="00097533"/>
    <w:rPr>
      <w:rFonts w:ascii="Times New Roman" w:eastAsia="Times New Roman" w:hAnsi="Times New Roman" w:cs="Times New Roman"/>
    </w:rPr>
  </w:style>
  <w:style w:type="paragraph" w:styleId="Revision">
    <w:name w:val="Revision"/>
    <w:hidden/>
    <w:uiPriority w:val="99"/>
    <w:semiHidden/>
    <w:rsid w:val="00555E2C"/>
    <w:rPr>
      <w:rFonts w:ascii="Times New Roman" w:eastAsia="Times New Roman" w:hAnsi="Times New Roman" w:cs="Times New Roman"/>
    </w:rPr>
  </w:style>
  <w:style w:type="paragraph" w:styleId="Title">
    <w:name w:val="Title"/>
    <w:basedOn w:val="Normal"/>
    <w:next w:val="Normal"/>
    <w:link w:val="TitleChar"/>
    <w:uiPriority w:val="10"/>
    <w:qFormat/>
    <w:rsid w:val="006C1B1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B14"/>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semiHidden/>
    <w:rsid w:val="007F700E"/>
    <w:rPr>
      <w:rFonts w:asciiTheme="majorHAnsi" w:eastAsiaTheme="majorEastAsia" w:hAnsiTheme="majorHAnsi" w:cstheme="majorBidi"/>
      <w:i/>
      <w:iCs/>
      <w:color w:val="2F5496" w:themeColor="accent1" w:themeShade="BF"/>
    </w:rPr>
  </w:style>
  <w:style w:type="paragraph" w:customStyle="1" w:styleId="TableStyle">
    <w:name w:val="Table Style"/>
    <w:basedOn w:val="Heading2"/>
    <w:qFormat/>
    <w:rsid w:val="007F700E"/>
    <w:pPr>
      <w:widowControl w:val="0"/>
      <w:spacing w:line="360" w:lineRule="auto"/>
      <w:jc w:val="both"/>
    </w:pPr>
    <w:rPr>
      <w:rFonts w:ascii="Baskerville" w:eastAsiaTheme="majorEastAsia" w:hAnsi="Baskerville" w:cstheme="majorBidi"/>
      <w:lang w:val="en-AU" w:eastAsia="en-US"/>
    </w:rPr>
  </w:style>
  <w:style w:type="character" w:customStyle="1" w:styleId="Heading3Char">
    <w:name w:val="Heading 3 Char"/>
    <w:basedOn w:val="DefaultParagraphFont"/>
    <w:link w:val="Heading3"/>
    <w:uiPriority w:val="9"/>
    <w:rsid w:val="007F700E"/>
    <w:rPr>
      <w:rFonts w:asciiTheme="majorBidi" w:eastAsiaTheme="majorEastAsia" w:hAnsiTheme="majorBidi" w:cstheme="majorBidi"/>
      <w:b/>
      <w:color w:val="000000" w:themeColor="text1"/>
    </w:rPr>
  </w:style>
  <w:style w:type="paragraph" w:styleId="ListParagraph">
    <w:name w:val="List Paragraph"/>
    <w:basedOn w:val="Normal"/>
    <w:uiPriority w:val="34"/>
    <w:qFormat/>
    <w:rsid w:val="007248B8"/>
    <w:pPr>
      <w:widowControl w:val="0"/>
      <w:spacing w:line="360" w:lineRule="auto"/>
      <w:ind w:left="720"/>
      <w:contextualSpacing/>
      <w:jc w:val="both"/>
    </w:pPr>
    <w:rPr>
      <w:rFonts w:ascii="Baskerville" w:eastAsiaTheme="minorEastAsia" w:hAnsi="Baskerville"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3681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Pages>
  <Words>855</Words>
  <Characters>6846</Characters>
  <Application>Microsoft Office Word</Application>
  <DocSecurity>0</DocSecurity>
  <Lines>3423</Lines>
  <Paragraphs>855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Shinichi Nakagawa</dc:creator>
  <cp:keywords/>
  <dc:description/>
  <cp:lastModifiedBy>Rose O'Dea</cp:lastModifiedBy>
  <cp:revision>7</cp:revision>
  <dcterms:created xsi:type="dcterms:W3CDTF">2021-01-07T22:16:00Z</dcterms:created>
  <dcterms:modified xsi:type="dcterms:W3CDTF">2021-01-18T01:56:00Z</dcterms:modified>
</cp:coreProperties>
</file>