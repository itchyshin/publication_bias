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88989" w14:textId="4CB35340" w:rsidR="00172D58" w:rsidRPr="00901997" w:rsidRDefault="00E55E27" w:rsidP="00EC50FE">
      <w:pPr>
        <w:pStyle w:val="Title"/>
        <w:spacing w:line="480" w:lineRule="auto"/>
        <w:rPr>
          <w:rFonts w:ascii="Times New Roman" w:hAnsi="Times New Roman"/>
          <w:b/>
          <w:i/>
          <w:iCs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b/>
          <w:i/>
          <w:iCs/>
          <w:color w:val="00000A"/>
          <w:sz w:val="24"/>
          <w:szCs w:val="24"/>
          <w:lang w:val="en-AU"/>
        </w:rPr>
        <w:t>Review</w:t>
      </w:r>
      <w:r w:rsidR="00172D58" w:rsidRPr="00901997">
        <w:rPr>
          <w:rFonts w:ascii="Times New Roman" w:hAnsi="Times New Roman"/>
          <w:b/>
          <w:i/>
          <w:iCs/>
          <w:color w:val="00000A"/>
          <w:sz w:val="24"/>
          <w:szCs w:val="24"/>
          <w:lang w:val="en-AU"/>
        </w:rPr>
        <w:t xml:space="preserve"> prepared for Methods for Ecology and Evolution</w:t>
      </w:r>
    </w:p>
    <w:p w14:paraId="7D703021" w14:textId="1EE80DE8" w:rsidR="000C5AC7" w:rsidRPr="00901997" w:rsidRDefault="003C160D" w:rsidP="00EC50FE">
      <w:pPr>
        <w:pStyle w:val="Title"/>
        <w:spacing w:line="480" w:lineRule="auto"/>
        <w:rPr>
          <w:rFonts w:ascii="Times New Roman" w:hAnsi="Times New Roman"/>
          <w:b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>M</w:t>
      </w:r>
      <w:r w:rsidR="001D6C1C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 xml:space="preserve">ethods </w:t>
      </w:r>
      <w:r w:rsidR="00E3563D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 xml:space="preserve">for testing </w:t>
      </w:r>
      <w:r w:rsidR="002D2589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>publication</w:t>
      </w:r>
      <w:r w:rsidR="00E77033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 xml:space="preserve"> bias</w:t>
      </w:r>
      <w:r w:rsidR="006A25B6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 xml:space="preserve"> </w:t>
      </w:r>
      <w:r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>in ecological and evolutionary meta-analyses</w:t>
      </w:r>
      <w:r w:rsidR="00430E9D" w:rsidRPr="00901997">
        <w:rPr>
          <w:rFonts w:ascii="Times New Roman" w:hAnsi="Times New Roman"/>
          <w:b/>
          <w:color w:val="00000A"/>
          <w:sz w:val="24"/>
          <w:szCs w:val="24"/>
          <w:lang w:val="en-AU"/>
        </w:rPr>
        <w:t xml:space="preserve"> </w:t>
      </w:r>
    </w:p>
    <w:p w14:paraId="6C0E5187" w14:textId="6D8938CD" w:rsidR="00474373" w:rsidRPr="00901997" w:rsidRDefault="00474373" w:rsidP="00EC50FE">
      <w:pPr>
        <w:spacing w:line="480" w:lineRule="auto"/>
        <w:rPr>
          <w:rStyle w:val="LineNumber"/>
        </w:rPr>
      </w:pPr>
      <w:r w:rsidRPr="00901997">
        <w:rPr>
          <w:rStyle w:val="LineNumber"/>
        </w:rPr>
        <w:t>Shinichi Nakagawa</w:t>
      </w:r>
      <w:r w:rsidRPr="00901997">
        <w:rPr>
          <w:rFonts w:eastAsia="MS PGothic"/>
          <w:iCs/>
          <w:vertAlign w:val="superscript"/>
        </w:rPr>
        <w:t>1</w:t>
      </w:r>
      <w:r w:rsidRPr="00901997">
        <w:rPr>
          <w:rStyle w:val="LineNumber"/>
        </w:rPr>
        <w:t>, Malgorzata Lagisz</w:t>
      </w:r>
      <w:r w:rsidRPr="00901997">
        <w:rPr>
          <w:rFonts w:eastAsia="MS PGothic"/>
          <w:iCs/>
          <w:vertAlign w:val="superscript"/>
        </w:rPr>
        <w:t>1</w:t>
      </w:r>
      <w:r w:rsidRPr="00901997">
        <w:rPr>
          <w:rStyle w:val="LineNumber"/>
        </w:rPr>
        <w:t xml:space="preserve">, </w:t>
      </w:r>
      <w:r w:rsidR="002D2589" w:rsidRPr="00901997">
        <w:rPr>
          <w:rStyle w:val="LineNumber"/>
        </w:rPr>
        <w:t>Michael D. Jennions</w:t>
      </w:r>
      <w:r w:rsidR="002D2589" w:rsidRPr="00901997">
        <w:rPr>
          <w:rStyle w:val="LineNumber"/>
          <w:vertAlign w:val="superscript"/>
        </w:rPr>
        <w:t>2</w:t>
      </w:r>
      <w:r w:rsidR="002D2589" w:rsidRPr="00901997">
        <w:rPr>
          <w:rStyle w:val="LineNumber"/>
        </w:rPr>
        <w:t>, Julia Koricheva</w:t>
      </w:r>
      <w:r w:rsidR="002D2589" w:rsidRPr="00901997">
        <w:rPr>
          <w:rStyle w:val="LineNumber"/>
          <w:vertAlign w:val="superscript"/>
        </w:rPr>
        <w:t>3</w:t>
      </w:r>
      <w:r w:rsidR="002D2589" w:rsidRPr="00901997">
        <w:rPr>
          <w:rStyle w:val="LineNumber"/>
        </w:rPr>
        <w:t>, Daniel W.A. Noble</w:t>
      </w:r>
      <w:r w:rsidR="002D2589" w:rsidRPr="00901997">
        <w:rPr>
          <w:rStyle w:val="LineNumber"/>
          <w:vertAlign w:val="superscript"/>
        </w:rPr>
        <w:t>2</w:t>
      </w:r>
      <w:r w:rsidR="002D2589" w:rsidRPr="00901997">
        <w:rPr>
          <w:rStyle w:val="LineNumber"/>
        </w:rPr>
        <w:t>, Timothy H. Parker</w:t>
      </w:r>
      <w:r w:rsidR="002D2589" w:rsidRPr="00901997">
        <w:rPr>
          <w:rStyle w:val="LineNumber"/>
          <w:vertAlign w:val="superscript"/>
        </w:rPr>
        <w:t>4</w:t>
      </w:r>
      <w:r w:rsidR="002D2589" w:rsidRPr="00901997">
        <w:rPr>
          <w:rStyle w:val="LineNumber"/>
        </w:rPr>
        <w:t xml:space="preserve">, </w:t>
      </w:r>
      <w:r w:rsidR="00474129">
        <w:rPr>
          <w:rStyle w:val="LineNumber"/>
        </w:rPr>
        <w:t>Alfredo</w:t>
      </w:r>
      <w:r w:rsidR="00872A89">
        <w:rPr>
          <w:rStyle w:val="LineNumber"/>
        </w:rPr>
        <w:t xml:space="preserve"> </w:t>
      </w:r>
      <w:r w:rsidR="003B0932" w:rsidRPr="003B0932">
        <w:rPr>
          <w:rStyle w:val="LineNumber"/>
        </w:rPr>
        <w:t>Sánchez-Tójar</w:t>
      </w:r>
      <w:r w:rsidR="00872A89">
        <w:rPr>
          <w:rStyle w:val="LineNumber"/>
          <w:vertAlign w:val="superscript"/>
        </w:rPr>
        <w:t>5</w:t>
      </w:r>
      <w:r w:rsidR="00474129">
        <w:rPr>
          <w:rStyle w:val="LineNumber"/>
        </w:rPr>
        <w:t>,</w:t>
      </w:r>
      <w:r w:rsidR="003B0932">
        <w:rPr>
          <w:rStyle w:val="LineNumber"/>
        </w:rPr>
        <w:t xml:space="preserve"> </w:t>
      </w:r>
      <w:r w:rsidR="00474129">
        <w:rPr>
          <w:rStyle w:val="LineNumber"/>
        </w:rPr>
        <w:t>Yefeng Yang</w:t>
      </w:r>
      <w:r w:rsidR="00474129" w:rsidRPr="00901997">
        <w:rPr>
          <w:rFonts w:eastAsia="MS PGothic"/>
          <w:iCs/>
          <w:vertAlign w:val="superscript"/>
        </w:rPr>
        <w:t>1</w:t>
      </w:r>
      <w:r w:rsidR="00474129">
        <w:rPr>
          <w:rStyle w:val="LineNumber"/>
        </w:rPr>
        <w:t>,</w:t>
      </w:r>
      <w:r w:rsidR="00486FC6">
        <w:rPr>
          <w:rStyle w:val="LineNumber"/>
        </w:rPr>
        <w:t xml:space="preserve"> &amp;</w:t>
      </w:r>
      <w:r w:rsidR="00B24CD0" w:rsidRPr="00901997">
        <w:rPr>
          <w:rStyle w:val="LineNumber"/>
        </w:rPr>
        <w:t xml:space="preserve"> </w:t>
      </w:r>
      <w:r w:rsidR="00610791" w:rsidRPr="00901997">
        <w:rPr>
          <w:rStyle w:val="LineNumber"/>
        </w:rPr>
        <w:t>R</w:t>
      </w:r>
      <w:r w:rsidR="002D2589" w:rsidRPr="00901997">
        <w:rPr>
          <w:rStyle w:val="LineNumber"/>
        </w:rPr>
        <w:t>ose E. O’Dea</w:t>
      </w:r>
      <w:r w:rsidR="002D2589" w:rsidRPr="00901997">
        <w:rPr>
          <w:rFonts w:eastAsia="MS PGothic"/>
          <w:iCs/>
          <w:vertAlign w:val="superscript"/>
        </w:rPr>
        <w:t>1</w:t>
      </w:r>
    </w:p>
    <w:p w14:paraId="687CB68A" w14:textId="77777777" w:rsidR="002D2589" w:rsidRPr="00901997" w:rsidRDefault="00486FC6" w:rsidP="00EC50FE">
      <w:pPr>
        <w:spacing w:line="480" w:lineRule="auto"/>
        <w:rPr>
          <w:rStyle w:val="LineNumber"/>
        </w:rPr>
      </w:pPr>
      <w:commentRangeStart w:id="0"/>
      <w:commentRangeEnd w:id="0"/>
      <w:r>
        <w:rPr>
          <w:rStyle w:val="CommentReference"/>
          <w:rFonts w:ascii="Cambria" w:eastAsia="MS Mincho" w:hAnsi="Cambria"/>
          <w:color w:val="00000A"/>
        </w:rPr>
        <w:commentReference w:id="0"/>
      </w:r>
    </w:p>
    <w:p w14:paraId="3B07E3C1" w14:textId="24284AAC" w:rsidR="000C5AC7" w:rsidRPr="00901997" w:rsidRDefault="00474373" w:rsidP="00EC50FE">
      <w:pPr>
        <w:spacing w:line="480" w:lineRule="auto"/>
        <w:rPr>
          <w:rFonts w:eastAsia="MS PGothic"/>
          <w:iCs/>
        </w:rPr>
      </w:pPr>
      <w:r w:rsidRPr="00901997">
        <w:rPr>
          <w:rFonts w:eastAsia="MS PGothic"/>
          <w:iCs/>
          <w:vertAlign w:val="superscript"/>
        </w:rPr>
        <w:t xml:space="preserve">1 </w:t>
      </w:r>
      <w:r w:rsidR="002751DF" w:rsidRPr="00901997">
        <w:t>Evolution &amp; Ecology Research Centre and School of Biological, Earth and Environmental Sciences, University of New South Wales, Sydney, NSW 2052, Australia</w:t>
      </w:r>
    </w:p>
    <w:p w14:paraId="3F02D73F" w14:textId="61E5A02E" w:rsidR="00474373" w:rsidRPr="00901997" w:rsidRDefault="00474373" w:rsidP="00EC50FE">
      <w:pPr>
        <w:widowControl w:val="0"/>
        <w:spacing w:line="480" w:lineRule="auto"/>
        <w:rPr>
          <w:lang w:eastAsia="en-US"/>
        </w:rPr>
      </w:pPr>
      <w:r w:rsidRPr="00901997">
        <w:rPr>
          <w:rFonts w:eastAsia="MS PGothic"/>
          <w:iCs/>
          <w:vertAlign w:val="superscript"/>
        </w:rPr>
        <w:t xml:space="preserve">2 </w:t>
      </w:r>
      <w:r w:rsidR="00A40DE6" w:rsidRPr="00901997">
        <w:rPr>
          <w:lang w:eastAsia="en-US"/>
        </w:rPr>
        <w:t>XXXXX</w:t>
      </w:r>
    </w:p>
    <w:p w14:paraId="44F34433" w14:textId="6E6B7F1E" w:rsidR="000C5AC7" w:rsidRPr="00901997" w:rsidRDefault="00474373" w:rsidP="00EC50FE">
      <w:pPr>
        <w:spacing w:line="480" w:lineRule="auto"/>
        <w:rPr>
          <w:rFonts w:eastAsia="MS PGothic"/>
          <w:iCs/>
        </w:rPr>
      </w:pPr>
      <w:r w:rsidRPr="00901997">
        <w:rPr>
          <w:rFonts w:eastAsia="MS PGothic"/>
          <w:iCs/>
          <w:vertAlign w:val="superscript"/>
        </w:rPr>
        <w:t xml:space="preserve">3 </w:t>
      </w:r>
      <w:r w:rsidR="00610791" w:rsidRPr="00901997">
        <w:rPr>
          <w:rFonts w:eastAsia="MS PGothic"/>
          <w:iCs/>
        </w:rPr>
        <w:t>XXXX</w:t>
      </w:r>
    </w:p>
    <w:p w14:paraId="4EB92183" w14:textId="00F36D7B" w:rsidR="003B0932" w:rsidRPr="00901997" w:rsidRDefault="003B0932" w:rsidP="003B0932">
      <w:pPr>
        <w:widowControl w:val="0"/>
        <w:spacing w:line="480" w:lineRule="auto"/>
        <w:rPr>
          <w:lang w:eastAsia="en-US"/>
        </w:rPr>
      </w:pPr>
      <w:r>
        <w:rPr>
          <w:rFonts w:eastAsia="MS PGothic"/>
          <w:iCs/>
          <w:vertAlign w:val="superscript"/>
        </w:rPr>
        <w:t>4</w:t>
      </w:r>
      <w:r w:rsidRPr="00901997">
        <w:rPr>
          <w:rFonts w:eastAsia="MS PGothic"/>
          <w:iCs/>
          <w:vertAlign w:val="superscript"/>
        </w:rPr>
        <w:t xml:space="preserve"> </w:t>
      </w:r>
      <w:r w:rsidRPr="00901997">
        <w:rPr>
          <w:lang w:eastAsia="en-US"/>
        </w:rPr>
        <w:t>XXXXX</w:t>
      </w:r>
    </w:p>
    <w:p w14:paraId="2CF889D3" w14:textId="33BC68A6" w:rsidR="00173297" w:rsidRPr="00E87904" w:rsidRDefault="003B0932" w:rsidP="00E87904">
      <w:pPr>
        <w:widowControl w:val="0"/>
        <w:spacing w:line="480" w:lineRule="auto"/>
        <w:rPr>
          <w:lang w:eastAsia="en-US"/>
        </w:rPr>
      </w:pPr>
      <w:r>
        <w:rPr>
          <w:rFonts w:eastAsia="MS PGothic"/>
          <w:iCs/>
          <w:vertAlign w:val="superscript"/>
        </w:rPr>
        <w:t>5</w:t>
      </w:r>
      <w:r w:rsidRPr="00901997">
        <w:rPr>
          <w:rFonts w:eastAsia="MS PGothic"/>
          <w:iCs/>
          <w:vertAlign w:val="superscript"/>
        </w:rPr>
        <w:t xml:space="preserve"> </w:t>
      </w:r>
      <w:r w:rsidR="00BC455D" w:rsidRPr="00BC455D">
        <w:rPr>
          <w:lang w:eastAsia="en-US"/>
        </w:rPr>
        <w:t>Evolutionary Biology, Bielefeld University, Bielefeld, 33615</w:t>
      </w:r>
      <w:r w:rsidR="00BC455D">
        <w:rPr>
          <w:lang w:eastAsia="en-US"/>
        </w:rPr>
        <w:t>,</w:t>
      </w:r>
      <w:r w:rsidR="00BC455D" w:rsidRPr="00BC455D">
        <w:rPr>
          <w:lang w:eastAsia="en-US"/>
        </w:rPr>
        <w:t xml:space="preserve"> Germany</w:t>
      </w:r>
    </w:p>
    <w:p w14:paraId="41CCD77D" w14:textId="77777777" w:rsidR="003B0932" w:rsidRPr="00901997" w:rsidRDefault="003B0932" w:rsidP="00EC50FE">
      <w:pPr>
        <w:spacing w:line="480" w:lineRule="auto"/>
        <w:rPr>
          <w:rFonts w:eastAsia="MS PGothic"/>
          <w:iCs/>
        </w:rPr>
      </w:pPr>
    </w:p>
    <w:p w14:paraId="74CE2DCF" w14:textId="7ED70814" w:rsidR="000C5AC7" w:rsidRPr="00901997" w:rsidRDefault="00474373" w:rsidP="00EC50FE">
      <w:pPr>
        <w:spacing w:line="480" w:lineRule="auto"/>
        <w:rPr>
          <w:rStyle w:val="LineNumber"/>
        </w:rPr>
      </w:pPr>
      <w:r w:rsidRPr="00901997">
        <w:rPr>
          <w:rStyle w:val="LineNumber"/>
        </w:rPr>
        <w:t>*</w:t>
      </w:r>
      <w:r w:rsidR="002751DF" w:rsidRPr="00901997">
        <w:rPr>
          <w:rStyle w:val="LineNumber"/>
        </w:rPr>
        <w:t xml:space="preserve"> Correspondence</w:t>
      </w:r>
      <w:r w:rsidRPr="00901997">
        <w:rPr>
          <w:rStyle w:val="LineNumber"/>
        </w:rPr>
        <w:t xml:space="preserve">: S. Nakagawa </w:t>
      </w:r>
    </w:p>
    <w:p w14:paraId="24C0514B" w14:textId="24DCCF0B" w:rsidR="000C5AC7" w:rsidRPr="00901997" w:rsidRDefault="00474373" w:rsidP="00EC50FE">
      <w:pPr>
        <w:spacing w:line="480" w:lineRule="auto"/>
      </w:pPr>
      <w:r w:rsidRPr="00901997">
        <w:rPr>
          <w:rStyle w:val="LineNumber"/>
        </w:rPr>
        <w:t xml:space="preserve">e-mail: </w:t>
      </w:r>
      <w:hyperlink r:id="rId13">
        <w:bookmarkStart w:id="1" w:name="OLE_LINK147"/>
        <w:bookmarkStart w:id="2" w:name="OLE_LINK148"/>
        <w:bookmarkEnd w:id="1"/>
        <w:bookmarkEnd w:id="2"/>
        <w:r w:rsidRPr="00901997">
          <w:rPr>
            <w:rStyle w:val="LienInternet"/>
          </w:rPr>
          <w:t>s.nakagawa@unsw.edu.au</w:t>
        </w:r>
      </w:hyperlink>
      <w:r w:rsidRPr="00901997">
        <w:t xml:space="preserve"> </w:t>
      </w:r>
    </w:p>
    <w:p w14:paraId="5C03BB72" w14:textId="6B6D071A" w:rsidR="00A14A51" w:rsidRPr="00901997" w:rsidRDefault="00A14A51" w:rsidP="00EC50FE">
      <w:pPr>
        <w:spacing w:line="480" w:lineRule="auto"/>
      </w:pPr>
      <w:r w:rsidRPr="00901997">
        <w:t xml:space="preserve">Short title: </w:t>
      </w:r>
      <w:r w:rsidR="00A711A7" w:rsidRPr="00901997">
        <w:t>P</w:t>
      </w:r>
      <w:r w:rsidR="002D2589" w:rsidRPr="00901997">
        <w:t>ublication bias</w:t>
      </w:r>
      <w:r w:rsidR="00A711A7" w:rsidRPr="00901997">
        <w:t xml:space="preserve"> tests for ecology </w:t>
      </w:r>
      <w:r w:rsidR="00DF736B" w:rsidRPr="00901997">
        <w:t>&amp;</w:t>
      </w:r>
      <w:r w:rsidR="00A711A7" w:rsidRPr="00901997">
        <w:t xml:space="preserve"> evolution</w:t>
      </w:r>
    </w:p>
    <w:p w14:paraId="2B3352CB" w14:textId="77777777" w:rsidR="00D77033" w:rsidRPr="002639FF" w:rsidRDefault="00D77033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s-ES"/>
        </w:rPr>
      </w:pPr>
      <w:r w:rsidRPr="002639FF">
        <w:rPr>
          <w:rFonts w:ascii="Times New Roman" w:hAnsi="Times New Roman"/>
          <w:color w:val="00000A"/>
          <w:sz w:val="24"/>
          <w:szCs w:val="24"/>
          <w:lang w:val="es-ES"/>
        </w:rPr>
        <w:t>ORCID</w:t>
      </w:r>
    </w:p>
    <w:p w14:paraId="6AFBEFAA" w14:textId="77777777" w:rsidR="00D77033" w:rsidRPr="002639FF" w:rsidRDefault="00D77033" w:rsidP="00EC50FE">
      <w:pPr>
        <w:spacing w:line="480" w:lineRule="auto"/>
        <w:rPr>
          <w:rStyle w:val="LineNumber"/>
          <w:lang w:val="es-ES"/>
        </w:rPr>
      </w:pPr>
      <w:r w:rsidRPr="002639FF">
        <w:rPr>
          <w:rStyle w:val="LineNumber"/>
          <w:lang w:val="es-ES"/>
        </w:rPr>
        <w:t>Shinichi Nakagawa: 0000-0002-7765-5182</w:t>
      </w:r>
    </w:p>
    <w:p w14:paraId="5E263641" w14:textId="77777777" w:rsidR="00D77033" w:rsidRPr="002639FF" w:rsidRDefault="00D77033" w:rsidP="00EC50FE">
      <w:pPr>
        <w:spacing w:line="480" w:lineRule="auto"/>
        <w:rPr>
          <w:rStyle w:val="LineNumber"/>
          <w:lang w:val="es-ES"/>
        </w:rPr>
      </w:pPr>
      <w:proofErr w:type="spellStart"/>
      <w:r w:rsidRPr="002639FF">
        <w:rPr>
          <w:rStyle w:val="LineNumber"/>
          <w:lang w:val="es-ES"/>
        </w:rPr>
        <w:t>Malgorzata</w:t>
      </w:r>
      <w:proofErr w:type="spellEnd"/>
      <w:r w:rsidRPr="002639FF">
        <w:rPr>
          <w:rStyle w:val="LineNumber"/>
          <w:lang w:val="es-ES"/>
        </w:rPr>
        <w:t xml:space="preserve"> </w:t>
      </w:r>
      <w:proofErr w:type="spellStart"/>
      <w:r w:rsidRPr="002639FF">
        <w:rPr>
          <w:rStyle w:val="LineNumber"/>
          <w:lang w:val="es-ES"/>
        </w:rPr>
        <w:t>Lagisz</w:t>
      </w:r>
      <w:proofErr w:type="spellEnd"/>
      <w:r w:rsidRPr="002639FF">
        <w:rPr>
          <w:rStyle w:val="LineNumber"/>
          <w:lang w:val="es-ES"/>
        </w:rPr>
        <w:t>: 0000-0002-3993-6127</w:t>
      </w:r>
    </w:p>
    <w:p w14:paraId="7AFC5239" w14:textId="77777777" w:rsidR="00D77033" w:rsidRPr="002639FF" w:rsidRDefault="00D77033" w:rsidP="00EC50FE">
      <w:pPr>
        <w:spacing w:line="480" w:lineRule="auto"/>
        <w:rPr>
          <w:rStyle w:val="LineNumber"/>
          <w:lang w:val="es-ES"/>
        </w:rPr>
      </w:pPr>
      <w:r w:rsidRPr="002639FF">
        <w:rPr>
          <w:rStyle w:val="LineNumber"/>
          <w:lang w:val="es-ES"/>
        </w:rPr>
        <w:t>Daniel W. A. Noble: 0000-0001-9460-8743</w:t>
      </w:r>
    </w:p>
    <w:p w14:paraId="44D2A7DE" w14:textId="77777777" w:rsidR="00D77033" w:rsidRPr="002639FF" w:rsidRDefault="00D77033" w:rsidP="00EC50FE">
      <w:pPr>
        <w:spacing w:line="480" w:lineRule="auto"/>
        <w:rPr>
          <w:rStyle w:val="LineNumber"/>
          <w:lang w:val="es-ES"/>
        </w:rPr>
      </w:pPr>
      <w:r w:rsidRPr="002639FF">
        <w:rPr>
          <w:rStyle w:val="LineNumber"/>
          <w:lang w:val="es-ES"/>
        </w:rPr>
        <w:t>…</w:t>
      </w:r>
    </w:p>
    <w:p w14:paraId="607ED2A1" w14:textId="24878377" w:rsidR="00D77033" w:rsidRPr="002639FF" w:rsidRDefault="00BC455D" w:rsidP="00EC50FE">
      <w:pPr>
        <w:spacing w:line="480" w:lineRule="auto"/>
        <w:rPr>
          <w:rStyle w:val="LineNumber"/>
          <w:lang w:val="es-ES"/>
        </w:rPr>
      </w:pPr>
      <w:r w:rsidRPr="002639FF">
        <w:rPr>
          <w:rStyle w:val="LineNumber"/>
          <w:lang w:val="es-ES"/>
        </w:rPr>
        <w:t>Alfredo Sánchez-</w:t>
      </w:r>
      <w:proofErr w:type="spellStart"/>
      <w:r w:rsidRPr="002639FF">
        <w:rPr>
          <w:rStyle w:val="LineNumber"/>
          <w:lang w:val="es-ES"/>
        </w:rPr>
        <w:t>Tójar</w:t>
      </w:r>
      <w:proofErr w:type="spellEnd"/>
      <w:r w:rsidRPr="002639FF">
        <w:rPr>
          <w:rStyle w:val="LineNumber"/>
          <w:lang w:val="es-ES"/>
        </w:rPr>
        <w:t>: 0000-0002-2886-0649</w:t>
      </w:r>
    </w:p>
    <w:p w14:paraId="7C63424D" w14:textId="77777777" w:rsidR="00D77033" w:rsidRPr="00901997" w:rsidRDefault="00D77033" w:rsidP="00EC50FE">
      <w:pPr>
        <w:spacing w:line="480" w:lineRule="auto"/>
        <w:rPr>
          <w:rStyle w:val="LineNumber"/>
        </w:rPr>
      </w:pPr>
      <w:r w:rsidRPr="00901997">
        <w:rPr>
          <w:rStyle w:val="LineNumber"/>
        </w:rPr>
        <w:t>Rose E. O’Dea: 0000-0001-8177-5075</w:t>
      </w:r>
    </w:p>
    <w:p w14:paraId="3DB07248" w14:textId="77777777" w:rsidR="00D77033" w:rsidRPr="00901997" w:rsidRDefault="00D77033" w:rsidP="00EC50FE">
      <w:pPr>
        <w:spacing w:line="480" w:lineRule="auto"/>
      </w:pPr>
    </w:p>
    <w:p w14:paraId="00FB5DBA" w14:textId="77777777" w:rsidR="000C5AC7" w:rsidRPr="00901997" w:rsidRDefault="00474373" w:rsidP="00EC50FE">
      <w:pPr>
        <w:spacing w:line="480" w:lineRule="auto"/>
      </w:pPr>
      <w:bookmarkStart w:id="3" w:name="OLE_LINK1"/>
      <w:bookmarkStart w:id="4" w:name="OLE_LINK2"/>
      <w:bookmarkEnd w:id="3"/>
      <w:bookmarkEnd w:id="4"/>
      <w:r w:rsidRPr="00901997">
        <w:br w:type="page"/>
      </w:r>
    </w:p>
    <w:p w14:paraId="642B70A7" w14:textId="77777777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commentRangeStart w:id="5"/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lastRenderedPageBreak/>
        <w:t>Abstract</w:t>
      </w:r>
      <w:commentRangeEnd w:id="5"/>
      <w:r w:rsidR="001368E7" w:rsidRPr="00901997">
        <w:rPr>
          <w:rStyle w:val="CommentReference"/>
          <w:rFonts w:ascii="Times New Roman" w:eastAsia="MS Mincho" w:hAnsi="Times New Roman"/>
          <w:b w:val="0"/>
          <w:bCs w:val="0"/>
          <w:color w:val="00000A"/>
          <w:sz w:val="24"/>
          <w:szCs w:val="24"/>
          <w:lang w:val="en-AU" w:eastAsia="ja-JP"/>
        </w:rPr>
        <w:commentReference w:id="5"/>
      </w:r>
    </w:p>
    <w:p w14:paraId="718DB5F8" w14:textId="7D0F1382" w:rsidR="00285204" w:rsidRPr="00901997" w:rsidRDefault="00285204" w:rsidP="00EC50FE">
      <w:pPr>
        <w:spacing w:line="480" w:lineRule="auto"/>
      </w:pPr>
    </w:p>
    <w:p w14:paraId="466C5E9C" w14:textId="586E8000" w:rsidR="00E77033" w:rsidRPr="00901997" w:rsidRDefault="00E77033" w:rsidP="00EC50FE">
      <w:pPr>
        <w:spacing w:line="480" w:lineRule="auto"/>
      </w:pPr>
      <w:r w:rsidRPr="00901997">
        <w:t>Aim: 1</w:t>
      </w:r>
      <w:r w:rsidR="00DC103A" w:rsidRPr="00901997">
        <w:t xml:space="preserve">) </w:t>
      </w:r>
      <w:r w:rsidR="005E3014" w:rsidRPr="00901997">
        <w:t>a review of methodologies for publication bias</w:t>
      </w:r>
      <w:r w:rsidR="00FF754C">
        <w:t xml:space="preserve"> in relation to a new survey</w:t>
      </w:r>
      <w:r w:rsidR="005E3014" w:rsidRPr="00901997">
        <w:t xml:space="preserve"> and 3) introducing the most practical method</w:t>
      </w:r>
    </w:p>
    <w:p w14:paraId="6469AD06" w14:textId="031E7C7E" w:rsidR="00871394" w:rsidRPr="00901997" w:rsidRDefault="00871394" w:rsidP="00EC50FE">
      <w:pPr>
        <w:spacing w:line="480" w:lineRule="auto"/>
      </w:pPr>
    </w:p>
    <w:p w14:paraId="439A96FC" w14:textId="0D904E6E" w:rsidR="005A2800" w:rsidRPr="00901997" w:rsidRDefault="005A2800" w:rsidP="00EC50FE">
      <w:pPr>
        <w:spacing w:line="480" w:lineRule="auto"/>
      </w:pPr>
    </w:p>
    <w:p w14:paraId="741D995D" w14:textId="1CC01DFB" w:rsidR="005A2800" w:rsidRPr="00901997" w:rsidRDefault="005A2800" w:rsidP="00EC50FE">
      <w:pPr>
        <w:spacing w:line="480" w:lineRule="auto"/>
      </w:pPr>
      <w:r w:rsidRPr="00901997">
        <w:t>To do</w:t>
      </w:r>
    </w:p>
    <w:p w14:paraId="114AE74D" w14:textId="0B6C8CC4" w:rsidR="005A2800" w:rsidRPr="00901997" w:rsidRDefault="005A2800" w:rsidP="00EC50FE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val="en-AU"/>
        </w:rPr>
      </w:pPr>
      <w:r w:rsidRPr="00901997">
        <w:rPr>
          <w:rFonts w:ascii="Times New Roman" w:hAnsi="Times New Roman" w:cs="Times New Roman"/>
          <w:lang w:val="en-AU"/>
        </w:rPr>
        <w:t>Figures</w:t>
      </w:r>
      <w:r w:rsidR="009C3C49" w:rsidRPr="00901997">
        <w:rPr>
          <w:rFonts w:ascii="Times New Roman" w:hAnsi="Times New Roman" w:cs="Times New Roman"/>
          <w:lang w:val="en-AU"/>
        </w:rPr>
        <w:t xml:space="preserve"> 1-7</w:t>
      </w:r>
      <w:r w:rsidR="00492F2D" w:rsidRPr="00901997">
        <w:rPr>
          <w:rFonts w:ascii="Times New Roman" w:hAnsi="Times New Roman" w:cs="Times New Roman"/>
          <w:lang w:val="en-AU"/>
        </w:rPr>
        <w:t xml:space="preserve"> = Rose, Shinichi, </w:t>
      </w:r>
      <w:proofErr w:type="spellStart"/>
      <w:r w:rsidR="00492F2D" w:rsidRPr="00901997">
        <w:rPr>
          <w:rFonts w:ascii="Times New Roman" w:hAnsi="Times New Roman" w:cs="Times New Roman"/>
          <w:lang w:val="en-AU"/>
        </w:rPr>
        <w:t>Losia</w:t>
      </w:r>
      <w:proofErr w:type="spellEnd"/>
      <w:r w:rsidR="00492F2D" w:rsidRPr="00901997">
        <w:rPr>
          <w:rFonts w:ascii="Times New Roman" w:hAnsi="Times New Roman" w:cs="Times New Roman"/>
          <w:lang w:val="en-AU"/>
        </w:rPr>
        <w:t xml:space="preserve">, Alfredo and </w:t>
      </w:r>
      <w:r w:rsidR="00C522C1" w:rsidRPr="00901997">
        <w:rPr>
          <w:rFonts w:ascii="Times New Roman" w:hAnsi="Times New Roman" w:cs="Times New Roman"/>
          <w:lang w:val="en-AU"/>
        </w:rPr>
        <w:t>Yefeng</w:t>
      </w:r>
    </w:p>
    <w:p w14:paraId="18B75EA6" w14:textId="50DFCFF8" w:rsidR="005A2800" w:rsidRPr="00901997" w:rsidRDefault="005A2800" w:rsidP="00EC50FE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val="en-AU"/>
        </w:rPr>
      </w:pPr>
      <w:r w:rsidRPr="00901997">
        <w:rPr>
          <w:rFonts w:ascii="Times New Roman" w:hAnsi="Times New Roman" w:cs="Times New Roman"/>
          <w:lang w:val="en-AU"/>
        </w:rPr>
        <w:t>Supporting information (</w:t>
      </w:r>
      <w:r w:rsidR="009C3C49" w:rsidRPr="00901997">
        <w:rPr>
          <w:rFonts w:ascii="Times New Roman" w:hAnsi="Times New Roman" w:cs="Times New Roman"/>
          <w:lang w:val="en-AU"/>
        </w:rPr>
        <w:t>Appendix S1-S</w:t>
      </w:r>
      <w:r w:rsidR="00793324">
        <w:rPr>
          <w:rFonts w:ascii="Times New Roman" w:hAnsi="Times New Roman" w:cs="Times New Roman"/>
          <w:lang w:val="en-AU"/>
        </w:rPr>
        <w:t>5</w:t>
      </w:r>
      <w:r w:rsidRPr="00901997">
        <w:rPr>
          <w:rFonts w:ascii="Times New Roman" w:hAnsi="Times New Roman" w:cs="Times New Roman"/>
          <w:lang w:val="en-AU"/>
        </w:rPr>
        <w:t>)</w:t>
      </w:r>
      <w:r w:rsidR="00492F2D" w:rsidRPr="00901997">
        <w:rPr>
          <w:rFonts w:ascii="Times New Roman" w:hAnsi="Times New Roman" w:cs="Times New Roman"/>
          <w:lang w:val="en-AU"/>
        </w:rPr>
        <w:t xml:space="preserve"> = </w:t>
      </w:r>
      <w:r w:rsidR="00C522C1" w:rsidRPr="00901997">
        <w:rPr>
          <w:rFonts w:ascii="Times New Roman" w:hAnsi="Times New Roman" w:cs="Times New Roman"/>
          <w:lang w:val="en-AU"/>
        </w:rPr>
        <w:t>Alfredo and Yefeng</w:t>
      </w:r>
      <w:r w:rsidR="003F63F6">
        <w:rPr>
          <w:rFonts w:ascii="Times New Roman" w:hAnsi="Times New Roman" w:cs="Times New Roman"/>
          <w:lang w:val="en-AU"/>
        </w:rPr>
        <w:t xml:space="preserve"> and Shinichi</w:t>
      </w:r>
    </w:p>
    <w:p w14:paraId="3A45348E" w14:textId="061BCE9A" w:rsidR="005A2800" w:rsidRPr="00901997" w:rsidRDefault="005A2800" w:rsidP="00EC50FE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val="en-AU"/>
        </w:rPr>
      </w:pPr>
      <w:r w:rsidRPr="00901997">
        <w:rPr>
          <w:rFonts w:ascii="Times New Roman" w:hAnsi="Times New Roman" w:cs="Times New Roman"/>
          <w:lang w:val="en-AU"/>
        </w:rPr>
        <w:t>Abstract</w:t>
      </w:r>
      <w:r w:rsidR="00492F2D" w:rsidRPr="00901997">
        <w:rPr>
          <w:rFonts w:ascii="Times New Roman" w:hAnsi="Times New Roman" w:cs="Times New Roman"/>
          <w:lang w:val="en-AU"/>
        </w:rPr>
        <w:t xml:space="preserve"> = Shinichi</w:t>
      </w:r>
    </w:p>
    <w:p w14:paraId="0FCC4F59" w14:textId="7DBF891C" w:rsidR="006025F3" w:rsidRPr="00901997" w:rsidRDefault="006025F3" w:rsidP="00EC50FE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val="en-AU"/>
        </w:rPr>
      </w:pPr>
      <w:r w:rsidRPr="00901997">
        <w:rPr>
          <w:rFonts w:ascii="Times New Roman" w:hAnsi="Times New Roman" w:cs="Times New Roman"/>
          <w:lang w:val="en-AU"/>
        </w:rPr>
        <w:t xml:space="preserve"> Read several simulation papers to double-check </w:t>
      </w:r>
      <w:r w:rsidR="00492F2D" w:rsidRPr="00901997">
        <w:rPr>
          <w:rFonts w:ascii="Times New Roman" w:hAnsi="Times New Roman" w:cs="Times New Roman"/>
          <w:lang w:val="en-AU"/>
        </w:rPr>
        <w:t>= Shinichi</w:t>
      </w:r>
    </w:p>
    <w:p w14:paraId="648ADC3C" w14:textId="77777777" w:rsidR="00285204" w:rsidRPr="00901997" w:rsidRDefault="00285204" w:rsidP="00EC50FE">
      <w:pPr>
        <w:spacing w:line="480" w:lineRule="auto"/>
      </w:pPr>
    </w:p>
    <w:p w14:paraId="3E2FCE6D" w14:textId="77777777" w:rsidR="00285204" w:rsidRPr="00901997" w:rsidRDefault="00285204" w:rsidP="00EC50FE">
      <w:pPr>
        <w:spacing w:line="480" w:lineRule="auto"/>
        <w:rPr>
          <w:b/>
          <w:bCs/>
          <w:iCs/>
        </w:rPr>
      </w:pPr>
      <w:r w:rsidRPr="00901997">
        <w:rPr>
          <w:b/>
          <w:bCs/>
          <w:iCs/>
        </w:rPr>
        <w:t>KEYWORDS</w:t>
      </w:r>
    </w:p>
    <w:p w14:paraId="27661EB4" w14:textId="1A3AD437" w:rsidR="00FA3933" w:rsidRPr="00901997" w:rsidRDefault="005A2800" w:rsidP="00EC50FE">
      <w:pPr>
        <w:spacing w:line="480" w:lineRule="auto"/>
      </w:pPr>
      <w:r w:rsidRPr="00901997">
        <w:t xml:space="preserve">Meta-regression, </w:t>
      </w:r>
      <w:r w:rsidRPr="00F34A07">
        <w:rPr>
          <w:i/>
          <w:iCs/>
        </w:rPr>
        <w:t>p</w:t>
      </w:r>
      <w:r w:rsidR="00F34A07">
        <w:t>-</w:t>
      </w:r>
      <w:r w:rsidR="00FA3933" w:rsidRPr="00901997">
        <w:t>curve</w:t>
      </w:r>
      <w:r w:rsidRPr="00901997">
        <w:t xml:space="preserve">, </w:t>
      </w:r>
      <w:r w:rsidR="00C1232F" w:rsidRPr="00901997">
        <w:t xml:space="preserve">selective reporting, selection bias, </w:t>
      </w:r>
      <w:r w:rsidR="00581B72" w:rsidRPr="00901997">
        <w:t>Egger’s regression, trim and fill….</w:t>
      </w:r>
    </w:p>
    <w:p w14:paraId="79A2FF0F" w14:textId="77777777" w:rsidR="00FA3933" w:rsidRPr="00901997" w:rsidRDefault="00FA3933" w:rsidP="00EC50FE">
      <w:pPr>
        <w:spacing w:line="480" w:lineRule="auto"/>
      </w:pPr>
    </w:p>
    <w:p w14:paraId="19FD0F1D" w14:textId="778D0FC5" w:rsidR="00285204" w:rsidRPr="00901997" w:rsidRDefault="00285204" w:rsidP="00EC50FE">
      <w:pPr>
        <w:spacing w:line="480" w:lineRule="auto"/>
      </w:pPr>
      <w:r w:rsidRPr="00901997">
        <w:br w:type="page"/>
      </w:r>
    </w:p>
    <w:p w14:paraId="1C3982FC" w14:textId="11AAD4D2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lastRenderedPageBreak/>
        <w:t>1 | INTRODUCTION</w:t>
      </w:r>
    </w:p>
    <w:p w14:paraId="23C83AAA" w14:textId="2FE01933" w:rsidR="00BC36C7" w:rsidRPr="00901997" w:rsidRDefault="001822A0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Evidence from meta-analyses</w:t>
      </w:r>
      <w:r w:rsidR="00B3616A" w:rsidRPr="00901997">
        <w:rPr>
          <w:lang w:eastAsia="x-none"/>
        </w:rPr>
        <w:t xml:space="preserve"> often </w:t>
      </w:r>
      <w:r w:rsidR="00DA7607">
        <w:rPr>
          <w:lang w:eastAsia="x-none"/>
        </w:rPr>
        <w:t>lead</w:t>
      </w:r>
      <w:r w:rsidR="00B3616A" w:rsidRPr="00901997">
        <w:rPr>
          <w:lang w:eastAsia="x-none"/>
        </w:rPr>
        <w:t xml:space="preserve"> </w:t>
      </w:r>
      <w:r w:rsidR="00507E35" w:rsidRPr="00901997">
        <w:rPr>
          <w:lang w:eastAsia="x-none"/>
        </w:rPr>
        <w:t xml:space="preserve">future </w:t>
      </w:r>
      <w:r w:rsidR="00B3616A" w:rsidRPr="00901997">
        <w:rPr>
          <w:lang w:eastAsia="x-none"/>
        </w:rPr>
        <w:t>research</w:t>
      </w:r>
      <w:r w:rsidR="00A72BF3" w:rsidRPr="00901997">
        <w:rPr>
          <w:lang w:eastAsia="x-none"/>
        </w:rPr>
        <w:t xml:space="preserve">, and sometimes </w:t>
      </w:r>
      <w:r w:rsidR="001C2F76" w:rsidRPr="00901997">
        <w:rPr>
          <w:lang w:eastAsia="x-none"/>
        </w:rPr>
        <w:t xml:space="preserve">to </w:t>
      </w:r>
      <w:r w:rsidR="00A72BF3" w:rsidRPr="00901997">
        <w:rPr>
          <w:lang w:eastAsia="x-none"/>
        </w:rPr>
        <w:t>changes in policy and practic</w:t>
      </w:r>
      <w:r w:rsidR="000B25AB" w:rsidRPr="00901997">
        <w:rPr>
          <w:lang w:eastAsia="x-none"/>
        </w:rPr>
        <w:t>e</w:t>
      </w:r>
      <w:r w:rsidR="00B145DA" w:rsidRPr="00901997">
        <w:rPr>
          <w:lang w:eastAsia="x-none"/>
        </w:rPr>
        <w:t xml:space="preserve"> 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Gurevitch</w:t>
      </w:r>
      <w:proofErr w:type="spellEnd"/>
      <w:r w:rsidR="008E2D9F">
        <w:rPr>
          <w:lang w:eastAsia="x-none"/>
        </w:rPr>
        <w:t>, 2018 #</w:t>
      </w:r>
      <w:proofErr w:type="gramStart"/>
      <w:r w:rsidR="008E2D9F">
        <w:rPr>
          <w:lang w:eastAsia="x-none"/>
        </w:rPr>
        <w:t>1;Nakagawa</w:t>
      </w:r>
      <w:proofErr w:type="gramEnd"/>
      <w:r w:rsidR="008E2D9F">
        <w:rPr>
          <w:lang w:eastAsia="x-none"/>
        </w:rPr>
        <w:t>, 2017 #2}</w:t>
      </w:r>
      <w:r w:rsidR="00B145DA" w:rsidRPr="00901997">
        <w:rPr>
          <w:lang w:eastAsia="x-none"/>
        </w:rPr>
        <w:t>)</w:t>
      </w:r>
      <w:r w:rsidR="00B3616A" w:rsidRPr="00901997">
        <w:rPr>
          <w:lang w:eastAsia="x-none"/>
        </w:rPr>
        <w:t xml:space="preserve">. </w:t>
      </w:r>
      <w:r w:rsidR="00214C54" w:rsidRPr="00901997">
        <w:rPr>
          <w:lang w:eastAsia="x-none"/>
        </w:rPr>
        <w:t xml:space="preserve">Therefore, </w:t>
      </w:r>
      <w:r w:rsidR="00126740" w:rsidRPr="00901997">
        <w:rPr>
          <w:lang w:eastAsia="x-none"/>
        </w:rPr>
        <w:t xml:space="preserve">it is </w:t>
      </w:r>
      <w:r w:rsidR="00DE3715" w:rsidRPr="00901997">
        <w:rPr>
          <w:lang w:eastAsia="x-none"/>
        </w:rPr>
        <w:t xml:space="preserve">essential </w:t>
      </w:r>
      <w:r w:rsidR="00126740" w:rsidRPr="00901997">
        <w:rPr>
          <w:lang w:eastAsia="x-none"/>
        </w:rPr>
        <w:t xml:space="preserve">for meta-analytic evidence to be unbiased. However, </w:t>
      </w:r>
      <w:r w:rsidR="00CF1A30" w:rsidRPr="00901997">
        <w:rPr>
          <w:lang w:eastAsia="x-none"/>
        </w:rPr>
        <w:t xml:space="preserve">the </w:t>
      </w:r>
      <w:r w:rsidR="007503E6" w:rsidRPr="00901997">
        <w:rPr>
          <w:lang w:eastAsia="x-none"/>
        </w:rPr>
        <w:t>validity of meta-analytic results</w:t>
      </w:r>
      <w:r w:rsidR="00467027" w:rsidRPr="00901997">
        <w:rPr>
          <w:lang w:eastAsia="x-none"/>
        </w:rPr>
        <w:t xml:space="preserve"> </w:t>
      </w:r>
      <w:r w:rsidR="00071EAC" w:rsidRPr="00901997">
        <w:rPr>
          <w:lang w:eastAsia="x-none"/>
        </w:rPr>
        <w:t>gets</w:t>
      </w:r>
      <w:r w:rsidR="00467027" w:rsidRPr="00901997">
        <w:rPr>
          <w:lang w:eastAsia="x-none"/>
        </w:rPr>
        <w:t xml:space="preserve"> compromised by publication </w:t>
      </w:r>
      <w:r w:rsidR="00071EAC" w:rsidRPr="00901997">
        <w:rPr>
          <w:lang w:eastAsia="x-none"/>
        </w:rPr>
        <w:t>bias</w:t>
      </w:r>
      <w:r w:rsidR="005523A9" w:rsidRPr="00901997">
        <w:rPr>
          <w:lang w:eastAsia="x-none"/>
        </w:rPr>
        <w:t xml:space="preserve"> </w:t>
      </w:r>
      <w:r w:rsidR="005E6BFD" w:rsidRPr="00901997">
        <w:rPr>
          <w:lang w:eastAsia="x-none"/>
        </w:rPr>
        <w:t>(</w:t>
      </w:r>
      <w:r w:rsidR="008E2D9F">
        <w:rPr>
          <w:lang w:eastAsia="x-none"/>
        </w:rPr>
        <w:t>{Marks-Anglin, 2021 #14}</w:t>
      </w:r>
      <w:r w:rsidR="005E6BFD" w:rsidRPr="00901997">
        <w:rPr>
          <w:lang w:eastAsia="x-none"/>
        </w:rPr>
        <w:t>)</w:t>
      </w:r>
      <w:r w:rsidR="00A37592" w:rsidRPr="00901997">
        <w:rPr>
          <w:lang w:eastAsia="x-none"/>
        </w:rPr>
        <w:t xml:space="preserve">. </w:t>
      </w:r>
      <w:r w:rsidR="00ED2184" w:rsidRPr="00901997">
        <w:rPr>
          <w:lang w:eastAsia="x-none"/>
        </w:rPr>
        <w:t>P</w:t>
      </w:r>
      <w:r w:rsidR="000467B9" w:rsidRPr="00901997">
        <w:rPr>
          <w:lang w:eastAsia="x-none"/>
        </w:rPr>
        <w:t xml:space="preserve">ublication bias </w:t>
      </w:r>
      <w:r w:rsidR="002F6807" w:rsidRPr="00901997">
        <w:rPr>
          <w:lang w:eastAsia="x-none"/>
        </w:rPr>
        <w:t>occurs when a subset of studies</w:t>
      </w:r>
      <w:r w:rsidR="005337F1" w:rsidRPr="00901997">
        <w:rPr>
          <w:lang w:eastAsia="x-none"/>
        </w:rPr>
        <w:t xml:space="preserve">, such as those with statistically </w:t>
      </w:r>
      <w:r w:rsidR="00A8347C" w:rsidRPr="00901997">
        <w:rPr>
          <w:lang w:eastAsia="x-none"/>
        </w:rPr>
        <w:t>non-</w:t>
      </w:r>
      <w:r w:rsidR="005337F1" w:rsidRPr="00901997">
        <w:rPr>
          <w:lang w:eastAsia="x-none"/>
        </w:rPr>
        <w:t xml:space="preserve">significant results, are </w:t>
      </w:r>
      <w:r w:rsidR="00A8347C" w:rsidRPr="00901997">
        <w:rPr>
          <w:lang w:eastAsia="x-none"/>
        </w:rPr>
        <w:t xml:space="preserve">less </w:t>
      </w:r>
      <w:r w:rsidR="005337F1" w:rsidRPr="00901997">
        <w:rPr>
          <w:lang w:eastAsia="x-none"/>
        </w:rPr>
        <w:t xml:space="preserve">likely to be </w:t>
      </w:r>
      <w:r w:rsidR="008A6E93" w:rsidRPr="00901997">
        <w:rPr>
          <w:lang w:eastAsia="x-none"/>
        </w:rPr>
        <w:t>disseminated</w:t>
      </w:r>
      <w:r w:rsidR="00A8347C" w:rsidRPr="00901997">
        <w:rPr>
          <w:lang w:eastAsia="x-none"/>
        </w:rPr>
        <w:t xml:space="preserve"> (</w:t>
      </w:r>
      <w:r w:rsidR="00272027" w:rsidRPr="00901997">
        <w:rPr>
          <w:lang w:eastAsia="x-none"/>
        </w:rPr>
        <w:t>e.g., the file drawer problem</w:t>
      </w:r>
      <w:r w:rsidR="00654831">
        <w:rPr>
          <w:lang w:eastAsia="x-none"/>
        </w:rPr>
        <w:t>;</w:t>
      </w:r>
      <w:r w:rsidR="00B27D69" w:rsidRPr="00901997">
        <w:t xml:space="preserve"> </w:t>
      </w:r>
      <w:r w:rsidR="008E2D9F">
        <w:rPr>
          <w:lang w:eastAsia="x-none"/>
        </w:rPr>
        <w:t>{Rosenthal, 1979 #49}</w:t>
      </w:r>
      <w:r w:rsidR="00B27D69" w:rsidRPr="00901997">
        <w:rPr>
          <w:lang w:eastAsia="x-none"/>
        </w:rPr>
        <w:t xml:space="preserve">). </w:t>
      </w:r>
      <w:r w:rsidR="00467027" w:rsidRPr="00901997">
        <w:rPr>
          <w:lang w:eastAsia="x-none"/>
        </w:rPr>
        <w:t>I</w:t>
      </w:r>
      <w:r w:rsidR="00775E14" w:rsidRPr="00901997">
        <w:rPr>
          <w:lang w:eastAsia="x-none"/>
        </w:rPr>
        <w:t xml:space="preserve">n a wider sense, publication bias </w:t>
      </w:r>
      <w:r w:rsidR="00F34A07">
        <w:rPr>
          <w:lang w:eastAsia="x-none"/>
        </w:rPr>
        <w:t xml:space="preserve">could </w:t>
      </w:r>
      <w:r w:rsidR="00F67252" w:rsidRPr="00901997">
        <w:rPr>
          <w:lang w:eastAsia="x-none"/>
        </w:rPr>
        <w:t>encompass</w:t>
      </w:r>
      <w:r w:rsidR="00246AB7">
        <w:rPr>
          <w:lang w:eastAsia="x-none"/>
        </w:rPr>
        <w:t xml:space="preserve"> </w:t>
      </w:r>
      <w:r w:rsidR="00F67252">
        <w:rPr>
          <w:lang w:eastAsia="x-none"/>
        </w:rPr>
        <w:t xml:space="preserve">many </w:t>
      </w:r>
      <w:r w:rsidR="00246AB7">
        <w:rPr>
          <w:lang w:eastAsia="x-none"/>
        </w:rPr>
        <w:t>different types of bia</w:t>
      </w:r>
      <w:r w:rsidR="00F67252">
        <w:rPr>
          <w:lang w:eastAsia="x-none"/>
        </w:rPr>
        <w:t>s relating dissemination of evidence</w:t>
      </w:r>
      <w:r w:rsidR="00A94EA4">
        <w:rPr>
          <w:lang w:eastAsia="x-none"/>
        </w:rPr>
        <w:t xml:space="preserve"> </w:t>
      </w:r>
      <w:r w:rsidR="00936F33">
        <w:rPr>
          <w:lang w:eastAsia="x-none"/>
        </w:rPr>
        <w:t>(</w:t>
      </w:r>
      <w:r w:rsidR="00A94EA4" w:rsidRPr="00901997">
        <w:rPr>
          <w:lang w:eastAsia="x-none"/>
        </w:rPr>
        <w:t xml:space="preserve">see </w:t>
      </w:r>
      <w:r w:rsidR="008E2D9F">
        <w:rPr>
          <w:lang w:eastAsia="x-none"/>
        </w:rPr>
        <w:t>{Moller, 2001 #</w:t>
      </w:r>
      <w:proofErr w:type="gramStart"/>
      <w:r w:rsidR="008E2D9F">
        <w:rPr>
          <w:lang w:eastAsia="x-none"/>
        </w:rPr>
        <w:t>27;Jennions</w:t>
      </w:r>
      <w:proofErr w:type="gramEnd"/>
      <w:r w:rsidR="008E2D9F">
        <w:rPr>
          <w:lang w:eastAsia="x-none"/>
        </w:rPr>
        <w:t>, 2013 #33;Marks-Anglin, 2021 #14}</w:t>
      </w:r>
      <w:r w:rsidR="00A94EA4" w:rsidRPr="00901997">
        <w:rPr>
          <w:lang w:eastAsia="x-none"/>
        </w:rPr>
        <w:t>).</w:t>
      </w:r>
      <w:r w:rsidR="00F67252">
        <w:rPr>
          <w:lang w:eastAsia="x-none"/>
        </w:rPr>
        <w:t xml:space="preserve"> </w:t>
      </w:r>
      <w:r w:rsidR="00507E6D">
        <w:rPr>
          <w:lang w:eastAsia="x-none"/>
        </w:rPr>
        <w:t>Here two types are most relevant</w:t>
      </w:r>
      <w:r w:rsidR="00F67252">
        <w:rPr>
          <w:lang w:eastAsia="x-none"/>
        </w:rPr>
        <w:t>: 1)</w:t>
      </w:r>
      <w:r w:rsidR="00F2089E" w:rsidRPr="00901997">
        <w:rPr>
          <w:lang w:eastAsia="x-none"/>
        </w:rPr>
        <w:t xml:space="preserve"> outcome reporting</w:t>
      </w:r>
      <w:r w:rsidR="00887997" w:rsidRPr="00901997">
        <w:rPr>
          <w:lang w:eastAsia="x-none"/>
        </w:rPr>
        <w:t xml:space="preserve"> </w:t>
      </w:r>
      <w:r w:rsidR="00B87D17" w:rsidRPr="00901997">
        <w:rPr>
          <w:lang w:eastAsia="x-none"/>
        </w:rPr>
        <w:t xml:space="preserve">bias </w:t>
      </w:r>
      <w:r w:rsidR="00887997" w:rsidRPr="00901997">
        <w:rPr>
          <w:lang w:eastAsia="x-none"/>
        </w:rPr>
        <w:t>where selective reporting</w:t>
      </w:r>
      <w:r w:rsidR="007412DE" w:rsidRPr="00901997">
        <w:rPr>
          <w:lang w:eastAsia="x-none"/>
        </w:rPr>
        <w:t xml:space="preserve"> occurs within published studies</w:t>
      </w:r>
      <w:r w:rsidR="00A66C53" w:rsidRPr="00901997">
        <w:rPr>
          <w:lang w:eastAsia="x-none"/>
        </w:rPr>
        <w:t xml:space="preserve"> (</w:t>
      </w:r>
      <w:r w:rsidR="008E2D9F">
        <w:rPr>
          <w:lang w:eastAsia="x-none"/>
        </w:rPr>
        <w:t>{Marks-Anglin, 2020 #</w:t>
      </w:r>
      <w:proofErr w:type="gramStart"/>
      <w:r w:rsidR="008E2D9F">
        <w:rPr>
          <w:lang w:eastAsia="x-none"/>
        </w:rPr>
        <w:t>13;,</w:t>
      </w:r>
      <w:proofErr w:type="gramEnd"/>
      <w:r w:rsidR="008E2D9F">
        <w:rPr>
          <w:lang w:eastAsia="x-none"/>
        </w:rPr>
        <w:t xml:space="preserve"> 2021 #14}</w:t>
      </w:r>
      <w:r w:rsidR="00435C12">
        <w:rPr>
          <w:lang w:eastAsia="x-none"/>
        </w:rPr>
        <w:t>)</w:t>
      </w:r>
      <w:r w:rsidR="00F67252">
        <w:rPr>
          <w:lang w:eastAsia="x-none"/>
        </w:rPr>
        <w:t xml:space="preserve"> and 2)</w:t>
      </w:r>
      <w:r w:rsidR="007412DE" w:rsidRPr="00901997">
        <w:rPr>
          <w:lang w:eastAsia="x-none"/>
        </w:rPr>
        <w:t xml:space="preserve"> </w:t>
      </w:r>
      <w:commentRangeStart w:id="6"/>
      <w:commentRangeStart w:id="7"/>
      <w:r w:rsidR="007412DE" w:rsidRPr="00901997">
        <w:rPr>
          <w:lang w:eastAsia="x-none"/>
        </w:rPr>
        <w:t xml:space="preserve">time-lag bias </w:t>
      </w:r>
      <w:r w:rsidR="00B87D17" w:rsidRPr="00901997">
        <w:rPr>
          <w:lang w:eastAsia="x-none"/>
        </w:rPr>
        <w:t xml:space="preserve">where </w:t>
      </w:r>
      <w:r w:rsidR="00A66C53" w:rsidRPr="00901997">
        <w:rPr>
          <w:lang w:eastAsia="x-none"/>
        </w:rPr>
        <w:t xml:space="preserve">positive results are published faster than negative results </w:t>
      </w:r>
      <w:commentRangeEnd w:id="6"/>
      <w:r w:rsidR="00EF30A2">
        <w:rPr>
          <w:rStyle w:val="CommentReference"/>
          <w:rFonts w:ascii="Cambria" w:eastAsia="MS Mincho" w:hAnsi="Cambria"/>
          <w:color w:val="00000A"/>
        </w:rPr>
        <w:commentReference w:id="6"/>
      </w:r>
      <w:commentRangeEnd w:id="7"/>
      <w:r w:rsidR="00636320">
        <w:rPr>
          <w:rStyle w:val="CommentReference"/>
          <w:rFonts w:ascii="Cambria" w:eastAsia="MS Mincho" w:hAnsi="Cambria"/>
          <w:color w:val="00000A"/>
        </w:rPr>
        <w:commentReference w:id="7"/>
      </w:r>
      <w:r w:rsidR="00A66C53" w:rsidRPr="00901997">
        <w:rPr>
          <w:lang w:eastAsia="x-none"/>
        </w:rPr>
        <w:t>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Koricheva</w:t>
      </w:r>
      <w:proofErr w:type="spellEnd"/>
      <w:r w:rsidR="008E2D9F">
        <w:rPr>
          <w:lang w:eastAsia="x-none"/>
        </w:rPr>
        <w:t>, 2013 #31;Trkalinos, 2005 #34;Koricheva, 2019 #26}</w:t>
      </w:r>
      <w:r w:rsidR="00A94EA4">
        <w:rPr>
          <w:lang w:eastAsia="x-none"/>
        </w:rPr>
        <w:t>)</w:t>
      </w:r>
      <w:r w:rsidR="00507E6D">
        <w:rPr>
          <w:lang w:eastAsia="x-none"/>
        </w:rPr>
        <w:t>.</w:t>
      </w:r>
      <w:r w:rsidR="00AB7FBD" w:rsidRPr="00901997">
        <w:rPr>
          <w:lang w:eastAsia="x-none"/>
        </w:rPr>
        <w:t xml:space="preserve"> </w:t>
      </w:r>
      <w:r w:rsidR="007A4FF5" w:rsidRPr="00901997">
        <w:rPr>
          <w:lang w:eastAsia="x-none"/>
        </w:rPr>
        <w:t xml:space="preserve">Regardless of </w:t>
      </w:r>
      <w:r w:rsidR="00246AB7">
        <w:rPr>
          <w:lang w:eastAsia="x-none"/>
        </w:rPr>
        <w:t xml:space="preserve">the </w:t>
      </w:r>
      <w:r w:rsidR="005012CD">
        <w:rPr>
          <w:lang w:eastAsia="x-none"/>
        </w:rPr>
        <w:t>proces</w:t>
      </w:r>
      <w:r w:rsidR="00A31F2F">
        <w:rPr>
          <w:lang w:eastAsia="x-none"/>
        </w:rPr>
        <w:t xml:space="preserve">s of </w:t>
      </w:r>
      <w:r w:rsidR="00F23FC4">
        <w:rPr>
          <w:lang w:eastAsia="x-none"/>
        </w:rPr>
        <w:t>how bias occurs</w:t>
      </w:r>
      <w:r w:rsidR="007A4FF5" w:rsidRPr="00901997">
        <w:rPr>
          <w:lang w:eastAsia="x-none"/>
        </w:rPr>
        <w:t xml:space="preserve">, </w:t>
      </w:r>
      <w:r w:rsidR="00435C12">
        <w:rPr>
          <w:lang w:eastAsia="x-none"/>
        </w:rPr>
        <w:t xml:space="preserve">publication bias </w:t>
      </w:r>
      <w:r w:rsidR="00797D85" w:rsidRPr="00901997">
        <w:rPr>
          <w:lang w:eastAsia="x-none"/>
        </w:rPr>
        <w:t>lead</w:t>
      </w:r>
      <w:r w:rsidR="00F23FC4">
        <w:rPr>
          <w:lang w:eastAsia="x-none"/>
        </w:rPr>
        <w:t>s</w:t>
      </w:r>
      <w:r w:rsidR="00797D85" w:rsidRPr="00901997">
        <w:rPr>
          <w:lang w:eastAsia="x-none"/>
        </w:rPr>
        <w:t xml:space="preserve"> to</w:t>
      </w:r>
      <w:r w:rsidR="001F7DF3" w:rsidRPr="00901997">
        <w:rPr>
          <w:lang w:eastAsia="x-none"/>
        </w:rPr>
        <w:t xml:space="preserve"> an </w:t>
      </w:r>
      <w:r w:rsidR="00797D85" w:rsidRPr="00901997">
        <w:rPr>
          <w:lang w:eastAsia="x-none"/>
        </w:rPr>
        <w:t>unrepresentative</w:t>
      </w:r>
      <w:r w:rsidR="001F7DF3" w:rsidRPr="00901997">
        <w:rPr>
          <w:lang w:eastAsia="x-none"/>
        </w:rPr>
        <w:t xml:space="preserve"> sample of </w:t>
      </w:r>
      <w:r w:rsidR="00573A12" w:rsidRPr="00901997">
        <w:rPr>
          <w:lang w:eastAsia="x-none"/>
        </w:rPr>
        <w:t>available</w:t>
      </w:r>
      <w:r w:rsidR="002F4646" w:rsidRPr="00901997">
        <w:rPr>
          <w:lang w:eastAsia="x-none"/>
        </w:rPr>
        <w:t xml:space="preserve"> evidence</w:t>
      </w:r>
      <w:r w:rsidR="007A4FF5" w:rsidRPr="00901997">
        <w:rPr>
          <w:lang w:eastAsia="x-none"/>
        </w:rPr>
        <w:t xml:space="preserve"> and thus, meta-analytic </w:t>
      </w:r>
      <w:r w:rsidR="00D12CA4" w:rsidRPr="00901997">
        <w:rPr>
          <w:lang w:eastAsia="x-none"/>
        </w:rPr>
        <w:t>results</w:t>
      </w:r>
      <w:r w:rsidR="00503D5F">
        <w:rPr>
          <w:lang w:eastAsia="x-none"/>
        </w:rPr>
        <w:t xml:space="preserve"> would be distorted</w:t>
      </w:r>
      <w:r w:rsidR="00071EAC" w:rsidRPr="00901997">
        <w:rPr>
          <w:lang w:eastAsia="x-none"/>
        </w:rPr>
        <w:t>.</w:t>
      </w:r>
    </w:p>
    <w:p w14:paraId="6B1E209A" w14:textId="250BEC33" w:rsidR="002E6722" w:rsidRPr="00901997" w:rsidRDefault="00AB7FBD" w:rsidP="00EC50FE">
      <w:pPr>
        <w:spacing w:line="480" w:lineRule="auto"/>
      </w:pPr>
      <w:r w:rsidRPr="00901997">
        <w:rPr>
          <w:lang w:eastAsia="x-none"/>
        </w:rPr>
        <w:tab/>
      </w:r>
      <w:r w:rsidR="00573A12" w:rsidRPr="00901997">
        <w:rPr>
          <w:lang w:eastAsia="x-none"/>
        </w:rPr>
        <w:t xml:space="preserve">To </w:t>
      </w:r>
      <w:r w:rsidR="00D12CA4" w:rsidRPr="00901997">
        <w:rPr>
          <w:lang w:eastAsia="x-none"/>
        </w:rPr>
        <w:t>tackle</w:t>
      </w:r>
      <w:r w:rsidR="00573A12" w:rsidRPr="00901997">
        <w:rPr>
          <w:lang w:eastAsia="x-none"/>
        </w:rPr>
        <w:t xml:space="preserve"> th</w:t>
      </w:r>
      <w:r w:rsidR="00D21C59" w:rsidRPr="00901997">
        <w:rPr>
          <w:lang w:eastAsia="x-none"/>
        </w:rPr>
        <w:t xml:space="preserve">is very </w:t>
      </w:r>
      <w:r w:rsidR="00573A12" w:rsidRPr="00901997">
        <w:rPr>
          <w:lang w:eastAsia="x-none"/>
        </w:rPr>
        <w:t>issue</w:t>
      </w:r>
      <w:r w:rsidRPr="00901997">
        <w:rPr>
          <w:lang w:eastAsia="x-none"/>
        </w:rPr>
        <w:t xml:space="preserve">, </w:t>
      </w:r>
      <w:r w:rsidR="00621616" w:rsidRPr="00901997">
        <w:rPr>
          <w:lang w:eastAsia="x-none"/>
        </w:rPr>
        <w:t>statisticians have</w:t>
      </w:r>
      <w:r w:rsidR="000F42D1" w:rsidRPr="00901997">
        <w:rPr>
          <w:lang w:eastAsia="x-none"/>
        </w:rPr>
        <w:t xml:space="preserve"> proposed </w:t>
      </w:r>
      <w:r w:rsidR="005932C0" w:rsidRPr="00901997">
        <w:rPr>
          <w:lang w:eastAsia="x-none"/>
        </w:rPr>
        <w:t xml:space="preserve">numerous </w:t>
      </w:r>
      <w:r w:rsidR="00F81F46" w:rsidRPr="00901997">
        <w:rPr>
          <w:lang w:eastAsia="x-none"/>
        </w:rPr>
        <w:t>methods for testing publication bias</w:t>
      </w:r>
      <w:r w:rsidR="005932C0" w:rsidRPr="00901997">
        <w:rPr>
          <w:lang w:eastAsia="x-none"/>
        </w:rPr>
        <w:t xml:space="preserve">. </w:t>
      </w:r>
      <w:r w:rsidR="00D21C59" w:rsidRPr="00901997">
        <w:rPr>
          <w:lang w:eastAsia="x-none"/>
        </w:rPr>
        <w:t xml:space="preserve">These tests can </w:t>
      </w:r>
      <w:r w:rsidR="00F5453E" w:rsidRPr="00901997">
        <w:rPr>
          <w:lang w:eastAsia="x-none"/>
        </w:rPr>
        <w:t xml:space="preserve">be broadly </w:t>
      </w:r>
      <w:r w:rsidR="00F74721" w:rsidRPr="00901997">
        <w:rPr>
          <w:lang w:eastAsia="x-none"/>
        </w:rPr>
        <w:t>categorised</w:t>
      </w:r>
      <w:r w:rsidR="00F5453E" w:rsidRPr="00901997">
        <w:rPr>
          <w:lang w:eastAsia="x-none"/>
        </w:rPr>
        <w:t xml:space="preserve"> into</w:t>
      </w:r>
      <w:r w:rsidR="00CC57D4" w:rsidRPr="00901997">
        <w:rPr>
          <w:lang w:eastAsia="x-none"/>
        </w:rPr>
        <w:t xml:space="preserve"> two:</w:t>
      </w:r>
      <w:r w:rsidR="00F5453E" w:rsidRPr="00901997">
        <w:rPr>
          <w:lang w:eastAsia="x-none"/>
        </w:rPr>
        <w:t xml:space="preserve"> </w:t>
      </w:r>
      <w:r w:rsidR="00F74721" w:rsidRPr="00901997">
        <w:rPr>
          <w:lang w:eastAsia="x-none"/>
        </w:rPr>
        <w:t>the one</w:t>
      </w:r>
      <w:r w:rsidR="009478C9" w:rsidRPr="00901997">
        <w:rPr>
          <w:lang w:eastAsia="x-none"/>
        </w:rPr>
        <w:t>s</w:t>
      </w:r>
      <w:r w:rsidR="00F74721" w:rsidRPr="00901997">
        <w:rPr>
          <w:lang w:eastAsia="x-none"/>
        </w:rPr>
        <w:t xml:space="preserve"> detecting </w:t>
      </w:r>
      <w:r w:rsidR="009478C9" w:rsidRPr="00901997">
        <w:rPr>
          <w:lang w:eastAsia="x-none"/>
        </w:rPr>
        <w:t xml:space="preserve">publication bias and the others </w:t>
      </w:r>
      <w:r w:rsidR="00D30851">
        <w:rPr>
          <w:lang w:eastAsia="x-none"/>
        </w:rPr>
        <w:t xml:space="preserve">also </w:t>
      </w:r>
      <w:r w:rsidR="009478C9" w:rsidRPr="00901997">
        <w:rPr>
          <w:lang w:eastAsia="x-none"/>
        </w:rPr>
        <w:t xml:space="preserve">assessing the impact of publication </w:t>
      </w:r>
      <w:r w:rsidR="00601685" w:rsidRPr="00901997">
        <w:rPr>
          <w:lang w:eastAsia="x-none"/>
        </w:rPr>
        <w:t>bias</w:t>
      </w:r>
      <w:r w:rsidR="00D36467" w:rsidRPr="00901997">
        <w:rPr>
          <w:lang w:eastAsia="x-none"/>
        </w:rPr>
        <w:t xml:space="preserve"> (</w:t>
      </w:r>
      <w:r w:rsidR="008E2D9F">
        <w:t>{Sutton, 2009 #17}</w:t>
      </w:r>
      <w:r w:rsidR="00D36467" w:rsidRPr="00901997">
        <w:rPr>
          <w:lang w:eastAsia="x-none"/>
        </w:rPr>
        <w:t>)</w:t>
      </w:r>
      <w:r w:rsidR="00601685" w:rsidRPr="00901997">
        <w:rPr>
          <w:lang w:eastAsia="x-none"/>
        </w:rPr>
        <w:t>.</w:t>
      </w:r>
      <w:r w:rsidR="009478C9" w:rsidRPr="00901997">
        <w:rPr>
          <w:lang w:eastAsia="x-none"/>
        </w:rPr>
        <w:t xml:space="preserve"> Both of </w:t>
      </w:r>
      <w:r w:rsidR="00D61409">
        <w:rPr>
          <w:lang w:eastAsia="x-none"/>
        </w:rPr>
        <w:t xml:space="preserve">these </w:t>
      </w:r>
      <w:r w:rsidR="00A8347C" w:rsidRPr="00901997">
        <w:rPr>
          <w:lang w:eastAsia="x-none"/>
        </w:rPr>
        <w:t>categories</w:t>
      </w:r>
      <w:r w:rsidR="009478C9" w:rsidRPr="00901997">
        <w:rPr>
          <w:lang w:eastAsia="x-none"/>
        </w:rPr>
        <w:t xml:space="preserve"> </w:t>
      </w:r>
      <w:r w:rsidR="00601685" w:rsidRPr="00901997">
        <w:rPr>
          <w:lang w:eastAsia="x-none"/>
        </w:rPr>
        <w:t>have been routinely used in meta-analyses in medical and social sciences (</w:t>
      </w:r>
      <w:r w:rsidR="008E2D9F">
        <w:rPr>
          <w:lang w:eastAsia="x-none"/>
        </w:rPr>
        <w:t>{Rothstein, 2005 #3}</w:t>
      </w:r>
      <w:r w:rsidR="00601685" w:rsidRPr="00901997">
        <w:rPr>
          <w:lang w:eastAsia="x-none"/>
        </w:rPr>
        <w:t xml:space="preserve">). </w:t>
      </w:r>
      <w:r w:rsidR="0064542E">
        <w:rPr>
          <w:lang w:eastAsia="x-none"/>
        </w:rPr>
        <w:t>However, i</w:t>
      </w:r>
      <w:r w:rsidR="0015540D" w:rsidRPr="00901997">
        <w:rPr>
          <w:lang w:eastAsia="x-none"/>
        </w:rPr>
        <w:t xml:space="preserve">n a survey of </w:t>
      </w:r>
      <w:r w:rsidR="0015540D" w:rsidRPr="00901997">
        <w:t xml:space="preserve">100 meta-analyses in ecology and evolution, only </w:t>
      </w:r>
      <w:r w:rsidR="003560FE" w:rsidRPr="00901997">
        <w:rPr>
          <w:lang w:eastAsia="x-none"/>
        </w:rPr>
        <w:t>49%</w:t>
      </w:r>
      <w:r w:rsidR="001C5745" w:rsidRPr="00901997">
        <w:rPr>
          <w:lang w:eastAsia="x-none"/>
        </w:rPr>
        <w:t xml:space="preserve"> </w:t>
      </w:r>
      <w:r w:rsidR="003560FE" w:rsidRPr="00901997">
        <w:rPr>
          <w:lang w:eastAsia="x-none"/>
        </w:rPr>
        <w:t>tested for publication bias</w:t>
      </w:r>
      <w:ins w:id="8" w:author="Shinichi Nakagawa" w:date="2021-01-20T07:06:00Z">
        <w:r w:rsidR="00754617">
          <w:rPr>
            <w:lang w:eastAsia="x-none"/>
          </w:rPr>
          <w:t>,</w:t>
        </w:r>
      </w:ins>
      <w:r w:rsidR="000740FE" w:rsidRPr="00901997">
        <w:rPr>
          <w:lang w:eastAsia="x-none"/>
        </w:rPr>
        <w:t xml:space="preserve"> </w:t>
      </w:r>
      <w:r w:rsidR="000740FE" w:rsidRPr="00901997">
        <w:t>with only 22</w:t>
      </w:r>
      <w:r w:rsidR="0028698A" w:rsidRPr="00901997">
        <w:t>%</w:t>
      </w:r>
      <w:r w:rsidR="000740FE" w:rsidRPr="00901997">
        <w:t xml:space="preserve"> </w:t>
      </w:r>
      <w:r w:rsidR="00CA1FBC" w:rsidRPr="00901997">
        <w:t>conducting both types of the tests</w:t>
      </w:r>
      <w:r w:rsidR="000E0CC1" w:rsidRPr="00901997">
        <w:rPr>
          <w:lang w:eastAsia="x-none"/>
        </w:rPr>
        <w:t xml:space="preserve"> </w:t>
      </w:r>
      <w:r w:rsidR="0015540D" w:rsidRPr="00901997">
        <w:t>(</w:t>
      </w:r>
      <w:r w:rsidR="008E2D9F">
        <w:t>{Nakagawa, 2012 #19}</w:t>
      </w:r>
      <w:r w:rsidR="00991F8B" w:rsidRPr="00901997">
        <w:t xml:space="preserve">). </w:t>
      </w:r>
      <w:r w:rsidR="00B60E6D" w:rsidRPr="00901997">
        <w:t>In a</w:t>
      </w:r>
      <w:r w:rsidR="00991F8B" w:rsidRPr="00901997">
        <w:t xml:space="preserve">nother </w:t>
      </w:r>
      <w:r w:rsidR="00E76F59" w:rsidRPr="00901997">
        <w:t>survey</w:t>
      </w:r>
      <w:r w:rsidR="00B60E6D" w:rsidRPr="00901997">
        <w:t>, only</w:t>
      </w:r>
      <w:r w:rsidR="00422698" w:rsidRPr="00901997">
        <w:t xml:space="preserve"> 31% of 322 </w:t>
      </w:r>
      <w:r w:rsidR="00114969" w:rsidRPr="00901997">
        <w:t xml:space="preserve">ecological </w:t>
      </w:r>
      <w:r w:rsidR="00422698" w:rsidRPr="00901997">
        <w:t>meta-analyses</w:t>
      </w:r>
      <w:r w:rsidR="00B42912" w:rsidRPr="00901997">
        <w:t xml:space="preserve"> reported </w:t>
      </w:r>
      <w:r w:rsidR="00A913CC" w:rsidRPr="00901997">
        <w:t xml:space="preserve">at least one test of publication bias </w:t>
      </w:r>
      <w:r w:rsidR="006512CF" w:rsidRPr="00901997">
        <w:t>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Koricheva</w:t>
      </w:r>
      <w:proofErr w:type="spellEnd"/>
      <w:r w:rsidR="008E2D9F">
        <w:rPr>
          <w:lang w:eastAsia="x-none"/>
        </w:rPr>
        <w:t>, 2014 #18}</w:t>
      </w:r>
      <w:r w:rsidR="00CD4C8E" w:rsidRPr="00901997">
        <w:rPr>
          <w:lang w:eastAsia="x-none"/>
        </w:rPr>
        <w:t>)</w:t>
      </w:r>
      <w:r w:rsidR="00326B20" w:rsidRPr="00901997">
        <w:t xml:space="preserve">. </w:t>
      </w:r>
      <w:r w:rsidR="00570465">
        <w:t>Th</w:t>
      </w:r>
      <w:r w:rsidR="00C81A7B">
        <w:t>e observed</w:t>
      </w:r>
      <w:r w:rsidR="00570465">
        <w:t xml:space="preserve"> low up</w:t>
      </w:r>
      <w:r w:rsidR="00C63706">
        <w:t>take</w:t>
      </w:r>
      <w:r w:rsidR="00C81A7B">
        <w:t xml:space="preserve"> </w:t>
      </w:r>
      <w:r w:rsidR="00570465">
        <w:t xml:space="preserve">may result </w:t>
      </w:r>
      <w:r w:rsidR="00570D84">
        <w:t>from</w:t>
      </w:r>
      <w:r w:rsidR="0059390E">
        <w:t xml:space="preserve"> a practical </w:t>
      </w:r>
      <w:r w:rsidR="00C67584">
        <w:t>reason that</w:t>
      </w:r>
      <w:r w:rsidR="00913341" w:rsidRPr="00901997">
        <w:t xml:space="preserve"> </w:t>
      </w:r>
      <w:r w:rsidR="005A03C3">
        <w:t>many currently available</w:t>
      </w:r>
      <w:r w:rsidR="005349D2" w:rsidRPr="00901997">
        <w:t xml:space="preserve"> </w:t>
      </w:r>
      <w:r w:rsidR="00C625C2" w:rsidRPr="00901997">
        <w:t xml:space="preserve">tests </w:t>
      </w:r>
      <w:r w:rsidR="005349D2" w:rsidRPr="00901997">
        <w:t xml:space="preserve">for publication bias </w:t>
      </w:r>
      <w:r w:rsidR="00FC1571" w:rsidRPr="00901997">
        <w:t>are unsuitable for ecological and evolutionary meta-analyses</w:t>
      </w:r>
      <w:r w:rsidR="00813222" w:rsidRPr="00901997">
        <w:t xml:space="preserve"> (</w:t>
      </w:r>
      <w:r w:rsidR="008E2D9F">
        <w:t>{Nakagawa, 2012 #19}</w:t>
      </w:r>
      <w:r w:rsidR="00813222" w:rsidRPr="00901997">
        <w:t>)</w:t>
      </w:r>
      <w:r w:rsidR="00FC1571" w:rsidRPr="00901997">
        <w:t>.</w:t>
      </w:r>
      <w:r w:rsidR="005349D2" w:rsidRPr="00901997">
        <w:t xml:space="preserve"> </w:t>
      </w:r>
    </w:p>
    <w:p w14:paraId="3354510D" w14:textId="59FF1D9E" w:rsidR="00CD1314" w:rsidRPr="00901997" w:rsidRDefault="00FC1571" w:rsidP="00EC50FE">
      <w:pPr>
        <w:spacing w:line="480" w:lineRule="auto"/>
      </w:pPr>
      <w:r w:rsidRPr="00901997">
        <w:tab/>
      </w:r>
      <w:r w:rsidR="00880791" w:rsidRPr="00901997">
        <w:t>Two features</w:t>
      </w:r>
      <w:r w:rsidR="00A035B2">
        <w:t>,</w:t>
      </w:r>
      <w:r w:rsidR="009318F9" w:rsidRPr="00901997">
        <w:t xml:space="preserve"> </w:t>
      </w:r>
      <w:r w:rsidR="0049236C">
        <w:t>common to</w:t>
      </w:r>
      <w:r w:rsidR="009318F9" w:rsidRPr="00901997">
        <w:t xml:space="preserve"> </w:t>
      </w:r>
      <w:r w:rsidR="00880791" w:rsidRPr="00901997">
        <w:t>meta-analytic data</w:t>
      </w:r>
      <w:r w:rsidR="0049236C">
        <w:t>sets</w:t>
      </w:r>
      <w:r w:rsidR="00880791" w:rsidRPr="00901997">
        <w:t xml:space="preserve"> in ecology and evolution</w:t>
      </w:r>
      <w:r w:rsidR="00A035B2">
        <w:t>,</w:t>
      </w:r>
      <w:r w:rsidR="00CF685B" w:rsidRPr="00901997">
        <w:t xml:space="preserve"> </w:t>
      </w:r>
      <w:r w:rsidR="0049236C">
        <w:t xml:space="preserve">pose problems </w:t>
      </w:r>
      <w:r w:rsidR="00A035B2">
        <w:t xml:space="preserve">for publication bias tests: </w:t>
      </w:r>
      <w:r w:rsidR="00A035B2" w:rsidRPr="00901997">
        <w:t>high levels of heterogeneity and non-independence</w:t>
      </w:r>
      <w:r w:rsidR="00A035B2">
        <w:t xml:space="preserve">. </w:t>
      </w:r>
      <w:r w:rsidR="00C35C7A" w:rsidRPr="00901997">
        <w:t xml:space="preserve">Ecologists and </w:t>
      </w:r>
      <w:r w:rsidR="00C35C7A" w:rsidRPr="00901997">
        <w:lastRenderedPageBreak/>
        <w:t>evolutionary biologists</w:t>
      </w:r>
      <w:r w:rsidR="00766EA1" w:rsidRPr="00901997">
        <w:t xml:space="preserve"> </w:t>
      </w:r>
      <w:r w:rsidR="00D50766">
        <w:t>are interested in</w:t>
      </w:r>
      <w:r w:rsidR="00D50766" w:rsidRPr="00901997">
        <w:t xml:space="preserve"> </w:t>
      </w:r>
      <w:r w:rsidR="00766EA1" w:rsidRPr="00901997">
        <w:t xml:space="preserve">all </w:t>
      </w:r>
      <w:r w:rsidR="002D7A92" w:rsidRPr="00901997">
        <w:t xml:space="preserve">types of </w:t>
      </w:r>
      <w:r w:rsidR="0015652D" w:rsidRPr="00901997">
        <w:t xml:space="preserve">ecosystems and </w:t>
      </w:r>
      <w:r w:rsidR="00766EA1" w:rsidRPr="00901997">
        <w:t xml:space="preserve">species on earth </w:t>
      </w:r>
      <w:r w:rsidR="003909B8" w:rsidRPr="00901997">
        <w:t xml:space="preserve">so that </w:t>
      </w:r>
      <w:r w:rsidR="00330259" w:rsidRPr="00901997">
        <w:t xml:space="preserve">their </w:t>
      </w:r>
      <w:r w:rsidR="003909B8" w:rsidRPr="00901997">
        <w:t xml:space="preserve">meta-analytic data are highly heterogeneous. </w:t>
      </w:r>
      <w:r w:rsidR="00B23265" w:rsidRPr="00901997">
        <w:t>Also</w:t>
      </w:r>
      <w:r w:rsidR="003909B8" w:rsidRPr="00901997">
        <w:t xml:space="preserve">, </w:t>
      </w:r>
      <w:r w:rsidR="00765BCB" w:rsidRPr="00901997">
        <w:t>non-independen</w:t>
      </w:r>
      <w:r w:rsidR="000C28CF" w:rsidRPr="00901997">
        <w:t xml:space="preserve">ce </w:t>
      </w:r>
      <w:r w:rsidR="005F5BCA" w:rsidRPr="00901997">
        <w:t xml:space="preserve">is </w:t>
      </w:r>
      <w:r w:rsidR="009765F4" w:rsidRPr="00901997">
        <w:t>pervasive</w:t>
      </w:r>
      <w:r w:rsidR="000C28CF" w:rsidRPr="00901997">
        <w:t xml:space="preserve"> </w:t>
      </w:r>
      <w:r w:rsidR="00765BCB" w:rsidRPr="00901997">
        <w:t xml:space="preserve">because </w:t>
      </w:r>
      <w:r w:rsidR="00211CCD" w:rsidRPr="00901997">
        <w:t>many</w:t>
      </w:r>
      <w:r w:rsidR="00765BCB" w:rsidRPr="00901997">
        <w:t xml:space="preserve"> studies</w:t>
      </w:r>
      <w:r w:rsidR="00211CCD" w:rsidRPr="00901997">
        <w:t xml:space="preserve"> </w:t>
      </w:r>
      <w:r w:rsidR="0023228B" w:rsidRPr="00901997">
        <w:t>produce</w:t>
      </w:r>
      <w:r w:rsidR="00211CCD" w:rsidRPr="00901997">
        <w:t xml:space="preserve"> multiple effect sizes</w:t>
      </w:r>
      <w:r w:rsidR="0023228B" w:rsidRPr="00901997">
        <w:t xml:space="preserve"> </w:t>
      </w:r>
      <w:r w:rsidR="00765BCB" w:rsidRPr="00901997">
        <w:t>and</w:t>
      </w:r>
      <w:r w:rsidR="00EA706F" w:rsidRPr="00901997">
        <w:t>,</w:t>
      </w:r>
      <w:r w:rsidR="00765BCB" w:rsidRPr="00901997">
        <w:t xml:space="preserve"> </w:t>
      </w:r>
      <w:r w:rsidR="00A317C0" w:rsidRPr="00901997">
        <w:t xml:space="preserve">if </w:t>
      </w:r>
      <w:r w:rsidR="00977B21" w:rsidRPr="00901997">
        <w:t>a</w:t>
      </w:r>
      <w:r w:rsidR="00EA706F" w:rsidRPr="00901997">
        <w:t xml:space="preserve"> </w:t>
      </w:r>
      <w:r w:rsidR="00393568">
        <w:t xml:space="preserve">meta-analytic </w:t>
      </w:r>
      <w:r w:rsidR="00A317C0" w:rsidRPr="00901997">
        <w:t>data</w:t>
      </w:r>
      <w:r w:rsidR="00EA706F" w:rsidRPr="00901997">
        <w:t>set</w:t>
      </w:r>
      <w:r w:rsidR="00A317C0" w:rsidRPr="00901997">
        <w:t xml:space="preserve"> include</w:t>
      </w:r>
      <w:r w:rsidR="00EA706F" w:rsidRPr="00901997">
        <w:t>s</w:t>
      </w:r>
      <w:r w:rsidR="00A317C0" w:rsidRPr="00901997">
        <w:t xml:space="preserve"> multiple species, then</w:t>
      </w:r>
      <w:r w:rsidR="001B75E9" w:rsidRPr="00901997">
        <w:t xml:space="preserve"> effect sizes </w:t>
      </w:r>
      <w:r w:rsidR="00722F78">
        <w:t>will also be</w:t>
      </w:r>
      <w:r w:rsidR="001B75E9" w:rsidRPr="00901997">
        <w:t xml:space="preserve"> </w:t>
      </w:r>
      <w:r w:rsidR="00101D84" w:rsidRPr="00901997">
        <w:t>correlated</w:t>
      </w:r>
      <w:r w:rsidR="001B75E9" w:rsidRPr="00901997">
        <w:t xml:space="preserve"> due to phylogeneti</w:t>
      </w:r>
      <w:r w:rsidR="002B2C95" w:rsidRPr="00901997">
        <w:t xml:space="preserve">c </w:t>
      </w:r>
      <w:r w:rsidR="0092615F" w:rsidRPr="00901997">
        <w:t>relatedness</w:t>
      </w:r>
      <w:r w:rsidR="00101D84" w:rsidRPr="00901997">
        <w:t xml:space="preserve"> </w:t>
      </w:r>
      <w:r w:rsidR="002B2C95" w:rsidRPr="00901997">
        <w:t>(</w:t>
      </w:r>
      <w:r w:rsidR="008E2D9F">
        <w:t>{Noble, 2017 #20}</w:t>
      </w:r>
      <w:r w:rsidR="002B2C95" w:rsidRPr="00901997">
        <w:t xml:space="preserve">). </w:t>
      </w:r>
      <w:r w:rsidR="000912FE" w:rsidRPr="00901997">
        <w:t>Importantly, m</w:t>
      </w:r>
      <w:r w:rsidR="002B2C95" w:rsidRPr="00901997">
        <w:t xml:space="preserve">any </w:t>
      </w:r>
      <w:r w:rsidR="00BE4A28">
        <w:t>currently available</w:t>
      </w:r>
      <w:r w:rsidR="009764B9" w:rsidRPr="00901997">
        <w:t xml:space="preserve"> </w:t>
      </w:r>
      <w:r w:rsidR="00BD7DA1" w:rsidRPr="00901997">
        <w:t xml:space="preserve">tests for </w:t>
      </w:r>
      <w:bookmarkStart w:id="9" w:name="_Hlk61555704"/>
      <w:r w:rsidR="00BD7DA1" w:rsidRPr="00901997">
        <w:t>publication bias</w:t>
      </w:r>
      <w:r w:rsidR="001765B0" w:rsidRPr="00901997">
        <w:t xml:space="preserve"> </w:t>
      </w:r>
      <w:r w:rsidR="00BD7DA1" w:rsidRPr="00901997">
        <w:t>fail with</w:t>
      </w:r>
      <w:r w:rsidR="001765B0" w:rsidRPr="00901997">
        <w:t xml:space="preserve"> </w:t>
      </w:r>
      <w:r w:rsidR="00E17876" w:rsidRPr="00901997">
        <w:t>high</w:t>
      </w:r>
      <w:r w:rsidR="00F03990" w:rsidRPr="00901997">
        <w:t xml:space="preserve"> levels of</w:t>
      </w:r>
      <w:r w:rsidR="00E17876" w:rsidRPr="00901997">
        <w:t xml:space="preserve"> </w:t>
      </w:r>
      <w:r w:rsidR="00B23265" w:rsidRPr="00901997">
        <w:t>heterogeneity</w:t>
      </w:r>
      <w:bookmarkEnd w:id="9"/>
      <w:r w:rsidR="00BE50E7" w:rsidRPr="00901997">
        <w:t xml:space="preserve"> (e</w:t>
      </w:r>
      <w:commentRangeStart w:id="10"/>
      <w:r w:rsidR="00BE50E7" w:rsidRPr="00901997">
        <w:t xml:space="preserve">.g., </w:t>
      </w:r>
      <w:commentRangeEnd w:id="10"/>
      <w:r w:rsidR="002A1C9D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"/>
      </w:r>
      <w:r w:rsidR="008E2D9F">
        <w:t>{Moreno, 2009 #</w:t>
      </w:r>
      <w:proofErr w:type="gramStart"/>
      <w:r w:rsidR="008E2D9F">
        <w:t>11;Sterne</w:t>
      </w:r>
      <w:proofErr w:type="gramEnd"/>
      <w:r w:rsidR="008E2D9F">
        <w:t>, 2001 #81;Macaskill, 2001 #84}</w:t>
      </w:r>
      <w:r w:rsidR="00BE50E7" w:rsidRPr="00901997">
        <w:t>)</w:t>
      </w:r>
      <w:r w:rsidR="001765B0" w:rsidRPr="00901997">
        <w:t xml:space="preserve">. </w:t>
      </w:r>
      <w:r w:rsidR="00EB2E35" w:rsidRPr="00901997">
        <w:t>Furthermore</w:t>
      </w:r>
      <w:r w:rsidR="00D36467" w:rsidRPr="00901997">
        <w:t>, Nakagawa and Santos (</w:t>
      </w:r>
      <w:r w:rsidR="008E2D9F">
        <w:t>{, 2012 #19}</w:t>
      </w:r>
      <w:r w:rsidR="00D36467" w:rsidRPr="00901997">
        <w:t xml:space="preserve">) </w:t>
      </w:r>
      <w:r w:rsidR="00B448E3" w:rsidRPr="00901997">
        <w:t>noted</w:t>
      </w:r>
      <w:r w:rsidR="00D36467" w:rsidRPr="00901997">
        <w:t xml:space="preserve"> that </w:t>
      </w:r>
      <w:r w:rsidR="003B65DB">
        <w:t>at the time, there were no statistical methods to test for publication bias that could explicitly account for non-independent effect sizes</w:t>
      </w:r>
      <w:r w:rsidR="00D36467" w:rsidRPr="00901997">
        <w:t xml:space="preserve">. </w:t>
      </w:r>
      <w:r w:rsidR="00A611B0" w:rsidRPr="00901997">
        <w:t xml:space="preserve">If a publication bias test </w:t>
      </w:r>
      <w:r w:rsidR="00977B21" w:rsidRPr="00901997">
        <w:t>were</w:t>
      </w:r>
      <w:r w:rsidR="005C34A7" w:rsidRPr="00901997">
        <w:t xml:space="preserve"> </w:t>
      </w:r>
      <w:r w:rsidR="00A611B0" w:rsidRPr="00901997">
        <w:t>to be useful</w:t>
      </w:r>
      <w:r w:rsidR="00E71469" w:rsidRPr="00901997">
        <w:t xml:space="preserve"> in ecology and evolution</w:t>
      </w:r>
      <w:r w:rsidR="00A611B0" w:rsidRPr="00901997">
        <w:t>,</w:t>
      </w:r>
      <w:r w:rsidR="00963FEF" w:rsidRPr="00901997">
        <w:t xml:space="preserve"> </w:t>
      </w:r>
      <w:r w:rsidR="007C15C5" w:rsidRPr="00901997">
        <w:t>we</w:t>
      </w:r>
      <w:r w:rsidR="00963FEF" w:rsidRPr="00901997">
        <w:t xml:space="preserve"> </w:t>
      </w:r>
      <w:r w:rsidR="00A611B0" w:rsidRPr="00901997">
        <w:t xml:space="preserve">would </w:t>
      </w:r>
      <w:r w:rsidR="00963FEF" w:rsidRPr="00901997">
        <w:t xml:space="preserve">need </w:t>
      </w:r>
      <w:r w:rsidR="003F07CB" w:rsidRPr="00901997">
        <w:t xml:space="preserve">a </w:t>
      </w:r>
      <w:r w:rsidR="00E17876" w:rsidRPr="00901997">
        <w:t xml:space="preserve">test </w:t>
      </w:r>
      <w:r w:rsidR="00963FEF" w:rsidRPr="00901997">
        <w:t>that</w:t>
      </w:r>
      <w:r w:rsidR="007F4388" w:rsidRPr="00901997">
        <w:t xml:space="preserve"> </w:t>
      </w:r>
      <w:r w:rsidR="000C5664" w:rsidRPr="00901997">
        <w:t xml:space="preserve">could </w:t>
      </w:r>
      <w:r w:rsidR="007F4388" w:rsidRPr="00901997">
        <w:t xml:space="preserve">adequately </w:t>
      </w:r>
      <w:r w:rsidR="00E17466" w:rsidRPr="00901997">
        <w:t>handle</w:t>
      </w:r>
      <w:r w:rsidR="00AA66B2" w:rsidRPr="00901997">
        <w:t xml:space="preserve"> both heterogeneity and </w:t>
      </w:r>
      <w:r w:rsidR="007F4388" w:rsidRPr="00901997">
        <w:t>non-independence</w:t>
      </w:r>
      <w:r w:rsidR="002154E1" w:rsidRPr="00901997">
        <w:t xml:space="preserve"> (cf. </w:t>
      </w:r>
      <w:r w:rsidR="008E2D9F">
        <w:t>{Fernandez-Castilla, 2019 #</w:t>
      </w:r>
      <w:proofErr w:type="gramStart"/>
      <w:r w:rsidR="008E2D9F">
        <w:t>37;Rodgers</w:t>
      </w:r>
      <w:proofErr w:type="gramEnd"/>
      <w:r w:rsidR="008E2D9F">
        <w:t>, 2020 #40}</w:t>
      </w:r>
      <w:r w:rsidR="002154E1" w:rsidRPr="00901997">
        <w:t>)</w:t>
      </w:r>
      <w:r w:rsidR="002239C1" w:rsidRPr="00901997">
        <w:t xml:space="preserve">. </w:t>
      </w:r>
    </w:p>
    <w:p w14:paraId="40965A67" w14:textId="5EEAF77C" w:rsidR="00BC3A0D" w:rsidRPr="00901997" w:rsidRDefault="00EC05AE" w:rsidP="00EC50FE">
      <w:pPr>
        <w:spacing w:line="480" w:lineRule="auto"/>
        <w:ind w:firstLine="720"/>
      </w:pPr>
      <w:r w:rsidRPr="00901997">
        <w:t xml:space="preserve">Our aim for this </w:t>
      </w:r>
      <w:r w:rsidR="000F372C" w:rsidRPr="00901997">
        <w:t>article</w:t>
      </w:r>
      <w:r w:rsidRPr="00901997">
        <w:t xml:space="preserve"> is </w:t>
      </w:r>
      <w:r w:rsidR="00B34D9E" w:rsidRPr="00901997">
        <w:t>two</w:t>
      </w:r>
      <w:r w:rsidRPr="00901997">
        <w:t>-fold</w:t>
      </w:r>
      <w:r w:rsidR="002F731A" w:rsidRPr="00901997">
        <w:t xml:space="preserve">. </w:t>
      </w:r>
      <w:r w:rsidR="00B34D9E" w:rsidRPr="00901997">
        <w:t>First</w:t>
      </w:r>
      <w:r w:rsidR="0013365D" w:rsidRPr="00901997">
        <w:t>, we</w:t>
      </w:r>
      <w:r w:rsidR="002D13C1" w:rsidRPr="00901997">
        <w:t xml:space="preserve"> </w:t>
      </w:r>
      <w:r w:rsidR="00264D04" w:rsidRPr="00901997">
        <w:t>review</w:t>
      </w:r>
      <w:r w:rsidR="00F022D5" w:rsidRPr="00901997">
        <w:t xml:space="preserve"> </w:t>
      </w:r>
      <w:r w:rsidR="00BE4A28">
        <w:t>classic</w:t>
      </w:r>
      <w:r w:rsidR="00294D9F" w:rsidRPr="00901997">
        <w:t xml:space="preserve"> and emerging </w:t>
      </w:r>
      <w:r w:rsidR="00873BA4" w:rsidRPr="00901997">
        <w:t xml:space="preserve">methods for </w:t>
      </w:r>
      <w:r w:rsidR="00264D04" w:rsidRPr="00901997">
        <w:t>publication bias</w:t>
      </w:r>
      <w:r w:rsidR="002013F5" w:rsidRPr="00901997">
        <w:t xml:space="preserve"> </w:t>
      </w:r>
      <w:r w:rsidR="00964C1D">
        <w:t>by conducting</w:t>
      </w:r>
      <w:r w:rsidR="002013F5" w:rsidRPr="00901997">
        <w:t xml:space="preserve"> </w:t>
      </w:r>
      <w:r w:rsidR="006778C9" w:rsidRPr="00901997">
        <w:t xml:space="preserve">a new </w:t>
      </w:r>
      <w:r w:rsidR="00F022D5" w:rsidRPr="00901997">
        <w:t>survey</w:t>
      </w:r>
      <w:r w:rsidR="006778C9" w:rsidRPr="00901997">
        <w:t xml:space="preserve"> </w:t>
      </w:r>
      <w:r w:rsidR="002F1C7F" w:rsidRPr="00901997">
        <w:t>using</w:t>
      </w:r>
      <w:r w:rsidR="006778C9" w:rsidRPr="00901997">
        <w:t xml:space="preserve"> </w:t>
      </w:r>
      <w:r w:rsidR="00D36CF6" w:rsidRPr="00901997">
        <w:t>102 meta-analyses in ecology and evolution</w:t>
      </w:r>
      <w:r w:rsidR="0013365D" w:rsidRPr="00901997">
        <w:t>.</w:t>
      </w:r>
      <w:r w:rsidR="006778C9" w:rsidRPr="00901997">
        <w:t xml:space="preserve"> </w:t>
      </w:r>
      <w:r w:rsidR="00D36CF6" w:rsidRPr="00901997">
        <w:t>Second</w:t>
      </w:r>
      <w:r w:rsidR="0013365D" w:rsidRPr="00901997">
        <w:t>, we</w:t>
      </w:r>
      <w:r w:rsidR="00264D04" w:rsidRPr="00901997">
        <w:t xml:space="preserve"> </w:t>
      </w:r>
      <w:r w:rsidR="00A06E05" w:rsidRPr="00901997">
        <w:t xml:space="preserve">introduce </w:t>
      </w:r>
      <w:r w:rsidR="00294D9F" w:rsidRPr="00901997">
        <w:t>a method</w:t>
      </w:r>
      <w:r w:rsidR="00456ACA" w:rsidRPr="00901997">
        <w:t xml:space="preserve"> that</w:t>
      </w:r>
      <w:r w:rsidR="00F94048" w:rsidRPr="00901997">
        <w:t xml:space="preserve"> </w:t>
      </w:r>
      <w:r w:rsidR="00456ACA" w:rsidRPr="00901997">
        <w:t xml:space="preserve">both </w:t>
      </w:r>
      <w:r w:rsidR="00F94048" w:rsidRPr="00901997">
        <w:t>detect</w:t>
      </w:r>
      <w:r w:rsidR="005C34A7" w:rsidRPr="00901997">
        <w:t>s</w:t>
      </w:r>
      <w:r w:rsidR="00F94048" w:rsidRPr="00901997">
        <w:t xml:space="preserve"> and adjust</w:t>
      </w:r>
      <w:r w:rsidR="005C34A7" w:rsidRPr="00901997">
        <w:t>s</w:t>
      </w:r>
      <w:r w:rsidR="00F94048" w:rsidRPr="00901997">
        <w:t xml:space="preserve"> for </w:t>
      </w:r>
      <w:r w:rsidR="00294D9F" w:rsidRPr="00901997">
        <w:t>publication bias</w:t>
      </w:r>
      <w:r w:rsidR="003E25D8" w:rsidRPr="00901997">
        <w:t>,</w:t>
      </w:r>
      <w:r w:rsidR="00456ACA" w:rsidRPr="00901997">
        <w:t xml:space="preserve"> while </w:t>
      </w:r>
      <w:r w:rsidR="00B237FE" w:rsidRPr="00901997">
        <w:t xml:space="preserve">dealing with </w:t>
      </w:r>
      <w:r w:rsidR="00AA66B2" w:rsidRPr="00901997">
        <w:t xml:space="preserve">heterogeneity and </w:t>
      </w:r>
      <w:r w:rsidR="00456ACA" w:rsidRPr="00901997">
        <w:t>non-independence among effect sizes</w:t>
      </w:r>
      <w:r w:rsidR="00F022D5" w:rsidRPr="00901997">
        <w:t xml:space="preserve">. </w:t>
      </w:r>
      <w:r w:rsidR="00901D59" w:rsidRPr="00901997">
        <w:t xml:space="preserve">To </w:t>
      </w:r>
      <w:r w:rsidR="00113601" w:rsidRPr="00901997">
        <w:t>mak</w:t>
      </w:r>
      <w:r w:rsidR="007A0DB1">
        <w:t>e</w:t>
      </w:r>
      <w:r w:rsidR="00977B21" w:rsidRPr="00901997">
        <w:t xml:space="preserve"> our article</w:t>
      </w:r>
      <w:r w:rsidR="00113601" w:rsidRPr="00901997">
        <w:t xml:space="preserve"> widely accessible</w:t>
      </w:r>
      <w:r w:rsidR="00A84E04" w:rsidRPr="00901997">
        <w:t xml:space="preserve">, we start </w:t>
      </w:r>
      <w:r w:rsidR="00113601" w:rsidRPr="00901997">
        <w:t xml:space="preserve">by </w:t>
      </w:r>
      <w:r w:rsidR="00A14B41" w:rsidRPr="00901997">
        <w:t>revising</w:t>
      </w:r>
      <w:r w:rsidR="00CE38F9" w:rsidRPr="00901997">
        <w:t xml:space="preserve"> key </w:t>
      </w:r>
      <w:r w:rsidR="00C1542E" w:rsidRPr="00901997">
        <w:t>statistical</w:t>
      </w:r>
      <w:r w:rsidR="00A248EA" w:rsidRPr="00901997">
        <w:t xml:space="preserve"> </w:t>
      </w:r>
      <w:r w:rsidR="00CE38F9" w:rsidRPr="00901997">
        <w:t>concepts</w:t>
      </w:r>
      <w:r w:rsidR="00A14B41" w:rsidRPr="00901997">
        <w:t xml:space="preserve"> in meta-analysis</w:t>
      </w:r>
      <w:r w:rsidR="00B121CD" w:rsidRPr="00901997">
        <w:t xml:space="preserve"> such </w:t>
      </w:r>
      <w:r w:rsidR="00E67909" w:rsidRPr="00901997">
        <w:t>sampling variance</w:t>
      </w:r>
      <w:r w:rsidR="00B121CD" w:rsidRPr="00901997">
        <w:t>, weights,</w:t>
      </w:r>
      <w:r w:rsidR="00382CDD" w:rsidRPr="00901997">
        <w:t xml:space="preserve"> and</w:t>
      </w:r>
      <w:r w:rsidR="00E67909" w:rsidRPr="00901997">
        <w:t xml:space="preserve"> heterogeneity</w:t>
      </w:r>
      <w:r w:rsidR="00901D59" w:rsidRPr="00901997">
        <w:t xml:space="preserve"> (readers</w:t>
      </w:r>
      <w:r w:rsidR="00382CDD" w:rsidRPr="00901997">
        <w:t xml:space="preserve"> </w:t>
      </w:r>
      <w:r w:rsidR="00A14B41" w:rsidRPr="00901997">
        <w:t xml:space="preserve">who are </w:t>
      </w:r>
      <w:r w:rsidR="00382CDD" w:rsidRPr="00901997">
        <w:t xml:space="preserve">familiar with </w:t>
      </w:r>
      <w:r w:rsidR="00B24279" w:rsidRPr="00901997">
        <w:t xml:space="preserve">these </w:t>
      </w:r>
      <w:r w:rsidR="00A248EA" w:rsidRPr="00901997">
        <w:t>concepts</w:t>
      </w:r>
      <w:r w:rsidR="00382CDD" w:rsidRPr="00901997">
        <w:t xml:space="preserve"> can</w:t>
      </w:r>
      <w:r w:rsidR="00A14B41" w:rsidRPr="00901997">
        <w:t>, therefore,</w:t>
      </w:r>
      <w:r w:rsidR="00382CDD" w:rsidRPr="00901997">
        <w:t xml:space="preserve"> skip the next section</w:t>
      </w:r>
      <w:r w:rsidR="00901D59" w:rsidRPr="00901997">
        <w:t>).</w:t>
      </w:r>
    </w:p>
    <w:p w14:paraId="568BCBB4" w14:textId="7AB21450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2 | </w:t>
      </w:r>
      <w:r w:rsidR="00124929" w:rsidRPr="00901997">
        <w:rPr>
          <w:rFonts w:ascii="Times New Roman" w:hAnsi="Times New Roman"/>
          <w:color w:val="00000A"/>
          <w:sz w:val="24"/>
          <w:szCs w:val="24"/>
          <w:lang w:val="en-AU"/>
        </w:rPr>
        <w:t>KEY</w:t>
      </w:r>
      <w:r w:rsidR="00A248EA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 STATSTICA</w:t>
      </w:r>
      <w:commentRangeStart w:id="11"/>
      <w:commentRangeStart w:id="12"/>
      <w:r w:rsidR="00A248EA" w:rsidRPr="00901997">
        <w:rPr>
          <w:rFonts w:ascii="Times New Roman" w:hAnsi="Times New Roman"/>
          <w:color w:val="00000A"/>
          <w:sz w:val="24"/>
          <w:szCs w:val="24"/>
          <w:lang w:val="en-AU"/>
        </w:rPr>
        <w:t>L</w:t>
      </w:r>
      <w:r w:rsidR="00124929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 CONCEPTS</w:t>
      </w:r>
      <w:r w:rsidR="009C76E0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 </w:t>
      </w:r>
      <w:commentRangeEnd w:id="11"/>
      <w:r w:rsidR="00710EF6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11"/>
      </w:r>
      <w:commentRangeEnd w:id="12"/>
      <w:r w:rsidR="00CB2DA2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12"/>
      </w:r>
    </w:p>
    <w:p w14:paraId="064E5691" w14:textId="0C4509D7" w:rsidR="009E7B25" w:rsidRPr="00901997" w:rsidRDefault="00094C47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2</w:t>
      </w:r>
      <w:r w:rsidR="009E7B25" w:rsidRPr="00901997">
        <w:rPr>
          <w:sz w:val="24"/>
          <w:szCs w:val="24"/>
          <w:lang w:val="en-AU"/>
        </w:rPr>
        <w:t>.1</w:t>
      </w:r>
      <w:r w:rsidR="00F973BB" w:rsidRPr="00901997">
        <w:rPr>
          <w:sz w:val="24"/>
          <w:szCs w:val="24"/>
          <w:lang w:val="en-AU"/>
        </w:rPr>
        <w:t xml:space="preserve"> |</w:t>
      </w:r>
      <w:r w:rsidR="009E7B25" w:rsidRPr="00901997">
        <w:rPr>
          <w:sz w:val="24"/>
          <w:szCs w:val="24"/>
          <w:lang w:val="en-AU"/>
        </w:rPr>
        <w:t xml:space="preserve"> </w:t>
      </w:r>
      <w:commentRangeStart w:id="13"/>
      <w:commentRangeStart w:id="14"/>
      <w:r w:rsidR="0029622F" w:rsidRPr="00901997">
        <w:rPr>
          <w:sz w:val="24"/>
          <w:szCs w:val="24"/>
          <w:lang w:val="en-AU"/>
        </w:rPr>
        <w:t>Sampling</w:t>
      </w:r>
      <w:r w:rsidR="009E7B25" w:rsidRPr="00901997">
        <w:rPr>
          <w:sz w:val="24"/>
          <w:szCs w:val="24"/>
          <w:lang w:val="en-AU"/>
        </w:rPr>
        <w:t xml:space="preserve"> varianc</w:t>
      </w:r>
      <w:commentRangeEnd w:id="13"/>
      <w:r w:rsidR="00710EF6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13"/>
      </w:r>
      <w:commentRangeEnd w:id="14"/>
      <w:r w:rsidR="009C3864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14"/>
      </w:r>
      <w:r w:rsidR="009E7B25" w:rsidRPr="00901997">
        <w:rPr>
          <w:sz w:val="24"/>
          <w:szCs w:val="24"/>
          <w:lang w:val="en-AU"/>
        </w:rPr>
        <w:t>e</w:t>
      </w:r>
      <w:r w:rsidR="00C1542E" w:rsidRPr="00901997">
        <w:rPr>
          <w:sz w:val="24"/>
          <w:szCs w:val="24"/>
          <w:lang w:val="en-AU"/>
        </w:rPr>
        <w:t>, standard error, precision and weight</w:t>
      </w:r>
    </w:p>
    <w:p w14:paraId="065B9993" w14:textId="1B71FB4B" w:rsidR="009E7B25" w:rsidRPr="00901997" w:rsidRDefault="00735D4D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In ecology and </w:t>
      </w:r>
      <w:r w:rsidR="009C7F7D" w:rsidRPr="00901997">
        <w:rPr>
          <w:lang w:eastAsia="x-none"/>
        </w:rPr>
        <w:t>evolution</w:t>
      </w:r>
      <w:r w:rsidRPr="00901997">
        <w:rPr>
          <w:lang w:eastAsia="x-none"/>
        </w:rPr>
        <w:t xml:space="preserve">, </w:t>
      </w:r>
      <w:r w:rsidR="009C7F7D" w:rsidRPr="00901997">
        <w:rPr>
          <w:lang w:eastAsia="x-none"/>
        </w:rPr>
        <w:t xml:space="preserve">three </w:t>
      </w:r>
      <w:r w:rsidR="009E7B25" w:rsidRPr="00901997">
        <w:rPr>
          <w:lang w:eastAsia="x-none"/>
        </w:rPr>
        <w:t xml:space="preserve">standardised effect statistics </w:t>
      </w:r>
      <w:r w:rsidRPr="00901997">
        <w:rPr>
          <w:lang w:eastAsia="x-none"/>
        </w:rPr>
        <w:t>are most common</w:t>
      </w:r>
      <w:r w:rsidR="009E7B25" w:rsidRPr="00901997">
        <w:rPr>
          <w:lang w:eastAsia="x-none"/>
        </w:rPr>
        <w:t xml:space="preserve"> (</w:t>
      </w:r>
      <w:r w:rsidR="008E2D9F">
        <w:rPr>
          <w:lang w:eastAsia="x-none"/>
        </w:rPr>
        <w:t>{Nakagawa, 2012 #</w:t>
      </w:r>
      <w:proofErr w:type="gramStart"/>
      <w:r w:rsidR="008E2D9F">
        <w:rPr>
          <w:lang w:eastAsia="x-none"/>
        </w:rPr>
        <w:t>19;Koricheva</w:t>
      </w:r>
      <w:proofErr w:type="gramEnd"/>
      <w:r w:rsidR="008E2D9F">
        <w:rPr>
          <w:lang w:eastAsia="x-none"/>
        </w:rPr>
        <w:t>, 2014 #18}</w:t>
      </w:r>
      <w:r w:rsidR="009E7B25" w:rsidRPr="00901997">
        <w:rPr>
          <w:lang w:eastAsia="x-none"/>
        </w:rPr>
        <w:t xml:space="preserve">). </w:t>
      </w:r>
      <w:commentRangeStart w:id="15"/>
      <w:commentRangeStart w:id="16"/>
      <w:r w:rsidR="009E7B25" w:rsidRPr="00901997">
        <w:rPr>
          <w:lang w:eastAsia="x-none"/>
        </w:rPr>
        <w:t xml:space="preserve">The first effect statistic </w:t>
      </w:r>
      <w:commentRangeEnd w:id="15"/>
      <w:r w:rsidR="00884356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5"/>
      </w:r>
      <w:commentRangeEnd w:id="16"/>
      <w:r w:rsidR="006F34C2">
        <w:rPr>
          <w:rStyle w:val="CommentReference"/>
          <w:rFonts w:ascii="Cambria" w:eastAsia="MS Mincho" w:hAnsi="Cambria"/>
          <w:color w:val="00000A"/>
        </w:rPr>
        <w:commentReference w:id="16"/>
      </w:r>
      <w:r w:rsidR="009E7B25" w:rsidRPr="00901997">
        <w:rPr>
          <w:lang w:eastAsia="x-none"/>
        </w:rPr>
        <w:t xml:space="preserve">is the standardised mean difference, SMD (also known as Cohen’s </w:t>
      </w:r>
      <w:r w:rsidR="009E7B25" w:rsidRPr="00901997">
        <w:rPr>
          <w:i/>
          <w:iCs/>
          <w:lang w:eastAsia="x-none"/>
        </w:rPr>
        <w:t>d</w:t>
      </w:r>
      <w:r w:rsidR="009E7B25" w:rsidRPr="00901997">
        <w:rPr>
          <w:lang w:eastAsia="x-none"/>
        </w:rPr>
        <w:t xml:space="preserve"> or Hedges’ </w:t>
      </w:r>
      <w:r w:rsidR="00A80BA6" w:rsidRPr="00901997">
        <w:rPr>
          <w:i/>
          <w:iCs/>
          <w:lang w:eastAsia="x-none"/>
        </w:rPr>
        <w:t>g</w:t>
      </w:r>
      <w:r w:rsidR="009E7B25" w:rsidRPr="00901997">
        <w:rPr>
          <w:lang w:eastAsia="x-none"/>
        </w:rPr>
        <w:t>), whose point estimate and sampling variance can be written as (</w:t>
      </w:r>
      <w:r w:rsidR="008E2D9F">
        <w:rPr>
          <w:lang w:eastAsia="x-none"/>
        </w:rPr>
        <w:t>{Hedges, 1985 #72}</w:t>
      </w:r>
      <w:r w:rsidR="009E7B25" w:rsidRPr="00901997">
        <w:rPr>
          <w:lang w:eastAsia="x-none"/>
        </w:rPr>
        <w:t>):</w:t>
      </w:r>
    </w:p>
    <w:p w14:paraId="031F45EB" w14:textId="77777777" w:rsidR="009E7B25" w:rsidRPr="005705D3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sv-SE"/>
        </w:rPr>
      </w:pPr>
      <m:oMathPara>
        <m:oMathParaPr>
          <m:jc m:val="center"/>
        </m:oMathParaPr>
        <m:oMath>
          <m:sSub>
            <m:sSubPr>
              <m:ctrlPr>
                <w:ins w:id="1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lang w:val="sv-SE"/>
                </w:rPr>
                <m:t>SMD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v-SE"/>
            </w:rPr>
            <m:t>=</m:t>
          </m:r>
          <m:f>
            <m:fPr>
              <m:ctrlPr>
                <w:ins w:id="1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>
                <m:sSubPr>
                  <m:ctrlPr>
                    <w:ins w:id="1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bar>
                    <m:barPr>
                      <m:pos m:val="top"/>
                      <m:ctrlPr>
                        <w:ins w:id="20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lang w:val="sv-SE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-</m:t>
              </m:r>
              <m:sSub>
                <m:sSubPr>
                  <m:ctrlPr>
                    <w:ins w:id="21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bar>
                    <m:barPr>
                      <m:pos m:val="top"/>
                      <m:ctrlPr>
                        <w:ins w:id="22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lang w:val="sv-SE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ins w:id="23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radPr>
                <m:deg/>
                <m:e>
                  <m:f>
                    <m:fPr>
                      <m:ctrlPr>
                        <w:ins w:id="24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(</m:t>
                      </m:r>
                      <m:sSub>
                        <m:sSubPr>
                          <m:ctrlPr>
                            <w:ins w:id="25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-1)</m:t>
                      </m:r>
                      <m:sSubSup>
                        <m:sSubSupPr>
                          <m:ctrlPr>
                            <w:ins w:id="26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lang w:val="sv-SE"/>
                            </w:rPr>
                            <m:t>SD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+(</m:t>
                      </m:r>
                      <m:sSub>
                        <m:sSubPr>
                          <m:ctrlPr>
                            <w:ins w:id="27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-1)</m:t>
                      </m:r>
                      <m:sSubSup>
                        <m:sSubSupPr>
                          <m:ctrlPr>
                            <w:ins w:id="28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lang w:val="sv-SE"/>
                            </w:rPr>
                            <m:t>SD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ins w:id="29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+</m:t>
                      </m:r>
                      <m:sSub>
                        <m:sSubPr>
                          <m:ctrlPr>
                            <w:ins w:id="30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v-SE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v-SE"/>
                        </w:rPr>
                        <m:t>-2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lang w:val="sv-SE"/>
            </w:rPr>
            <m:t>,  (1)</m:t>
          </m:r>
        </m:oMath>
      </m:oMathPara>
    </w:p>
    <w:p w14:paraId="61C9ED9C" w14:textId="77777777" w:rsidR="009E7B25" w:rsidRPr="005705D3" w:rsidRDefault="009E7B25" w:rsidP="00EC50FE">
      <w:pPr>
        <w:pStyle w:val="FirstParagraph"/>
        <w:spacing w:line="480" w:lineRule="auto"/>
        <w:rPr>
          <w:rFonts w:ascii="Times New Roman" w:hAnsi="Times New Roman" w:cs="Times New Roman"/>
          <w:lang w:val="sv-SE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lang w:val="sv-SE"/>
            </w:rPr>
            <m:t>Var</m:t>
          </m:r>
          <m:r>
            <w:rPr>
              <w:rFonts w:ascii="Cambria Math" w:hAnsi="Cambria Math" w:cs="Times New Roman"/>
              <w:lang w:val="sv-SE"/>
            </w:rPr>
            <m:t>(</m:t>
          </m:r>
          <m:sSub>
            <m:sSubPr>
              <m:ctrlPr>
                <w:ins w:id="3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lang w:val="sv-SE"/>
                </w:rPr>
                <m:t>SMD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v-SE"/>
            </w:rPr>
            <m:t>)=</m:t>
          </m:r>
          <m:f>
            <m:fPr>
              <m:ctrlPr>
                <w:ins w:id="3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>
                <m:sSubPr>
                  <m:ctrlPr>
                    <w:ins w:id="33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+</m:t>
              </m:r>
              <m:sSub>
                <m:sSubPr>
                  <m:ctrlPr>
                    <w:ins w:id="3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ins w:id="35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sSub>
                <m:sSubPr>
                  <m:ctrlPr>
                    <w:ins w:id="36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sv-SE"/>
            </w:rPr>
            <m:t>+</m:t>
          </m:r>
          <m:f>
            <m:fPr>
              <m:ctrlPr>
                <w:ins w:id="3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Sup>
                <m:sSubSupPr>
                  <m:ctrlPr>
                    <w:ins w:id="38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sv-SE"/>
                    </w:rPr>
                    <m:t>SMD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lang w:val="sv-SE"/>
                </w:rPr>
                <m:t>2(</m:t>
              </m:r>
              <m:sSub>
                <m:sSubPr>
                  <m:ctrlPr>
                    <w:ins w:id="3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+</m:t>
              </m:r>
              <m:sSub>
                <m:sSubPr>
                  <m:ctrlPr>
                    <w:ins w:id="40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)</m:t>
              </m:r>
            </m:den>
          </m:f>
          <m:r>
            <w:rPr>
              <w:rFonts w:ascii="Cambria Math" w:hAnsi="Cambria Math" w:cs="Times New Roman"/>
              <w:lang w:val="sv-SE"/>
            </w:rPr>
            <m:t>,  (2)</m:t>
          </m:r>
        </m:oMath>
      </m:oMathPara>
    </w:p>
    <w:p w14:paraId="1AAD5E15" w14:textId="612AA262" w:rsidR="009E7B25" w:rsidRPr="00901997" w:rsidRDefault="009E7B25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the </w:t>
      </w:r>
      <w:proofErr w:type="spellStart"/>
      <w:r w:rsidRPr="00901997">
        <w:rPr>
          <w:i/>
          <w:iCs/>
          <w:lang w:eastAsia="x-none"/>
        </w:rPr>
        <w:t>i</w:t>
      </w:r>
      <w:r w:rsidRPr="00901997">
        <w:rPr>
          <w:lang w:eastAsia="x-none"/>
        </w:rPr>
        <w:t>th</w:t>
      </w:r>
      <w:proofErr w:type="spellEnd"/>
      <w:r w:rsidRPr="00901997">
        <w:rPr>
          <w:lang w:eastAsia="x-none"/>
        </w:rPr>
        <w:t xml:space="preserve"> effect size (SMD) and sampling variance (Var) are a function of the means (</w:t>
      </w:r>
      <m:oMath>
        <m:bar>
          <m:barPr>
            <m:pos m:val="top"/>
            <m:ctrlPr>
              <w:ins w:id="41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m:rPr>
                <m:nor/>
              </m:rPr>
              <m:t>X</m:t>
            </m:r>
          </m:e>
        </m:bar>
      </m:oMath>
      <w:r w:rsidRPr="00901997">
        <w:rPr>
          <w:lang w:eastAsia="x-none"/>
        </w:rPr>
        <w:t>), standard deviations (SD of sample) and sample size (</w:t>
      </w:r>
      <w:r w:rsidRPr="00901997">
        <w:rPr>
          <w:i/>
          <w:iCs/>
          <w:lang w:eastAsia="x-none"/>
        </w:rPr>
        <w:t>n</w:t>
      </w:r>
      <w:r w:rsidRPr="00901997">
        <w:rPr>
          <w:lang w:eastAsia="x-none"/>
        </w:rPr>
        <w:t xml:space="preserve">) of </w:t>
      </w:r>
      <w:r w:rsidR="00A80BA6" w:rsidRPr="00901997">
        <w:rPr>
          <w:lang w:eastAsia="x-none"/>
        </w:rPr>
        <w:t xml:space="preserve">the </w:t>
      </w:r>
      <w:r w:rsidRPr="00901997">
        <w:rPr>
          <w:lang w:eastAsia="x-none"/>
        </w:rPr>
        <w:t>two groups (1 &amp; 2). The second effect statistic is the logarithm of response ratio (</w:t>
      </w:r>
      <w:r w:rsidR="008E2D9F">
        <w:rPr>
          <w:lang w:eastAsia="x-none"/>
        </w:rPr>
        <w:t>{Hedges, 1999 #71}</w:t>
      </w:r>
      <w:r w:rsidRPr="00901997">
        <w:rPr>
          <w:lang w:eastAsia="x-none"/>
        </w:rPr>
        <w:t xml:space="preserve">; also known as the ratio of means; </w:t>
      </w:r>
      <w:r w:rsidR="008E2D9F">
        <w:rPr>
          <w:lang w:eastAsia="x-none"/>
        </w:rPr>
        <w:t>{Friedrich, 2008 #73}</w:t>
      </w:r>
      <w:r w:rsidRPr="00901997">
        <w:rPr>
          <w:lang w:eastAsia="x-none"/>
        </w:rPr>
        <w:t>), which can be written as:</w:t>
      </w:r>
    </w:p>
    <w:p w14:paraId="07FEFF09" w14:textId="77777777" w:rsidR="009E7B25" w:rsidRPr="005705D3" w:rsidRDefault="009E7B25" w:rsidP="00EC50FE">
      <w:pPr>
        <w:pStyle w:val="BodyText"/>
        <w:spacing w:line="480" w:lineRule="auto"/>
        <w:rPr>
          <w:rFonts w:ascii="Times New Roman" w:hAnsi="Times New Roman"/>
          <w:lang w:val="sv-SE"/>
        </w:rPr>
      </w:pPr>
      <w:proofErr w:type="spellStart"/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/>
              <w:lang w:val="sv-SE"/>
            </w:rPr>
            <m:t>ln</m:t>
          </m:r>
          <w:proofErr w:type="spellEnd"/>
          <m:sSub>
            <m:sSubPr>
              <m:ctrlPr>
                <w:ins w:id="4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m:rPr>
                  <m:nor/>
                </m:rPr>
                <w:rPr>
                  <w:rFonts w:ascii="Times New Roman" w:hAnsi="Times New Roman"/>
                  <w:lang w:val="sv-SE"/>
                </w:rPr>
                <m:t>RR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sv-SE"/>
            </w:rPr>
            <m:t>=</m:t>
          </m:r>
          <m:r>
            <m:rPr>
              <m:nor/>
            </m:rPr>
            <w:rPr>
              <w:rFonts w:ascii="Times New Roman" w:hAnsi="Times New Roman"/>
              <w:lang w:val="sv-SE"/>
            </w:rPr>
            <m:t>ln</m:t>
          </m:r>
          <m:d>
            <m:dPr>
              <m:ctrlPr>
                <w:ins w:id="43" w:author="Shinichi Nakagawa" w:date="2021-01-28T11:06:00Z">
                  <w:rPr>
                    <w:rFonts w:ascii="Cambria Math" w:hAnsi="Cambria Math"/>
                  </w:rPr>
                </w:ins>
              </m:ctrlPr>
            </m:dPr>
            <m:e>
              <m:f>
                <m:fPr>
                  <m:ctrlPr>
                    <w:ins w:id="44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fPr>
                <m:num>
                  <m:sSub>
                    <m:sSubPr>
                      <m:ctrlPr>
                        <w:ins w:id="45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bar>
                        <m:barPr>
                          <m:pos m:val="top"/>
                          <m:ctrlPr>
                            <w:ins w:id="46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/>
                              <w:lang w:val="sv-SE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ins w:id="47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bar>
                        <m:barPr>
                          <m:pos m:val="top"/>
                          <m:ctrlPr>
                            <w:ins w:id="48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/>
                              <w:lang w:val="sv-SE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sv-SE"/>
            </w:rPr>
            <m:t>,  (3)</m:t>
          </m:r>
        </m:oMath>
      </m:oMathPara>
    </w:p>
    <w:p w14:paraId="5C8AA09C" w14:textId="77777777" w:rsidR="009E7B25" w:rsidRPr="005705D3" w:rsidRDefault="009E7B25" w:rsidP="00EC50FE">
      <w:pPr>
        <w:pStyle w:val="FirstParagraph"/>
        <w:spacing w:line="480" w:lineRule="auto"/>
        <w:rPr>
          <w:rFonts w:ascii="Times New Roman" w:hAnsi="Times New Roman" w:cs="Times New Roman"/>
          <w:lang w:val="sv-SE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lang w:val="sv-SE"/>
            </w:rPr>
            <m:t>Var</m:t>
          </m:r>
          <m:d>
            <m:dPr>
              <m:ctrlPr>
                <w:ins w:id="49" w:author="Shinichi Nakagawa" w:date="2021-01-28T11:06:00Z">
                  <w:rPr>
                    <w:rFonts w:ascii="Cambria Math" w:hAnsi="Cambria Math" w:cs="Times New Roman"/>
                    <w:i/>
                    <w:lang w:val="en-AU"/>
                  </w:rPr>
                </w:ins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lang w:val="sv-SE"/>
                </w:rPr>
                <m:t>ln</m:t>
              </m:r>
              <m:sSub>
                <m:sSubPr>
                  <m:ctrlPr>
                    <w:ins w:id="50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lang w:val="sv-SE"/>
                    </w:rPr>
                    <m:t>RR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lang w:val="sv-SE"/>
            </w:rPr>
            <m:t>=</m:t>
          </m:r>
          <m:f>
            <m:fPr>
              <m:ctrlPr>
                <w:ins w:id="5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Sup>
                <m:sSubSupPr>
                  <m:ctrlPr>
                    <w:ins w:id="52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lang w:val="sv-SE"/>
                    </w:rPr>
                    <m:t>SD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ins w:id="53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sSubSup>
                <m:sSubSupPr>
                  <m:ctrlPr>
                    <w:ins w:id="5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SupPr>
                <m:e>
                  <m:bar>
                    <m:barPr>
                      <m:pos m:val="top"/>
                      <m:ctrlPr>
                        <w:ins w:id="55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lang w:val="sv-SE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lang w:val="sv-SE"/>
            </w:rPr>
            <m:t>+</m:t>
          </m:r>
          <m:f>
            <m:fPr>
              <m:ctrlPr>
                <w:ins w:id="5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Sup>
                <m:sSubSupPr>
                  <m:ctrlPr>
                    <w:ins w:id="57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lang w:val="sv-SE"/>
                    </w:rPr>
                    <m:t>SD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ins w:id="58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sSubSup>
                <m:sSubSupPr>
                  <m:ctrlPr>
                    <w:ins w:id="5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SupPr>
                <m:e>
                  <m:bar>
                    <m:barPr>
                      <m:pos m:val="top"/>
                      <m:ctrlPr>
                        <w:ins w:id="60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lang w:val="sv-SE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sv-SE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lang w:val="sv-SE"/>
            </w:rPr>
            <m:t>,  (4)</m:t>
          </m:r>
        </m:oMath>
      </m:oMathPara>
    </w:p>
    <w:p w14:paraId="4D405E2F" w14:textId="7B41CA7A" w:rsidR="009E7B25" w:rsidRPr="00901997" w:rsidRDefault="009E7B25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where the notations are the same as above</w:t>
      </w:r>
      <w:r w:rsidR="009E53E4">
        <w:rPr>
          <w:lang w:eastAsia="x-none"/>
        </w:rPr>
        <w:t xml:space="preserve"> (see also </w:t>
      </w:r>
      <w:r w:rsidR="008417BB" w:rsidRPr="008417BB">
        <w:rPr>
          <w:lang w:eastAsia="x-none"/>
        </w:rPr>
        <w:t>{</w:t>
      </w:r>
      <w:proofErr w:type="spellStart"/>
      <w:r w:rsidR="008417BB" w:rsidRPr="008417BB">
        <w:rPr>
          <w:lang w:eastAsia="x-none"/>
        </w:rPr>
        <w:t>Lajeunesse</w:t>
      </w:r>
      <w:proofErr w:type="spellEnd"/>
      <w:r w:rsidR="008417BB" w:rsidRPr="008417BB">
        <w:rPr>
          <w:lang w:eastAsia="x-none"/>
        </w:rPr>
        <w:t>, 2015 #</w:t>
      </w:r>
      <w:proofErr w:type="gramStart"/>
      <w:r w:rsidR="008417BB" w:rsidRPr="008417BB">
        <w:rPr>
          <w:lang w:eastAsia="x-none"/>
        </w:rPr>
        <w:t>117</w:t>
      </w:r>
      <w:r w:rsidR="00F37FDF">
        <w:t>;</w:t>
      </w:r>
      <w:r w:rsidR="00F37FDF" w:rsidRPr="00F37FDF">
        <w:rPr>
          <w:lang w:eastAsia="x-none"/>
        </w:rPr>
        <w:t>Senior</w:t>
      </w:r>
      <w:proofErr w:type="gramEnd"/>
      <w:r w:rsidR="00F37FDF" w:rsidRPr="00F37FDF">
        <w:rPr>
          <w:lang w:eastAsia="x-none"/>
        </w:rPr>
        <w:t>, 2020 #118}</w:t>
      </w:r>
      <w:r w:rsidR="009E53E4">
        <w:rPr>
          <w:lang w:eastAsia="x-none"/>
        </w:rPr>
        <w:t>)</w:t>
      </w:r>
      <w:r w:rsidRPr="00901997">
        <w:rPr>
          <w:lang w:eastAsia="x-none"/>
        </w:rPr>
        <w:t>. The last one is Fisher’s transformation of</w:t>
      </w:r>
      <w:r w:rsidR="004E60DC" w:rsidRPr="00901997">
        <w:rPr>
          <w:lang w:eastAsia="x-none"/>
        </w:rPr>
        <w:t xml:space="preserve"> the</w:t>
      </w:r>
      <w:r w:rsidRPr="00901997">
        <w:rPr>
          <w:lang w:eastAsia="x-none"/>
        </w:rPr>
        <w:t xml:space="preserve"> correlation coefficient, </w:t>
      </w:r>
      <w:r w:rsidRPr="00901997">
        <w:rPr>
          <w:i/>
          <w:iCs/>
          <w:lang w:eastAsia="x-none"/>
        </w:rPr>
        <w:t>Zr</w:t>
      </w:r>
      <w:r w:rsidRPr="00901997">
        <w:rPr>
          <w:lang w:eastAsia="x-none"/>
        </w:rPr>
        <w:t xml:space="preserve"> (unbounded and normally distributed), which can be written as (</w:t>
      </w:r>
      <w:r w:rsidR="008E2D9F">
        <w:rPr>
          <w:lang w:eastAsia="x-none"/>
        </w:rPr>
        <w:t>{Hedges, 1985 #72}</w:t>
      </w:r>
      <w:r w:rsidRPr="00901997">
        <w:rPr>
          <w:lang w:eastAsia="x-none"/>
        </w:rPr>
        <w:t xml:space="preserve">): </w:t>
      </w:r>
    </w:p>
    <w:p w14:paraId="3969FEED" w14:textId="77777777" w:rsidR="009E7B25" w:rsidRPr="005705D3" w:rsidRDefault="009E7B25" w:rsidP="00EC50FE">
      <w:pPr>
        <w:pStyle w:val="FirstParagraph"/>
        <w:spacing w:line="480" w:lineRule="auto"/>
        <w:rPr>
          <w:rFonts w:ascii="Times New Roman" w:hAnsi="Times New Roman" w:cs="Times New Roman"/>
          <w:lang w:val="sv-SE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Z</m:t>
          </m:r>
          <m:sSub>
            <m:sSubPr>
              <m:ctrlPr>
                <w:ins w:id="6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v-SE"/>
            </w:rPr>
            <m:t>=</m:t>
          </m:r>
          <m:f>
            <m:fPr>
              <m:ctrlPr>
                <w:ins w:id="6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lang w:val="sv-S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sv-SE"/>
                </w:rPr>
                <m:t>2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lang w:val="sv-SE"/>
            </w:rPr>
            <m:t>ln</m:t>
          </m:r>
          <m:d>
            <m:dPr>
              <m:ctrlPr>
                <w:ins w:id="6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dPr>
            <m:e>
              <m:f>
                <m:fPr>
                  <m:ctrlPr>
                    <w:ins w:id="6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lang w:val="sv-SE"/>
                    </w:rPr>
                    <m:t>1+</m:t>
                  </m:r>
                  <m:sSub>
                    <m:sSubPr>
                      <m:ctrlPr>
                        <w:ins w:id="65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sv-SE"/>
                    </w:rPr>
                    <m:t>1-</m:t>
                  </m:r>
                  <m:sSub>
                    <m:sSubPr>
                      <m:ctrlPr>
                        <w:ins w:id="66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lang w:val="sv-SE"/>
            </w:rPr>
            <m:t>,  (5)</m:t>
          </m:r>
        </m:oMath>
      </m:oMathPara>
    </w:p>
    <w:p w14:paraId="3265995F" w14:textId="77777777" w:rsidR="009E7B25" w:rsidRPr="005705D3" w:rsidRDefault="009E7B25" w:rsidP="00EC50FE">
      <w:pPr>
        <w:pStyle w:val="FirstParagraph"/>
        <w:spacing w:line="480" w:lineRule="auto"/>
        <w:rPr>
          <w:rFonts w:ascii="Times New Roman" w:hAnsi="Times New Roman" w:cs="Times New Roman"/>
          <w:lang w:val="sv-SE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lang w:val="sv-SE"/>
            </w:rPr>
            <m:t>Var</m:t>
          </m:r>
          <m:d>
            <m:dPr>
              <m:ctrlPr>
                <w:ins w:id="67" w:author="Shinichi Nakagawa" w:date="2021-01-28T11:06:00Z">
                  <w:rPr>
                    <w:rFonts w:ascii="Cambria Math" w:hAnsi="Cambria Math" w:cs="Times New Roman"/>
                    <w:i/>
                    <w:lang w:val="en-AU"/>
                  </w:rPr>
                </w:ins>
              </m:ctrlPr>
            </m:dPr>
            <m:e>
              <m:r>
                <w:rPr>
                  <w:rFonts w:ascii="Cambria Math" w:hAnsi="Cambria Math" w:cs="Times New Roman"/>
                  <w:lang w:val="en-AU"/>
                </w:rPr>
                <m:t>Z</m:t>
              </m:r>
              <m:sSub>
                <m:sSubPr>
                  <m:ctrlPr>
                    <w:ins w:id="68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lang w:val="sv-SE"/>
            </w:rPr>
            <m:t>=</m:t>
          </m:r>
          <m:f>
            <m:fPr>
              <m:ctrlPr>
                <w:ins w:id="6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lang w:val="sv-SE"/>
                </w:rPr>
                <m:t>1</m:t>
              </m:r>
            </m:num>
            <m:den>
              <m:sSub>
                <m:sSubPr>
                  <m:ctrlPr>
                    <w:ins w:id="70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-3</m:t>
              </m:r>
            </m:den>
          </m:f>
          <m:r>
            <w:rPr>
              <w:rFonts w:ascii="Cambria Math" w:hAnsi="Cambria Math" w:cs="Times New Roman"/>
              <w:lang w:val="sv-SE"/>
            </w:rPr>
            <m:t>,  (6)</m:t>
          </m:r>
        </m:oMath>
      </m:oMathPara>
    </w:p>
    <w:p w14:paraId="7EB9B217" w14:textId="424FFE31" w:rsidR="009E7B25" w:rsidRPr="00901997" w:rsidRDefault="009E7B25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proofErr w:type="spellStart"/>
      <w:r w:rsidRPr="00901997">
        <w:rPr>
          <w:i/>
          <w:iCs/>
          <w:lang w:eastAsia="x-none"/>
        </w:rPr>
        <w:t>n</w:t>
      </w:r>
      <w:r w:rsidRPr="00901997">
        <w:rPr>
          <w:i/>
          <w:iCs/>
          <w:vertAlign w:val="subscript"/>
          <w:lang w:eastAsia="x-none"/>
        </w:rPr>
        <w:t>i</w:t>
      </w:r>
      <w:proofErr w:type="spellEnd"/>
      <w:r w:rsidRPr="00901997">
        <w:rPr>
          <w:vertAlign w:val="subscript"/>
          <w:lang w:eastAsia="x-none"/>
        </w:rPr>
        <w:t xml:space="preserve"> </w:t>
      </w:r>
      <w:r w:rsidRPr="00901997">
        <w:rPr>
          <w:lang w:eastAsia="x-none"/>
        </w:rPr>
        <w:t xml:space="preserve">is the </w:t>
      </w:r>
      <w:proofErr w:type="spellStart"/>
      <w:r w:rsidRPr="00901997">
        <w:rPr>
          <w:i/>
          <w:iCs/>
          <w:lang w:eastAsia="x-none"/>
        </w:rPr>
        <w:t>i</w:t>
      </w:r>
      <w:r w:rsidRPr="00901997">
        <w:rPr>
          <w:lang w:eastAsia="x-none"/>
        </w:rPr>
        <w:t>th</w:t>
      </w:r>
      <w:proofErr w:type="spellEnd"/>
      <w:r w:rsidRPr="00901997">
        <w:rPr>
          <w:lang w:eastAsia="x-none"/>
        </w:rPr>
        <w:t xml:space="preserve"> sample size used to obtain the correlation coefficient, </w:t>
      </w:r>
      <w:proofErr w:type="spellStart"/>
      <w:r w:rsidRPr="00901997">
        <w:rPr>
          <w:i/>
          <w:iCs/>
          <w:lang w:eastAsia="x-none"/>
        </w:rPr>
        <w:t>r</w:t>
      </w:r>
      <w:r w:rsidRPr="00901997">
        <w:rPr>
          <w:i/>
          <w:iCs/>
          <w:vertAlign w:val="subscript"/>
          <w:lang w:eastAsia="x-none"/>
        </w:rPr>
        <w:t>i</w:t>
      </w:r>
      <w:proofErr w:type="spellEnd"/>
      <w:r w:rsidR="00A72966">
        <w:rPr>
          <w:lang w:eastAsia="x-none"/>
        </w:rPr>
        <w:t xml:space="preserve">. </w:t>
      </w:r>
      <w:r w:rsidR="00A12FE4">
        <w:rPr>
          <w:lang w:eastAsia="x-none"/>
        </w:rPr>
        <w:t>Incidentally</w:t>
      </w:r>
      <w:r w:rsidR="00CD1584">
        <w:rPr>
          <w:lang w:eastAsia="x-none"/>
        </w:rPr>
        <w:t xml:space="preserve">, </w:t>
      </w:r>
      <w:r w:rsidR="00931559">
        <w:rPr>
          <w:lang w:eastAsia="x-none"/>
        </w:rPr>
        <w:t xml:space="preserve">the variance of the correlation coefficient </w:t>
      </w:r>
      <w:proofErr w:type="gramStart"/>
      <w:r w:rsidR="00931559">
        <w:rPr>
          <w:lang w:eastAsia="x-none"/>
        </w:rPr>
        <w:t>is:</w:t>
      </w:r>
      <w:proofErr w:type="gramEnd"/>
      <w:r w:rsidR="00931559">
        <w:rPr>
          <w:lang w:eastAsia="x-none"/>
        </w:rPr>
        <w:t xml:space="preserve"> </w:t>
      </w:r>
      <m:oMath>
        <m:r>
          <m:rPr>
            <m:nor/>
          </m:rPr>
          <m:t>Var</m:t>
        </m:r>
        <m:r>
          <w:rPr>
            <w:rFonts w:ascii="Cambria Math" w:hAnsi="Cambria Math"/>
          </w:rPr>
          <m:t>(</m:t>
        </m:r>
        <m:sSub>
          <m:sSubPr>
            <m:ctrlPr>
              <w:ins w:id="71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)=(1-</m:t>
        </m:r>
        <m:sSubSup>
          <m:sSubSupPr>
            <m:ctrlPr>
              <w:ins w:id="72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ins w:id="73" w:author="Shinichi Nakagawa" w:date="2021-01-28T11:06:00Z">
                <w:rPr>
                  <w:rFonts w:ascii="Cambria Math" w:hAnsi="Cambria Math"/>
                </w:rPr>
              </w:ins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/(n-1)</m:t>
        </m:r>
      </m:oMath>
      <w:r w:rsidR="00EE769B">
        <w:t xml:space="preserve">, </w:t>
      </w:r>
      <w:r w:rsidR="00931559">
        <w:rPr>
          <w:lang w:eastAsia="x-none"/>
        </w:rPr>
        <w:t xml:space="preserve">although </w:t>
      </w:r>
      <w:r w:rsidR="00403122">
        <w:rPr>
          <w:lang w:eastAsia="x-none"/>
        </w:rPr>
        <w:t xml:space="preserve">a meta-analysis using </w:t>
      </w:r>
      <w:r w:rsidR="00403122" w:rsidRPr="00403122">
        <w:rPr>
          <w:i/>
          <w:iCs/>
          <w:lang w:eastAsia="x-none"/>
        </w:rPr>
        <w:t>r</w:t>
      </w:r>
      <w:r w:rsidR="001D7B7D">
        <w:rPr>
          <w:lang w:eastAsia="x-none"/>
        </w:rPr>
        <w:t xml:space="preserve"> – bounded at -1 and 1 – </w:t>
      </w:r>
      <w:r w:rsidR="00403122">
        <w:rPr>
          <w:lang w:eastAsia="x-none"/>
        </w:rPr>
        <w:t xml:space="preserve">is not recommended </w:t>
      </w:r>
      <w:r w:rsidR="0098105C">
        <w:rPr>
          <w:lang w:eastAsia="x-none"/>
        </w:rPr>
        <w:t>(see a relevant point in</w:t>
      </w:r>
      <w:r w:rsidR="00A12FE4">
        <w:rPr>
          <w:lang w:eastAsia="x-none"/>
        </w:rPr>
        <w:t xml:space="preserve"> Section 4.2)</w:t>
      </w:r>
      <w:r w:rsidR="001D7B7D">
        <w:rPr>
          <w:lang w:eastAsia="x-none"/>
        </w:rPr>
        <w:t xml:space="preserve">. </w:t>
      </w:r>
    </w:p>
    <w:p w14:paraId="34F221BB" w14:textId="564D5313" w:rsidR="009E7B25" w:rsidRPr="00901997" w:rsidRDefault="009E7B25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Sampling variance is the heart of meta-analysis as this quantity</w:t>
      </w:r>
      <w:r w:rsidR="006C5FC3" w:rsidRPr="00901997">
        <w:rPr>
          <w:lang w:eastAsia="x-none"/>
        </w:rPr>
        <w:t>, which is always a function of sample size,</w:t>
      </w:r>
      <w:r w:rsidRPr="00901997">
        <w:rPr>
          <w:lang w:eastAsia="x-none"/>
        </w:rPr>
        <w:t xml:space="preserve"> indicates </w:t>
      </w:r>
      <w:r w:rsidR="004B5FE5" w:rsidRPr="00901997">
        <w:rPr>
          <w:lang w:eastAsia="x-none"/>
        </w:rPr>
        <w:t>(</w:t>
      </w:r>
      <w:r w:rsidRPr="00901997">
        <w:rPr>
          <w:lang w:eastAsia="x-none"/>
        </w:rPr>
        <w:t>un</w:t>
      </w:r>
      <w:r w:rsidR="004B5FE5" w:rsidRPr="00901997">
        <w:rPr>
          <w:lang w:eastAsia="x-none"/>
        </w:rPr>
        <w:t>)</w:t>
      </w:r>
      <w:r w:rsidRPr="00901997">
        <w:rPr>
          <w:lang w:eastAsia="x-none"/>
        </w:rPr>
        <w:t xml:space="preserve">certainty for </w:t>
      </w:r>
      <w:r w:rsidR="006B36C5">
        <w:rPr>
          <w:lang w:eastAsia="x-none"/>
        </w:rPr>
        <w:t xml:space="preserve">the </w:t>
      </w:r>
      <w:r w:rsidRPr="00901997">
        <w:rPr>
          <w:lang w:eastAsia="x-none"/>
        </w:rPr>
        <w:t>point estimate</w:t>
      </w:r>
      <w:r w:rsidR="006B36C5">
        <w:rPr>
          <w:lang w:eastAsia="x-none"/>
        </w:rPr>
        <w:t xml:space="preserve"> of each effect size (s</w:t>
      </w:r>
      <w:r w:rsidR="009E2594" w:rsidRPr="00901997">
        <w:rPr>
          <w:lang w:eastAsia="x-none"/>
        </w:rPr>
        <w:t xml:space="preserve">ee </w:t>
      </w:r>
      <w:r w:rsidR="002F32FB" w:rsidRPr="00901997">
        <w:rPr>
          <w:lang w:eastAsia="x-none"/>
        </w:rPr>
        <w:t xml:space="preserve">equations </w:t>
      </w:r>
      <w:r w:rsidR="002F32FB" w:rsidRPr="00901997">
        <w:rPr>
          <w:lang w:eastAsia="x-none"/>
        </w:rPr>
        <w:lastRenderedPageBreak/>
        <w:t>above</w:t>
      </w:r>
      <w:r w:rsidR="002962E9" w:rsidRPr="00901997">
        <w:rPr>
          <w:lang w:eastAsia="x-none"/>
        </w:rPr>
        <w:t>)</w:t>
      </w:r>
      <w:r w:rsidRPr="00901997">
        <w:rPr>
          <w:lang w:eastAsia="x-none"/>
        </w:rPr>
        <w:t xml:space="preserve">. </w:t>
      </w:r>
      <w:r w:rsidR="008240B2" w:rsidRPr="00901997">
        <w:rPr>
          <w:lang w:eastAsia="x-none"/>
        </w:rPr>
        <w:t>Confusingly</w:t>
      </w:r>
      <w:r w:rsidRPr="00901997">
        <w:rPr>
          <w:lang w:eastAsia="x-none"/>
        </w:rPr>
        <w:t>, sampling variance, (sampling) standard error, precision</w:t>
      </w:r>
      <w:r w:rsidR="00F1392A" w:rsidRPr="00901997">
        <w:rPr>
          <w:lang w:eastAsia="x-none"/>
        </w:rPr>
        <w:t>, and weight</w:t>
      </w:r>
      <w:r w:rsidRPr="00901997">
        <w:rPr>
          <w:lang w:eastAsia="x-none"/>
        </w:rPr>
        <w:t xml:space="preserve"> are often used interchangeably in the meta-analytic literature; for example, a point estimate with high certainty has low standard error and variance, but high precision and </w:t>
      </w:r>
      <w:commentRangeStart w:id="74"/>
      <w:commentRangeStart w:id="75"/>
      <w:r w:rsidRPr="00901997">
        <w:rPr>
          <w:lang w:eastAsia="x-none"/>
        </w:rPr>
        <w:t>weigh</w:t>
      </w:r>
      <w:commentRangeEnd w:id="74"/>
      <w:r w:rsidR="0006475B" w:rsidRPr="00901997">
        <w:rPr>
          <w:rStyle w:val="CommentReference"/>
          <w:rFonts w:eastAsia="MS Mincho"/>
          <w:color w:val="00000A"/>
          <w:sz w:val="24"/>
          <w:szCs w:val="24"/>
        </w:rPr>
        <w:commentReference w:id="74"/>
      </w:r>
      <w:commentRangeEnd w:id="75"/>
      <w:r w:rsidR="006F34C2">
        <w:rPr>
          <w:rStyle w:val="CommentReference"/>
          <w:rFonts w:ascii="Cambria" w:eastAsia="MS Mincho" w:hAnsi="Cambria"/>
          <w:color w:val="00000A"/>
        </w:rPr>
        <w:commentReference w:id="75"/>
      </w:r>
      <w:r w:rsidRPr="00901997">
        <w:rPr>
          <w:lang w:eastAsia="x-none"/>
        </w:rPr>
        <w:t>t</w:t>
      </w:r>
      <w:r w:rsidR="0006475B" w:rsidRPr="00901997">
        <w:rPr>
          <w:lang w:eastAsia="x-none"/>
        </w:rPr>
        <w:t xml:space="preserve"> (Figure 1)</w:t>
      </w:r>
      <w:r w:rsidRPr="00901997">
        <w:rPr>
          <w:lang w:eastAsia="x-none"/>
        </w:rPr>
        <w:t xml:space="preserve">. Even more confusingly, ‘standard error’ (SE) can be referred to as ‘standard deviation’ (SD). This is not incorrect because standard error is ‘standard deviation of a (parameter) estimate’ – not to be </w:t>
      </w:r>
      <w:r w:rsidR="00FE15EC" w:rsidRPr="00901997">
        <w:rPr>
          <w:lang w:eastAsia="x-none"/>
        </w:rPr>
        <w:t xml:space="preserve">confounded </w:t>
      </w:r>
      <w:r w:rsidRPr="00901997">
        <w:rPr>
          <w:lang w:eastAsia="x-none"/>
        </w:rPr>
        <w:t xml:space="preserve">with ‘standard deviation of sample’. </w:t>
      </w:r>
    </w:p>
    <w:p w14:paraId="68C4FA90" w14:textId="3AB7A905" w:rsidR="00B3098B" w:rsidRPr="00901997" w:rsidRDefault="00B3098B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2.2</w:t>
      </w:r>
      <w:r w:rsidR="00F973BB" w:rsidRPr="00901997">
        <w:rPr>
          <w:sz w:val="24"/>
          <w:szCs w:val="24"/>
          <w:lang w:val="en-AU"/>
        </w:rPr>
        <w:t xml:space="preserve"> |</w:t>
      </w:r>
      <w:r w:rsidRPr="00901997">
        <w:rPr>
          <w:sz w:val="24"/>
          <w:szCs w:val="24"/>
          <w:lang w:val="en-AU"/>
        </w:rPr>
        <w:t xml:space="preserve"> Heterogeneity</w:t>
      </w:r>
    </w:p>
    <w:p w14:paraId="240F49A9" w14:textId="7CE56EF2" w:rsidR="00D81F4C" w:rsidRPr="00901997" w:rsidRDefault="009E7B25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Ecologists and evolutionary biologists have been predominately using a </w:t>
      </w:r>
      <w:commentRangeStart w:id="76"/>
      <w:commentRangeStart w:id="77"/>
      <w:r w:rsidRPr="00901997">
        <w:rPr>
          <w:lang w:eastAsia="x-none"/>
        </w:rPr>
        <w:t>‘random-effects model’</w:t>
      </w:r>
      <w:commentRangeEnd w:id="76"/>
      <w:r w:rsidR="00BE3E24">
        <w:rPr>
          <w:rStyle w:val="CommentReference"/>
          <w:rFonts w:ascii="Cambria" w:eastAsia="MS Mincho" w:hAnsi="Cambria"/>
          <w:color w:val="00000A"/>
        </w:rPr>
        <w:commentReference w:id="76"/>
      </w:r>
      <w:commentRangeEnd w:id="77"/>
      <w:r w:rsidR="00A77DAC">
        <w:rPr>
          <w:rStyle w:val="CommentReference"/>
          <w:rFonts w:ascii="Cambria" w:eastAsia="MS Mincho" w:hAnsi="Cambria"/>
          <w:color w:val="00000A"/>
        </w:rPr>
        <w:commentReference w:id="77"/>
      </w:r>
      <w:r w:rsidRPr="00901997">
        <w:rPr>
          <w:lang w:eastAsia="x-none"/>
        </w:rPr>
        <w:t xml:space="preserve"> of meta-analysis rather than a ‘fixed-effect model’ </w:t>
      </w:r>
      <w:r w:rsidR="004B20E3" w:rsidRPr="00901997">
        <w:t>(</w:t>
      </w:r>
      <w:r w:rsidR="008E2D9F">
        <w:t>{Nakagawa, 2012 #</w:t>
      </w:r>
      <w:proofErr w:type="gramStart"/>
      <w:r w:rsidR="008E2D9F">
        <w:t>19;Koricheva</w:t>
      </w:r>
      <w:proofErr w:type="gramEnd"/>
      <w:r w:rsidR="008E2D9F">
        <w:t>, 2014 #18}</w:t>
      </w:r>
      <w:r w:rsidRPr="00901997">
        <w:rPr>
          <w:lang w:eastAsia="x-none"/>
        </w:rPr>
        <w:t xml:space="preserve">). A fixed-effect model assumes homogeneity or that a common overall mean exists among the population of effect sizes. A random-effects model and its extensions, on the other hand, assume each </w:t>
      </w:r>
      <w:r w:rsidR="00F81E78">
        <w:rPr>
          <w:lang w:eastAsia="x-none"/>
        </w:rPr>
        <w:t xml:space="preserve">study </w:t>
      </w:r>
      <w:r w:rsidRPr="00901997">
        <w:rPr>
          <w:lang w:eastAsia="x-none"/>
        </w:rPr>
        <w:t xml:space="preserve">has its own mean estimate (for an extension, see Section 4.1; </w:t>
      </w:r>
      <w:r w:rsidR="008E2D9F">
        <w:rPr>
          <w:lang w:eastAsia="x-none"/>
        </w:rPr>
        <w:t>{Nakagawa, 2012 #19}</w:t>
      </w:r>
      <w:r w:rsidR="00E248D2">
        <w:rPr>
          <w:lang w:eastAsia="x-none"/>
        </w:rPr>
        <w:t xml:space="preserve">; see also Figure 4 in </w:t>
      </w:r>
      <w:r w:rsidR="00024687" w:rsidRPr="00024687">
        <w:rPr>
          <w:lang w:eastAsia="x-none"/>
        </w:rPr>
        <w:t>{Nakagawa, 2017 #2}</w:t>
      </w:r>
      <w:r w:rsidRPr="00901997">
        <w:rPr>
          <w:lang w:eastAsia="x-none"/>
        </w:rPr>
        <w:t>).</w:t>
      </w:r>
      <w:r w:rsidR="001A003B" w:rsidRPr="00901997">
        <w:rPr>
          <w:lang w:eastAsia="x-none"/>
        </w:rPr>
        <w:t xml:space="preserve"> A </w:t>
      </w:r>
      <w:r w:rsidR="00DA6510" w:rsidRPr="00901997">
        <w:rPr>
          <w:lang w:eastAsia="x-none"/>
        </w:rPr>
        <w:t>ran</w:t>
      </w:r>
      <w:r w:rsidR="000C6AFD" w:rsidRPr="00901997">
        <w:rPr>
          <w:lang w:eastAsia="x-none"/>
        </w:rPr>
        <w:t xml:space="preserve">dom-effects model can </w:t>
      </w:r>
      <w:r w:rsidR="00C9180B" w:rsidRPr="00901997">
        <w:rPr>
          <w:lang w:eastAsia="x-none"/>
        </w:rPr>
        <w:t xml:space="preserve">be </w:t>
      </w:r>
      <w:r w:rsidR="0001099F" w:rsidRPr="00901997">
        <w:rPr>
          <w:lang w:eastAsia="x-none"/>
        </w:rPr>
        <w:t xml:space="preserve">written </w:t>
      </w:r>
      <w:r w:rsidR="000C6AFD" w:rsidRPr="00901997">
        <w:rPr>
          <w:lang w:eastAsia="x-none"/>
        </w:rPr>
        <w:t>as:</w:t>
      </w:r>
      <w:r w:rsidR="00C923CC" w:rsidRPr="00901997">
        <w:rPr>
          <w:lang w:eastAsia="x-none"/>
        </w:rPr>
        <w:t xml:space="preserve"> </w:t>
      </w:r>
    </w:p>
    <w:p w14:paraId="08F5367A" w14:textId="1FC843C9" w:rsidR="002336AA" w:rsidRPr="00901997" w:rsidRDefault="001E03F1" w:rsidP="00EC50FE">
      <w:pPr>
        <w:pStyle w:val="BodyText"/>
        <w:spacing w:line="480" w:lineRule="auto"/>
        <w:rPr>
          <w:rFonts w:ascii="Times New Roman" w:hAnsi="Times New Roman"/>
        </w:rPr>
      </w:pPr>
      <m:oMathPara>
        <m:oMathParaPr>
          <m:jc m:val="center"/>
        </m:oMathParaPr>
        <m:oMath>
          <m:sSub>
            <m:sSubPr>
              <m:ctrlPr>
                <w:ins w:id="7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7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8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8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(7)</m:t>
          </m:r>
        </m:oMath>
      </m:oMathPara>
    </w:p>
    <w:p w14:paraId="4237AC87" w14:textId="275F71F1" w:rsidR="002336AA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8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Sup>
            <m:sSubSupPr>
              <m:ctrlPr>
                <w:ins w:id="8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AU"/>
            </w:rPr>
            <m:t>),</m:t>
          </m:r>
          <m:sSub>
            <m:sSubPr>
              <m:ctrlPr>
                <w:ins w:id="8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>
            <m:sSubPr>
              <m:ctrlPr>
                <w:ins w:id="8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 xml:space="preserve">), </m:t>
          </m:r>
        </m:oMath>
      </m:oMathPara>
    </w:p>
    <w:p w14:paraId="61EC4397" w14:textId="155BFD2C" w:rsidR="007A0D07" w:rsidRPr="00901997" w:rsidRDefault="002336AA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proofErr w:type="spellStart"/>
      <w:r w:rsidR="00135571" w:rsidRPr="00901997">
        <w:rPr>
          <w:i/>
          <w:iCs/>
          <w:lang w:eastAsia="x-none"/>
        </w:rPr>
        <w:t>s</w:t>
      </w:r>
      <w:r w:rsidR="00135571" w:rsidRPr="00901997">
        <w:rPr>
          <w:vertAlign w:val="subscript"/>
          <w:lang w:eastAsia="x-none"/>
        </w:rPr>
        <w:t>i</w:t>
      </w:r>
      <w:proofErr w:type="spellEnd"/>
      <w:r w:rsidR="00135571" w:rsidRPr="00901997">
        <w:rPr>
          <w:lang w:eastAsia="x-none"/>
        </w:rPr>
        <w:t xml:space="preserve"> is the between-study (effect-size) effect for the </w:t>
      </w:r>
      <w:proofErr w:type="spellStart"/>
      <w:r w:rsidR="00135571" w:rsidRPr="00901997">
        <w:rPr>
          <w:i/>
          <w:iCs/>
          <w:lang w:eastAsia="x-none"/>
        </w:rPr>
        <w:t>i</w:t>
      </w:r>
      <w:r w:rsidR="00135571" w:rsidRPr="00901997">
        <w:rPr>
          <w:lang w:eastAsia="x-none"/>
        </w:rPr>
        <w:t>th</w:t>
      </w:r>
      <w:proofErr w:type="spellEnd"/>
      <w:r w:rsidR="00135571" w:rsidRPr="00901997">
        <w:rPr>
          <w:lang w:eastAsia="x-none"/>
        </w:rPr>
        <w:t xml:space="preserve"> effect size, normally distributed with</w:t>
      </w:r>
      <w:r w:rsidR="005862B2" w:rsidRPr="00901997">
        <w:rPr>
          <w:lang w:eastAsia="x-none"/>
        </w:rPr>
        <w:t xml:space="preserve"> a mean of zero and</w:t>
      </w:r>
      <w:r w:rsidR="00135571" w:rsidRPr="00901997">
        <w:rPr>
          <w:lang w:eastAsia="x-none"/>
        </w:rPr>
        <w:t xml:space="preserve"> a variance of </w:t>
      </w:r>
      <m:oMath>
        <m:sSubSup>
          <m:sSubSupPr>
            <m:ctrlPr>
              <w:ins w:id="86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35571" w:rsidRPr="00901997">
        <w:t xml:space="preserve"> (which is more commonly referred to as </w:t>
      </w:r>
      <m:oMath>
        <m:sSup>
          <m:sSupPr>
            <m:ctrlPr>
              <w:ins w:id="87" w:author="Shinichi Nakagawa" w:date="2021-01-28T11:06:00Z">
                <w:rPr>
                  <w:rFonts w:ascii="Cambria Math" w:hAnsi="Cambria Math"/>
                </w:rPr>
              </w:ins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613F" w:rsidRPr="00901997">
        <w:t xml:space="preserve">; note when </w:t>
      </w:r>
      <m:oMath>
        <m:sSubSup>
          <m:sSubSupPr>
            <m:ctrlPr>
              <w:ins w:id="88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6613F" w:rsidRPr="00901997">
        <w:rPr>
          <w:lang w:eastAsia="x-none"/>
        </w:rPr>
        <w:t xml:space="preserve"> = 0, this model reduces to a fixed-effect model</w:t>
      </w:r>
      <w:r w:rsidR="00135571" w:rsidRPr="00901997">
        <w:t>)</w:t>
      </w:r>
      <w:r w:rsidR="00135571" w:rsidRPr="00901997">
        <w:rPr>
          <w:lang w:eastAsia="x-none"/>
        </w:rPr>
        <w:t xml:space="preserve">, and </w:t>
      </w:r>
      <w:r w:rsidR="00135571" w:rsidRPr="00901997">
        <w:rPr>
          <w:i/>
          <w:iCs/>
          <w:lang w:eastAsia="x-none"/>
        </w:rPr>
        <w:t>m</w:t>
      </w:r>
      <w:r w:rsidR="00135571" w:rsidRPr="00901997">
        <w:rPr>
          <w:i/>
          <w:iCs/>
          <w:vertAlign w:val="subscript"/>
          <w:lang w:eastAsia="x-none"/>
        </w:rPr>
        <w:t>i</w:t>
      </w:r>
      <w:r w:rsidR="00135571" w:rsidRPr="00901997">
        <w:rPr>
          <w:vertAlign w:val="subscript"/>
          <w:lang w:eastAsia="x-none"/>
        </w:rPr>
        <w:t xml:space="preserve"> </w:t>
      </w:r>
      <w:r w:rsidR="00135571" w:rsidRPr="00901997">
        <w:rPr>
          <w:lang w:eastAsia="x-none"/>
        </w:rPr>
        <w:t xml:space="preserve">is the sampling error for the </w:t>
      </w:r>
      <w:proofErr w:type="spellStart"/>
      <w:r w:rsidR="00135571" w:rsidRPr="00901997">
        <w:rPr>
          <w:i/>
          <w:iCs/>
          <w:lang w:eastAsia="x-none"/>
        </w:rPr>
        <w:t>i</w:t>
      </w:r>
      <w:r w:rsidR="00135571" w:rsidRPr="00901997">
        <w:rPr>
          <w:lang w:eastAsia="x-none"/>
        </w:rPr>
        <w:t>th</w:t>
      </w:r>
      <w:proofErr w:type="spellEnd"/>
      <w:r w:rsidR="00135571" w:rsidRPr="00901997">
        <w:rPr>
          <w:lang w:eastAsia="x-none"/>
        </w:rPr>
        <w:t xml:space="preserve"> effect size, distributed with the </w:t>
      </w:r>
      <w:proofErr w:type="spellStart"/>
      <w:r w:rsidR="00135571" w:rsidRPr="00901997">
        <w:rPr>
          <w:i/>
          <w:iCs/>
          <w:lang w:eastAsia="x-none"/>
        </w:rPr>
        <w:t>i</w:t>
      </w:r>
      <w:r w:rsidR="00135571" w:rsidRPr="00901997">
        <w:rPr>
          <w:lang w:eastAsia="x-none"/>
        </w:rPr>
        <w:t>th</w:t>
      </w:r>
      <w:proofErr w:type="spellEnd"/>
      <w:r w:rsidR="00135571" w:rsidRPr="00901997">
        <w:rPr>
          <w:lang w:eastAsia="x-none"/>
        </w:rPr>
        <w:t xml:space="preserve"> sampling variance</w:t>
      </w:r>
      <w:r w:rsidR="004719D9" w:rsidRPr="00901997">
        <w:rPr>
          <w:lang w:eastAsia="x-none"/>
        </w:rPr>
        <w:t xml:space="preserve"> (note that </w:t>
      </w:r>
      <w:proofErr w:type="spellStart"/>
      <w:r w:rsidR="004719D9" w:rsidRPr="00901997">
        <w:rPr>
          <w:i/>
          <w:iCs/>
        </w:rPr>
        <w:t>i</w:t>
      </w:r>
      <w:proofErr w:type="spellEnd"/>
      <w:r w:rsidR="004719D9" w:rsidRPr="00901997">
        <w:t xml:space="preserve"> = 1, 2, …, </w:t>
      </w:r>
      <w:proofErr w:type="spellStart"/>
      <w:r w:rsidR="004719D9" w:rsidRPr="00901997">
        <w:rPr>
          <w:i/>
          <w:iCs/>
        </w:rPr>
        <w:t>N</w:t>
      </w:r>
      <w:r w:rsidR="004719D9" w:rsidRPr="00901997">
        <w:rPr>
          <w:i/>
          <w:iCs/>
          <w:vertAlign w:val="subscript"/>
        </w:rPr>
        <w:t>effect</w:t>
      </w:r>
      <w:proofErr w:type="spellEnd"/>
      <w:r w:rsidR="004719D9" w:rsidRPr="00901997">
        <w:rPr>
          <w:i/>
          <w:iCs/>
          <w:vertAlign w:val="subscript"/>
        </w:rPr>
        <w:t>-size</w:t>
      </w:r>
      <w:r w:rsidR="004719D9" w:rsidRPr="00901997">
        <w:t xml:space="preserve">, the number of effect sizes, effect sizes are independent from each other so </w:t>
      </w:r>
      <w:proofErr w:type="spellStart"/>
      <w:r w:rsidR="004719D9" w:rsidRPr="00901997">
        <w:rPr>
          <w:i/>
          <w:iCs/>
        </w:rPr>
        <w:t>N</w:t>
      </w:r>
      <w:r w:rsidR="004719D9" w:rsidRPr="00901997">
        <w:rPr>
          <w:i/>
          <w:iCs/>
          <w:vertAlign w:val="subscript"/>
        </w:rPr>
        <w:t>effect</w:t>
      </w:r>
      <w:proofErr w:type="spellEnd"/>
      <w:r w:rsidR="004719D9" w:rsidRPr="00901997">
        <w:rPr>
          <w:i/>
          <w:iCs/>
          <w:vertAlign w:val="subscript"/>
        </w:rPr>
        <w:t>-size</w:t>
      </w:r>
      <w:r w:rsidR="004719D9" w:rsidRPr="00901997">
        <w:t xml:space="preserve"> = </w:t>
      </w:r>
      <w:proofErr w:type="spellStart"/>
      <w:r w:rsidR="004719D9" w:rsidRPr="00901997">
        <w:rPr>
          <w:i/>
          <w:iCs/>
        </w:rPr>
        <w:t>N</w:t>
      </w:r>
      <w:r w:rsidR="004719D9" w:rsidRPr="00901997">
        <w:rPr>
          <w:i/>
          <w:iCs/>
          <w:vertAlign w:val="subscript"/>
        </w:rPr>
        <w:t>study</w:t>
      </w:r>
      <w:proofErr w:type="spellEnd"/>
      <w:r w:rsidR="004719D9" w:rsidRPr="00901997">
        <w:t>, the number of studies</w:t>
      </w:r>
      <w:r w:rsidR="004719D9" w:rsidRPr="00901997">
        <w:rPr>
          <w:lang w:eastAsia="x-none"/>
        </w:rPr>
        <w:t>)</w:t>
      </w:r>
      <w:r w:rsidR="00135571" w:rsidRPr="00901997">
        <w:rPr>
          <w:lang w:eastAsia="x-none"/>
        </w:rPr>
        <w:t xml:space="preserve">. </w:t>
      </w:r>
      <w:r w:rsidR="00427AEC" w:rsidRPr="00901997">
        <w:rPr>
          <w:lang w:eastAsia="x-none"/>
        </w:rPr>
        <w:t xml:space="preserve">The </w:t>
      </w:r>
      <w:r w:rsidR="0081000D" w:rsidRPr="00901997">
        <w:rPr>
          <w:lang w:eastAsia="x-none"/>
        </w:rPr>
        <w:t>proportion</w:t>
      </w:r>
      <w:r w:rsidR="00427AEC" w:rsidRPr="00901997">
        <w:rPr>
          <w:lang w:eastAsia="x-none"/>
        </w:rPr>
        <w:t xml:space="preserve"> of</w:t>
      </w:r>
      <w:r w:rsidR="00115E59">
        <w:rPr>
          <w:lang w:eastAsia="x-none"/>
        </w:rPr>
        <w:t xml:space="preserve"> </w:t>
      </w:r>
      <m:oMath>
        <m:sSubSup>
          <m:sSubSupPr>
            <m:ctrlPr>
              <w:ins w:id="89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1000D" w:rsidRPr="00901997">
        <w:t xml:space="preserve"> </w:t>
      </w:r>
      <w:r w:rsidR="00A47FB3" w:rsidRPr="00901997">
        <w:t xml:space="preserve">against </w:t>
      </w:r>
      <w:r w:rsidR="004F70E3" w:rsidRPr="00901997">
        <w:t>the total variance</w:t>
      </w:r>
      <w:r w:rsidR="00A47FB3" w:rsidRPr="00901997">
        <w:t xml:space="preserve"> is often quantified as </w:t>
      </w:r>
      <m:oMath>
        <m:sSup>
          <m:sSupPr>
            <m:ctrlPr>
              <w:ins w:id="90" w:author="Shinichi Nakagawa" w:date="2021-01-28T11:06:00Z">
                <w:rPr>
                  <w:rFonts w:ascii="Cambria Math" w:hAnsi="Cambria Math"/>
                </w:rPr>
              </w:ins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ins w:id="91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/(</m:t>
        </m:r>
        <m:sSubSup>
          <m:sSubSupPr>
            <m:ctrlPr>
              <w:ins w:id="92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bar>
          <m:barPr>
            <m:pos m:val="top"/>
            <m:ctrlPr>
              <w:ins w:id="93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hAnsi="Cambria Math"/>
          </w:rPr>
          <m:t xml:space="preserve">) </m:t>
        </m:r>
      </m:oMath>
      <w:r w:rsidR="00BA5985" w:rsidRPr="00901997">
        <w:t xml:space="preserve">where </w:t>
      </w:r>
      <m:oMath>
        <m:bar>
          <m:barPr>
            <m:pos m:val="top"/>
            <m:ctrlPr>
              <w:ins w:id="94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="00BA5985" w:rsidRPr="00901997">
        <w:rPr>
          <w:lang w:eastAsia="x-none"/>
        </w:rPr>
        <w:t xml:space="preserve"> is</w:t>
      </w:r>
      <w:r w:rsidR="00C05691" w:rsidRPr="00901997">
        <w:rPr>
          <w:lang w:eastAsia="x-none"/>
        </w:rPr>
        <w:t xml:space="preserve"> referred to as</w:t>
      </w:r>
      <w:r w:rsidR="00BA5985" w:rsidRPr="00901997">
        <w:rPr>
          <w:lang w:eastAsia="x-none"/>
        </w:rPr>
        <w:t xml:space="preserve"> the </w:t>
      </w:r>
      <w:r w:rsidR="00A6285C" w:rsidRPr="00901997">
        <w:rPr>
          <w:lang w:eastAsia="x-none"/>
        </w:rPr>
        <w:t>‘</w:t>
      </w:r>
      <w:r w:rsidR="00BA5985" w:rsidRPr="00901997">
        <w:rPr>
          <w:lang w:eastAsia="x-none"/>
        </w:rPr>
        <w:t>typical</w:t>
      </w:r>
      <w:r w:rsidR="00C05691" w:rsidRPr="00901997">
        <w:rPr>
          <w:lang w:eastAsia="x-none"/>
        </w:rPr>
        <w:t>’</w:t>
      </w:r>
      <w:r w:rsidR="00BA5985" w:rsidRPr="00901997">
        <w:rPr>
          <w:lang w:eastAsia="x-none"/>
        </w:rPr>
        <w:t xml:space="preserve"> </w:t>
      </w:r>
      <w:r w:rsidR="00DE39A0" w:rsidRPr="00901997">
        <w:rPr>
          <w:lang w:eastAsia="x-none"/>
        </w:rPr>
        <w:t>within-study</w:t>
      </w:r>
      <w:r w:rsidR="00817401" w:rsidRPr="00901997">
        <w:rPr>
          <w:lang w:eastAsia="x-none"/>
        </w:rPr>
        <w:t xml:space="preserve"> (</w:t>
      </w:r>
      <w:r w:rsidR="0066145E" w:rsidRPr="00901997">
        <w:rPr>
          <w:lang w:eastAsia="x-none"/>
        </w:rPr>
        <w:t>sampling</w:t>
      </w:r>
      <w:r w:rsidR="00817401" w:rsidRPr="00901997">
        <w:rPr>
          <w:lang w:eastAsia="x-none"/>
        </w:rPr>
        <w:t>)</w:t>
      </w:r>
      <w:r w:rsidR="00DE39A0" w:rsidRPr="00901997">
        <w:rPr>
          <w:lang w:eastAsia="x-none"/>
        </w:rPr>
        <w:t xml:space="preserve"> </w:t>
      </w:r>
      <w:r w:rsidR="00456AC3" w:rsidRPr="00901997">
        <w:rPr>
          <w:lang w:eastAsia="x-none"/>
        </w:rPr>
        <w:t>variance</w:t>
      </w:r>
      <w:r w:rsidR="00721A6E" w:rsidRPr="00901997">
        <w:rPr>
          <w:lang w:eastAsia="x-none"/>
        </w:rPr>
        <w:t xml:space="preserve">, which can be </w:t>
      </w:r>
      <w:r w:rsidR="00F02545" w:rsidRPr="00901997">
        <w:rPr>
          <w:lang w:eastAsia="x-none"/>
        </w:rPr>
        <w:t xml:space="preserve">considered </w:t>
      </w:r>
      <w:r w:rsidR="00721A6E" w:rsidRPr="00901997">
        <w:rPr>
          <w:lang w:eastAsia="x-none"/>
        </w:rPr>
        <w:t xml:space="preserve">as </w:t>
      </w:r>
      <w:r w:rsidR="007D57CA" w:rsidRPr="00901997">
        <w:rPr>
          <w:lang w:eastAsia="x-none"/>
        </w:rPr>
        <w:t>a</w:t>
      </w:r>
      <w:r w:rsidR="00F02545" w:rsidRPr="00901997">
        <w:rPr>
          <w:lang w:eastAsia="x-none"/>
        </w:rPr>
        <w:t xml:space="preserve"> mean</w:t>
      </w:r>
      <w:r w:rsidR="00D3739D" w:rsidRPr="00901997">
        <w:rPr>
          <w:lang w:eastAsia="x-none"/>
        </w:rPr>
        <w:t xml:space="preserve"> </w:t>
      </w:r>
      <w:r w:rsidR="00721A6E" w:rsidRPr="00901997">
        <w:rPr>
          <w:lang w:eastAsia="x-none"/>
        </w:rPr>
        <w:t xml:space="preserve">value of </w:t>
      </w:r>
      <m:oMath>
        <m:sSub>
          <m:sSubPr>
            <m:ctrlPr>
              <w:ins w:id="95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6285C" w:rsidRPr="00901997">
        <w:rPr>
          <w:lang w:eastAsia="x-none"/>
        </w:rPr>
        <w:t xml:space="preserve"> </w:t>
      </w:r>
      <w:r w:rsidR="00A47FB3" w:rsidRPr="00901997">
        <w:rPr>
          <w:lang w:eastAsia="x-none"/>
        </w:rPr>
        <w:t>(</w:t>
      </w:r>
      <w:r w:rsidR="008E2D9F">
        <w:rPr>
          <w:lang w:eastAsia="x-none"/>
        </w:rPr>
        <w:t>{Higgins, 2002 #8}</w:t>
      </w:r>
      <w:r w:rsidR="00A47FB3" w:rsidRPr="00901997">
        <w:rPr>
          <w:lang w:eastAsia="x-none"/>
        </w:rPr>
        <w:t>)</w:t>
      </w:r>
      <w:r w:rsidR="006E333D" w:rsidRPr="00901997">
        <w:rPr>
          <w:lang w:eastAsia="x-none"/>
        </w:rPr>
        <w:t xml:space="preserve">. </w:t>
      </w:r>
      <w:r w:rsidR="00EF1025" w:rsidRPr="00901997">
        <w:rPr>
          <w:lang w:eastAsia="x-none"/>
        </w:rPr>
        <w:t>In ecological and evolutionary meta-analyses</w:t>
      </w:r>
      <w:r w:rsidR="00DA2273" w:rsidRPr="00901997">
        <w:rPr>
          <w:lang w:eastAsia="x-none"/>
        </w:rPr>
        <w:t>,</w:t>
      </w:r>
      <w:r w:rsidR="00EF1025" w:rsidRPr="00901997">
        <w:rPr>
          <w:lang w:eastAsia="x-none"/>
        </w:rPr>
        <w:t xml:space="preserve"> </w:t>
      </w:r>
      <w:r w:rsidR="009E7B25" w:rsidRPr="00901997">
        <w:rPr>
          <w:i/>
          <w:iCs/>
          <w:lang w:eastAsia="x-none"/>
        </w:rPr>
        <w:t>I</w:t>
      </w:r>
      <w:r w:rsidR="009E7B25" w:rsidRPr="00901997">
        <w:rPr>
          <w:vertAlign w:val="superscript"/>
          <w:lang w:eastAsia="x-none"/>
        </w:rPr>
        <w:t>2</w:t>
      </w:r>
      <w:r w:rsidR="009E7B25" w:rsidRPr="00901997">
        <w:rPr>
          <w:lang w:eastAsia="x-none"/>
        </w:rPr>
        <w:t xml:space="preserve"> is around 90%</w:t>
      </w:r>
      <w:r w:rsidR="00DA2273" w:rsidRPr="00901997">
        <w:rPr>
          <w:lang w:eastAsia="x-none"/>
        </w:rPr>
        <w:t>, on average</w:t>
      </w:r>
      <w:r w:rsidR="009E7B25" w:rsidRPr="00901997">
        <w:rPr>
          <w:lang w:eastAsia="x-none"/>
        </w:rPr>
        <w:t xml:space="preserve">, meaning only </w:t>
      </w:r>
      <w:r w:rsidR="00DA2273" w:rsidRPr="00901997">
        <w:rPr>
          <w:lang w:eastAsia="x-none"/>
        </w:rPr>
        <w:t>~</w:t>
      </w:r>
      <w:r w:rsidR="009E7B25" w:rsidRPr="00901997">
        <w:rPr>
          <w:lang w:eastAsia="x-none"/>
        </w:rPr>
        <w:t xml:space="preserve">10% of variation among effect sizes is due to sampling variance </w:t>
      </w:r>
      <w:r w:rsidR="009E7B25" w:rsidRPr="00901997">
        <w:rPr>
          <w:lang w:eastAsia="x-none"/>
        </w:rPr>
        <w:lastRenderedPageBreak/>
        <w:t>(</w:t>
      </w:r>
      <w:r w:rsidR="008E2D9F">
        <w:rPr>
          <w:lang w:eastAsia="x-none"/>
        </w:rPr>
        <w:t>{Senior, 2016 #74}</w:t>
      </w:r>
      <w:r w:rsidR="009E7B25" w:rsidRPr="00901997">
        <w:rPr>
          <w:lang w:eastAsia="x-none"/>
        </w:rPr>
        <w:t xml:space="preserve">). Therefore, publication bias </w:t>
      </w:r>
      <w:r w:rsidR="001D72B4" w:rsidRPr="00901997">
        <w:rPr>
          <w:lang w:eastAsia="x-none"/>
        </w:rPr>
        <w:t xml:space="preserve">tests </w:t>
      </w:r>
      <w:r w:rsidR="009E7B25" w:rsidRPr="00901997">
        <w:rPr>
          <w:lang w:eastAsia="x-none"/>
        </w:rPr>
        <w:t>assuming homogeneity</w:t>
      </w:r>
      <w:r w:rsidR="00A9332E" w:rsidRPr="00901997">
        <w:rPr>
          <w:lang w:eastAsia="x-none"/>
        </w:rPr>
        <w:t xml:space="preserve"> (</w:t>
      </w:r>
      <w:r w:rsidR="00A9332E" w:rsidRPr="00901997">
        <w:rPr>
          <w:i/>
          <w:iCs/>
          <w:lang w:eastAsia="x-none"/>
        </w:rPr>
        <w:t>I</w:t>
      </w:r>
      <w:r w:rsidR="00A9332E" w:rsidRPr="00901997">
        <w:rPr>
          <w:vertAlign w:val="superscript"/>
          <w:lang w:eastAsia="x-none"/>
        </w:rPr>
        <w:t>2</w:t>
      </w:r>
      <w:r w:rsidR="00A9332E" w:rsidRPr="00901997">
        <w:rPr>
          <w:lang w:eastAsia="x-none"/>
        </w:rPr>
        <w:t xml:space="preserve"> </w:t>
      </w:r>
      <w:r w:rsidR="00BF1815" w:rsidRPr="00901997">
        <w:rPr>
          <w:lang w:eastAsia="x-none"/>
        </w:rPr>
        <w:t xml:space="preserve">or </w:t>
      </w:r>
      <m:oMath>
        <m:sSubSup>
          <m:sSubSupPr>
            <m:ctrlPr>
              <w:ins w:id="96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F1815" w:rsidRPr="00901997">
        <w:rPr>
          <w:lang w:eastAsia="x-none"/>
        </w:rPr>
        <w:t xml:space="preserve"> = 0</w:t>
      </w:r>
      <w:r w:rsidR="00A9332E" w:rsidRPr="00901997">
        <w:rPr>
          <w:lang w:eastAsia="x-none"/>
        </w:rPr>
        <w:t>)</w:t>
      </w:r>
      <w:r w:rsidR="009E7B25" w:rsidRPr="00901997">
        <w:rPr>
          <w:lang w:eastAsia="x-none"/>
        </w:rPr>
        <w:t xml:space="preserve"> are </w:t>
      </w:r>
      <w:r w:rsidR="00E72BAC" w:rsidRPr="00901997">
        <w:rPr>
          <w:lang w:eastAsia="x-none"/>
        </w:rPr>
        <w:t xml:space="preserve">unlikely to be </w:t>
      </w:r>
      <w:r w:rsidR="009E7B25" w:rsidRPr="00901997">
        <w:rPr>
          <w:lang w:eastAsia="x-none"/>
        </w:rPr>
        <w:t xml:space="preserve">useful for ecology and evolution. </w:t>
      </w:r>
    </w:p>
    <w:p w14:paraId="687D81E0" w14:textId="3EFAAFB8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3 | </w:t>
      </w:r>
      <w:r w:rsidR="0053273D" w:rsidRPr="00901997">
        <w:rPr>
          <w:rFonts w:ascii="Times New Roman" w:hAnsi="Times New Roman"/>
          <w:color w:val="00000A"/>
          <w:sz w:val="24"/>
          <w:szCs w:val="24"/>
          <w:lang w:val="en-AU"/>
        </w:rPr>
        <w:t>PUBLICATION BIAS</w:t>
      </w:r>
      <w:r w:rsidR="00012648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 TESTS</w:t>
      </w:r>
    </w:p>
    <w:p w14:paraId="29F311E6" w14:textId="53A648C3" w:rsidR="009505B6" w:rsidRPr="00901997" w:rsidRDefault="009505B6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The primary goal of this section is to provide a non-exhaustive but up-to-date overview of publication bias tests</w:t>
      </w:r>
      <w:r w:rsidR="0001099F" w:rsidRPr="00901997">
        <w:rPr>
          <w:lang w:eastAsia="x-none"/>
        </w:rPr>
        <w:t>,</w:t>
      </w:r>
      <w:r w:rsidRPr="00901997">
        <w:rPr>
          <w:lang w:eastAsia="x-none"/>
        </w:rPr>
        <w:t xml:space="preserve"> both </w:t>
      </w:r>
      <w:r w:rsidR="00341764">
        <w:rPr>
          <w:lang w:eastAsia="x-none"/>
        </w:rPr>
        <w:t>classic</w:t>
      </w:r>
      <w:r w:rsidRPr="00901997">
        <w:rPr>
          <w:lang w:eastAsia="x-none"/>
        </w:rPr>
        <w:t xml:space="preserve"> and emerging (cf. </w:t>
      </w:r>
      <w:r w:rsidR="008E2D9F">
        <w:rPr>
          <w:lang w:eastAsia="x-none"/>
        </w:rPr>
        <w:t>{Moller, 2001 #</w:t>
      </w:r>
      <w:proofErr w:type="gramStart"/>
      <w:r w:rsidR="008E2D9F">
        <w:rPr>
          <w:lang w:eastAsia="x-none"/>
        </w:rPr>
        <w:t>27;Jennions</w:t>
      </w:r>
      <w:proofErr w:type="gramEnd"/>
      <w:r w:rsidR="008E2D9F">
        <w:rPr>
          <w:lang w:eastAsia="x-none"/>
        </w:rPr>
        <w:t>, 2013 #33}</w:t>
      </w:r>
      <w:r w:rsidRPr="00901997">
        <w:rPr>
          <w:lang w:eastAsia="x-none"/>
        </w:rPr>
        <w:t xml:space="preserve">; for thorough reviews see </w:t>
      </w:r>
      <w:r w:rsidR="008E2D9F">
        <w:rPr>
          <w:lang w:eastAsia="x-none"/>
        </w:rPr>
        <w:t>{Marks-Anglin, 2020 #13;Marks-Anglin, 2021 #14;Rothstein, 2005 #3;Vevea, 2019 #16}</w:t>
      </w:r>
      <w:r w:rsidRPr="00901997">
        <w:rPr>
          <w:lang w:eastAsia="x-none"/>
        </w:rPr>
        <w:t xml:space="preserve">). We summarise different methods </w:t>
      </w:r>
      <w:r w:rsidR="007A0DB1">
        <w:t>referring</w:t>
      </w:r>
      <w:r w:rsidR="007A0DB1">
        <w:rPr>
          <w:lang w:eastAsia="x-none"/>
        </w:rPr>
        <w:t xml:space="preserve"> t</w:t>
      </w:r>
      <w:r w:rsidR="00977B21" w:rsidRPr="00901997">
        <w:rPr>
          <w:lang w:eastAsia="x-none"/>
        </w:rPr>
        <w:t>o</w:t>
      </w:r>
      <w:r w:rsidRPr="00901997">
        <w:rPr>
          <w:lang w:eastAsia="x-none"/>
        </w:rPr>
        <w:t xml:space="preserve"> the result</w:t>
      </w:r>
      <w:r w:rsidR="0001099F" w:rsidRPr="00901997">
        <w:rPr>
          <w:lang w:eastAsia="x-none"/>
        </w:rPr>
        <w:t>s</w:t>
      </w:r>
      <w:r w:rsidRPr="00901997">
        <w:rPr>
          <w:lang w:eastAsia="x-none"/>
        </w:rPr>
        <w:t xml:space="preserve"> of our new survey </w:t>
      </w:r>
      <w:r w:rsidR="00977B21" w:rsidRPr="00901997">
        <w:rPr>
          <w:lang w:eastAsia="x-none"/>
        </w:rPr>
        <w:t>of</w:t>
      </w:r>
      <w:r w:rsidRPr="00901997">
        <w:rPr>
          <w:lang w:eastAsia="x-none"/>
        </w:rPr>
        <w:t xml:space="preserve"> publication bias test</w:t>
      </w:r>
      <w:r w:rsidR="00977B21" w:rsidRPr="00901997">
        <w:rPr>
          <w:lang w:eastAsia="x-none"/>
        </w:rPr>
        <w:t>s</w:t>
      </w:r>
      <w:r w:rsidRPr="00901997">
        <w:rPr>
          <w:lang w:eastAsia="x-none"/>
        </w:rPr>
        <w:t xml:space="preserve"> used in 102 ecology and evolutionary meta-analyses; Figure </w:t>
      </w:r>
      <w:r w:rsidR="00977B21" w:rsidRPr="00901997">
        <w:rPr>
          <w:lang w:eastAsia="x-none"/>
        </w:rPr>
        <w:t xml:space="preserve">2 </w:t>
      </w:r>
      <w:r w:rsidRPr="00901997">
        <w:rPr>
          <w:lang w:eastAsia="x-none"/>
        </w:rPr>
        <w:t xml:space="preserve">shows the results of the survey (for the details of survey procedure see Supporting Information, </w:t>
      </w:r>
      <w:r w:rsidRPr="00901997">
        <w:rPr>
          <w:highlight w:val="yellow"/>
          <w:lang w:eastAsia="x-none"/>
        </w:rPr>
        <w:t>Appendix S1</w:t>
      </w:r>
      <w:r w:rsidRPr="00901997">
        <w:rPr>
          <w:lang w:eastAsia="x-none"/>
        </w:rPr>
        <w:t xml:space="preserve">). Further, we describe these tests, especially whether they can handle heterogeneity and can be extended to model non-independence. </w:t>
      </w:r>
    </w:p>
    <w:p w14:paraId="609EDB74" w14:textId="11748B1B" w:rsidR="00F90E4E" w:rsidRDefault="00D76152" w:rsidP="009505B6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Following Sutton (</w:t>
      </w:r>
      <w:r w:rsidR="008E2D9F">
        <w:t>{, 2009 #17}</w:t>
      </w:r>
      <w:r w:rsidRPr="00901997">
        <w:rPr>
          <w:lang w:eastAsia="x-none"/>
        </w:rPr>
        <w:t xml:space="preserve">) (see also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Vevea</w:t>
      </w:r>
      <w:proofErr w:type="spellEnd"/>
      <w:r w:rsidR="008E2D9F">
        <w:rPr>
          <w:lang w:eastAsia="x-none"/>
        </w:rPr>
        <w:t>, 2019 #16}</w:t>
      </w:r>
      <w:r w:rsidRPr="00901997">
        <w:rPr>
          <w:lang w:eastAsia="x-none"/>
        </w:rPr>
        <w:t xml:space="preserve">), we </w:t>
      </w:r>
      <w:r w:rsidR="00BA0399">
        <w:rPr>
          <w:lang w:eastAsia="x-none"/>
        </w:rPr>
        <w:t>categories</w:t>
      </w:r>
      <w:r w:rsidRPr="00901997">
        <w:rPr>
          <w:lang w:eastAsia="x-none"/>
        </w:rPr>
        <w:t xml:space="preserve"> publication bias tests</w:t>
      </w:r>
      <w:r w:rsidR="00BA0399">
        <w:rPr>
          <w:lang w:eastAsia="x-none"/>
        </w:rPr>
        <w:t xml:space="preserve"> into two</w:t>
      </w:r>
      <w:r w:rsidRPr="00901997">
        <w:rPr>
          <w:lang w:eastAsia="x-none"/>
        </w:rPr>
        <w:t xml:space="preserve">: 1) detecting publication bias (e.g., funnel plots, Egger’s regression; Section 3.1), and 2) assessing the impact of publication bias (e.g., Fail-safe </w:t>
      </w:r>
      <w:r w:rsidRPr="00901997">
        <w:rPr>
          <w:i/>
          <w:iCs/>
          <w:lang w:eastAsia="x-none"/>
        </w:rPr>
        <w:t>N</w:t>
      </w:r>
      <w:r w:rsidRPr="00901997">
        <w:rPr>
          <w:lang w:eastAsia="x-none"/>
        </w:rPr>
        <w:t>, trim-and-fill method, and selection models; Section 3.2). Publication bias, including outcome reporting bias, creates pattern</w:t>
      </w:r>
      <w:r w:rsidR="002A6113">
        <w:rPr>
          <w:lang w:eastAsia="x-none"/>
        </w:rPr>
        <w:t>s</w:t>
      </w:r>
      <w:r w:rsidRPr="00901997">
        <w:rPr>
          <w:lang w:eastAsia="x-none"/>
        </w:rPr>
        <w:t xml:space="preserve"> of missing data (known as ‘funnel asymmetry’; see </w:t>
      </w:r>
      <w:r w:rsidR="00330B7F" w:rsidRPr="00901997">
        <w:rPr>
          <w:lang w:eastAsia="x-none"/>
        </w:rPr>
        <w:t>the next section</w:t>
      </w:r>
      <w:r w:rsidRPr="00901997">
        <w:rPr>
          <w:lang w:eastAsia="x-none"/>
        </w:rPr>
        <w:t xml:space="preserve">), resulting in an overestimation </w:t>
      </w:r>
      <w:r w:rsidR="009E191B" w:rsidRPr="00901997">
        <w:rPr>
          <w:lang w:eastAsia="x-none"/>
        </w:rPr>
        <w:t xml:space="preserve">of </w:t>
      </w:r>
      <w:r w:rsidRPr="00901997">
        <w:rPr>
          <w:lang w:eastAsia="x-none"/>
        </w:rPr>
        <w:t xml:space="preserve">the magnitude of an overall effect. Effect sizes, which are small in magnitude </w:t>
      </w:r>
      <w:r w:rsidR="00977B21" w:rsidRPr="00901997">
        <w:rPr>
          <w:lang w:eastAsia="x-none"/>
        </w:rPr>
        <w:t>and</w:t>
      </w:r>
      <w:r w:rsidRPr="00901997">
        <w:rPr>
          <w:lang w:eastAsia="x-none"/>
        </w:rPr>
        <w:t xml:space="preserve"> based on small sample sizes (</w:t>
      </w:r>
      <w:proofErr w:type="gramStart"/>
      <w:r w:rsidRPr="00901997">
        <w:rPr>
          <w:lang w:eastAsia="x-none"/>
        </w:rPr>
        <w:t>i.e.</w:t>
      </w:r>
      <w:proofErr w:type="gramEnd"/>
      <w:r w:rsidRPr="00901997">
        <w:rPr>
          <w:lang w:eastAsia="x-none"/>
        </w:rPr>
        <w:t xml:space="preserve"> large sampling variance</w:t>
      </w:r>
      <w:ins w:id="97" w:author="localadmin" w:date="2021-01-15T13:35:00Z">
        <w:r w:rsidR="006E2746">
          <w:rPr>
            <w:lang w:eastAsia="x-none"/>
          </w:rPr>
          <w:t>s</w:t>
        </w:r>
      </w:ins>
      <w:r w:rsidRPr="00901997">
        <w:rPr>
          <w:lang w:eastAsia="x-none"/>
        </w:rPr>
        <w:t>)</w:t>
      </w:r>
      <w:r w:rsidR="00FB1DBC" w:rsidRPr="00901997">
        <w:rPr>
          <w:lang w:eastAsia="x-none"/>
        </w:rPr>
        <w:t>,</w:t>
      </w:r>
      <w:r w:rsidRPr="00901997">
        <w:rPr>
          <w:lang w:eastAsia="x-none"/>
        </w:rPr>
        <w:t xml:space="preserve"> are more likely to be missing</w:t>
      </w:r>
      <w:r w:rsidR="006C2602" w:rsidRPr="00901997">
        <w:rPr>
          <w:lang w:eastAsia="x-none"/>
        </w:rPr>
        <w:t xml:space="preserve"> (unpublished)</w:t>
      </w:r>
      <w:r w:rsidRPr="00901997">
        <w:rPr>
          <w:lang w:eastAsia="x-none"/>
        </w:rPr>
        <w:t xml:space="preserve"> because these effect sizes are statistically non-significant. </w:t>
      </w:r>
      <w:r w:rsidR="00F90E4E">
        <w:rPr>
          <w:lang w:eastAsia="x-none"/>
        </w:rPr>
        <w:t xml:space="preserve">Unlike publication and outcome reporting bias, </w:t>
      </w:r>
      <w:r w:rsidR="00DC41B2" w:rsidRPr="00901997">
        <w:rPr>
          <w:lang w:eastAsia="x-none"/>
        </w:rPr>
        <w:t>time-lag bias is moderated more by publication year than by statistical significance (or sampling variance)</w:t>
      </w:r>
      <w:r w:rsidR="00DC41B2">
        <w:rPr>
          <w:lang w:eastAsia="x-none"/>
        </w:rPr>
        <w:t xml:space="preserve"> so that it requires different tests (see Section 3.1.3). </w:t>
      </w:r>
    </w:p>
    <w:p w14:paraId="6DEFC04D" w14:textId="653A2751" w:rsidR="00124929" w:rsidRPr="00901997" w:rsidRDefault="00C55FA8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3.</w:t>
      </w:r>
      <w:r w:rsidR="00385F50" w:rsidRPr="00901997">
        <w:rPr>
          <w:sz w:val="24"/>
          <w:szCs w:val="24"/>
          <w:lang w:val="en-AU"/>
        </w:rPr>
        <w:t>1</w:t>
      </w:r>
      <w:r w:rsidRPr="00901997">
        <w:rPr>
          <w:sz w:val="24"/>
          <w:szCs w:val="24"/>
          <w:lang w:val="en-AU"/>
        </w:rPr>
        <w:t xml:space="preserve"> | </w:t>
      </w:r>
      <w:r w:rsidR="006134DE" w:rsidRPr="00901997">
        <w:rPr>
          <w:sz w:val="24"/>
          <w:szCs w:val="24"/>
          <w:lang w:val="en-AU"/>
        </w:rPr>
        <w:t>Detecting publication bias</w:t>
      </w:r>
    </w:p>
    <w:p w14:paraId="7FABB0C4" w14:textId="0A36792E" w:rsidR="0053273D" w:rsidRPr="00901997" w:rsidRDefault="0053273D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>3.</w:t>
      </w:r>
      <w:r w:rsidR="00880414" w:rsidRPr="00901997">
        <w:rPr>
          <w:rFonts w:cs="Times New Roman"/>
        </w:rPr>
        <w:t>1</w:t>
      </w:r>
      <w:r w:rsidR="006134DE" w:rsidRPr="00901997">
        <w:rPr>
          <w:rFonts w:cs="Times New Roman"/>
        </w:rPr>
        <w:t>.1</w:t>
      </w:r>
      <w:r w:rsidRPr="00901997">
        <w:rPr>
          <w:rFonts w:cs="Times New Roman"/>
        </w:rPr>
        <w:t xml:space="preserve"> | </w:t>
      </w:r>
      <w:commentRangeStart w:id="98"/>
      <w:r w:rsidR="00B0271E" w:rsidRPr="00901997">
        <w:rPr>
          <w:rFonts w:cs="Times New Roman"/>
        </w:rPr>
        <w:t>Funnel plots</w:t>
      </w:r>
      <w:r w:rsidR="009C7F7D" w:rsidRPr="00901997">
        <w:rPr>
          <w:rFonts w:cs="Times New Roman"/>
        </w:rPr>
        <w:t xml:space="preserve"> </w:t>
      </w:r>
      <w:commentRangeEnd w:id="98"/>
      <w:r w:rsidR="00D62B1D">
        <w:rPr>
          <w:rStyle w:val="CommentReference"/>
          <w:rFonts w:ascii="Cambria" w:eastAsia="MS Mincho" w:hAnsi="Cambria" w:cs="Times New Roman"/>
          <w:b w:val="0"/>
          <w:color w:val="00000A"/>
        </w:rPr>
        <w:commentReference w:id="98"/>
      </w:r>
      <w:r w:rsidR="009C7F7D" w:rsidRPr="00901997">
        <w:rPr>
          <w:rFonts w:cs="Times New Roman"/>
        </w:rPr>
        <w:t>and radial plots</w:t>
      </w:r>
    </w:p>
    <w:p w14:paraId="7027D156" w14:textId="59C93516" w:rsidR="0061442D" w:rsidRDefault="00335C33" w:rsidP="00EC50FE">
      <w:pPr>
        <w:spacing w:line="480" w:lineRule="auto"/>
        <w:rPr>
          <w:lang w:eastAsia="x-none"/>
        </w:rPr>
      </w:pPr>
      <w:r>
        <w:rPr>
          <w:lang w:eastAsia="x-none"/>
        </w:rPr>
        <w:t xml:space="preserve">In the absence of publication bias and </w:t>
      </w:r>
      <w:r w:rsidR="00F6009C">
        <w:rPr>
          <w:lang w:eastAsia="x-none"/>
        </w:rPr>
        <w:t>heterogeneity</w:t>
      </w:r>
      <w:r>
        <w:rPr>
          <w:lang w:eastAsia="x-none"/>
        </w:rPr>
        <w:t xml:space="preserve">, plotting </w:t>
      </w:r>
      <w:r w:rsidRPr="00901997">
        <w:rPr>
          <w:lang w:eastAsia="x-none"/>
        </w:rPr>
        <w:t xml:space="preserve">effect sizes against a measure of certainty (or uncertainty; see Figure </w:t>
      </w:r>
      <w:r>
        <w:rPr>
          <w:lang w:eastAsia="x-none"/>
        </w:rPr>
        <w:t>1</w:t>
      </w:r>
      <w:r w:rsidRPr="00901997">
        <w:rPr>
          <w:lang w:eastAsia="x-none"/>
        </w:rPr>
        <w:t xml:space="preserve">) </w:t>
      </w:r>
      <w:r w:rsidR="002402DC">
        <w:rPr>
          <w:lang w:eastAsia="x-none"/>
        </w:rPr>
        <w:t xml:space="preserve">should produce a symmetrical funnel shape around the </w:t>
      </w:r>
      <w:r w:rsidR="002402DC">
        <w:rPr>
          <w:lang w:eastAsia="x-none"/>
        </w:rPr>
        <w:lastRenderedPageBreak/>
        <w:t xml:space="preserve">overall effect, </w:t>
      </w:r>
      <w:r w:rsidR="00387C69">
        <w:rPr>
          <w:lang w:eastAsia="x-none"/>
        </w:rPr>
        <w:t xml:space="preserve">referred to as </w:t>
      </w:r>
      <w:r w:rsidR="002402DC">
        <w:rPr>
          <w:lang w:eastAsia="x-none"/>
        </w:rPr>
        <w:t>funnel plots.</w:t>
      </w:r>
      <w:r>
        <w:rPr>
          <w:lang w:eastAsia="x-none"/>
        </w:rPr>
        <w:t xml:space="preserve"> </w:t>
      </w:r>
      <w:r w:rsidR="0040083E">
        <w:rPr>
          <w:lang w:eastAsia="x-none"/>
        </w:rPr>
        <w:t>These graphs are</w:t>
      </w:r>
      <w:r w:rsidR="00C14388" w:rsidRPr="00901997">
        <w:rPr>
          <w:lang w:eastAsia="x-none"/>
        </w:rPr>
        <w:t xml:space="preserve"> the most popular </w:t>
      </w:r>
      <w:r w:rsidR="00955BF4">
        <w:rPr>
          <w:lang w:eastAsia="x-none"/>
        </w:rPr>
        <w:t>method</w:t>
      </w:r>
      <w:r w:rsidR="009C5D90" w:rsidRPr="00901997">
        <w:rPr>
          <w:lang w:eastAsia="x-none"/>
        </w:rPr>
        <w:t xml:space="preserve"> </w:t>
      </w:r>
      <w:r w:rsidR="0040083E">
        <w:rPr>
          <w:lang w:eastAsia="x-none"/>
        </w:rPr>
        <w:t>in our survey</w:t>
      </w:r>
      <w:r w:rsidR="009C5D90" w:rsidRPr="00901997">
        <w:rPr>
          <w:lang w:eastAsia="x-none"/>
        </w:rPr>
        <w:t xml:space="preserve"> (Figure </w:t>
      </w:r>
      <w:r w:rsidR="00955BF4">
        <w:rPr>
          <w:lang w:eastAsia="x-none"/>
        </w:rPr>
        <w:t>2</w:t>
      </w:r>
      <w:r w:rsidR="009C5D90" w:rsidRPr="00901997">
        <w:rPr>
          <w:lang w:eastAsia="x-none"/>
        </w:rPr>
        <w:t>)</w:t>
      </w:r>
      <w:r w:rsidR="00A60DE3">
        <w:rPr>
          <w:lang w:eastAsia="x-none"/>
        </w:rPr>
        <w:t>.</w:t>
      </w:r>
      <w:r w:rsidR="005C318E">
        <w:rPr>
          <w:lang w:eastAsia="x-none"/>
        </w:rPr>
        <w:t xml:space="preserve"> </w:t>
      </w:r>
      <w:r w:rsidR="00C20DF6">
        <w:rPr>
          <w:lang w:eastAsia="x-none"/>
        </w:rPr>
        <w:t>Funnel plots</w:t>
      </w:r>
      <w:r w:rsidR="005C318E">
        <w:rPr>
          <w:lang w:eastAsia="x-none"/>
        </w:rPr>
        <w:t xml:space="preserve"> are</w:t>
      </w:r>
      <w:r w:rsidR="00F6009C">
        <w:rPr>
          <w:lang w:eastAsia="x-none"/>
        </w:rPr>
        <w:t xml:space="preserve"> also</w:t>
      </w:r>
      <w:r w:rsidR="009C5D90" w:rsidRPr="00901997">
        <w:rPr>
          <w:lang w:eastAsia="x-none"/>
        </w:rPr>
        <w:t xml:space="preserve"> </w:t>
      </w:r>
      <w:r w:rsidR="00F6009C">
        <w:rPr>
          <w:lang w:eastAsia="x-none"/>
        </w:rPr>
        <w:t xml:space="preserve">the most </w:t>
      </w:r>
      <w:r w:rsidR="0040083E">
        <w:rPr>
          <w:lang w:eastAsia="x-none"/>
        </w:rPr>
        <w:t>preferred</w:t>
      </w:r>
      <w:r w:rsidR="00F6009C">
        <w:rPr>
          <w:lang w:eastAsia="x-none"/>
        </w:rPr>
        <w:t xml:space="preserve"> graphical </w:t>
      </w:r>
      <w:r w:rsidR="00115E59">
        <w:rPr>
          <w:lang w:eastAsia="x-none"/>
        </w:rPr>
        <w:t>tool for publication bias</w:t>
      </w:r>
      <w:r w:rsidR="00F6009C">
        <w:rPr>
          <w:lang w:eastAsia="x-none"/>
        </w:rPr>
        <w:t xml:space="preserve"> in</w:t>
      </w:r>
      <w:r w:rsidR="009C5D90" w:rsidRPr="00901997">
        <w:rPr>
          <w:lang w:eastAsia="x-none"/>
        </w:rPr>
        <w:t xml:space="preserve"> </w:t>
      </w:r>
      <w:r w:rsidR="003F6C6D" w:rsidRPr="00901997">
        <w:rPr>
          <w:lang w:eastAsia="x-none"/>
        </w:rPr>
        <w:t>medical</w:t>
      </w:r>
      <w:r w:rsidR="009C5D90" w:rsidRPr="00901997">
        <w:rPr>
          <w:lang w:eastAsia="x-none"/>
        </w:rPr>
        <w:t xml:space="preserve"> and social </w:t>
      </w:r>
      <w:r w:rsidR="003F6C6D" w:rsidRPr="00901997">
        <w:rPr>
          <w:lang w:eastAsia="x-none"/>
        </w:rPr>
        <w:t>sciences</w:t>
      </w:r>
      <w:r w:rsidR="009C5D90" w:rsidRPr="00901997">
        <w:rPr>
          <w:lang w:eastAsia="x-none"/>
        </w:rPr>
        <w:t xml:space="preserve"> </w:t>
      </w:r>
      <w:r w:rsidR="00E9471C">
        <w:rPr>
          <w:lang w:eastAsia="x-none"/>
        </w:rPr>
        <w:t>({Marks-Anglin, 2020 #</w:t>
      </w:r>
      <w:proofErr w:type="gramStart"/>
      <w:r w:rsidR="00E9471C">
        <w:rPr>
          <w:lang w:eastAsia="x-none"/>
        </w:rPr>
        <w:t>13;Sterne</w:t>
      </w:r>
      <w:proofErr w:type="gramEnd"/>
      <w:r w:rsidR="00E9471C">
        <w:rPr>
          <w:lang w:eastAsia="x-none"/>
        </w:rPr>
        <w:t>, 2005 #4;Vevea, 2019 #16;Sutton, 2009 #17})</w:t>
      </w:r>
      <w:r w:rsidR="00CE4630">
        <w:rPr>
          <w:lang w:eastAsia="x-none"/>
        </w:rPr>
        <w:t>,</w:t>
      </w:r>
      <w:r w:rsidR="00E9471C">
        <w:rPr>
          <w:lang w:eastAsia="x-none"/>
        </w:rPr>
        <w:t xml:space="preserve"> </w:t>
      </w:r>
      <w:r w:rsidR="00A27FFD">
        <w:rPr>
          <w:lang w:eastAsia="x-none"/>
        </w:rPr>
        <w:t xml:space="preserve">even </w:t>
      </w:r>
      <w:r w:rsidR="00C20DF6">
        <w:rPr>
          <w:lang w:eastAsia="x-none"/>
        </w:rPr>
        <w:t xml:space="preserve">although many graphical methods were proposed </w:t>
      </w:r>
      <w:r w:rsidR="00A27FFD">
        <w:rPr>
          <w:lang w:eastAsia="x-none"/>
        </w:rPr>
        <w:t xml:space="preserve">such </w:t>
      </w:r>
      <w:r w:rsidR="00A27FFD" w:rsidRPr="007E60C0">
        <w:rPr>
          <w:lang w:val="en-US" w:eastAsia="x-none"/>
        </w:rPr>
        <w:t>weighted histograms and normal quantile plots</w:t>
      </w:r>
      <w:r w:rsidR="00E9471C">
        <w:rPr>
          <w:lang w:val="en-US" w:eastAsia="x-none"/>
        </w:rPr>
        <w:t xml:space="preserve"> of effect sizes</w:t>
      </w:r>
      <w:r w:rsidR="00A27FFD" w:rsidRPr="007E60C0">
        <w:rPr>
          <w:lang w:val="en-US" w:eastAsia="x-none"/>
        </w:rPr>
        <w:t xml:space="preserve"> </w:t>
      </w:r>
      <w:r w:rsidR="003F6C6D" w:rsidRPr="00901997">
        <w:rPr>
          <w:lang w:eastAsia="x-none"/>
        </w:rPr>
        <w:t>(</w:t>
      </w:r>
      <w:r w:rsidR="00A27FFD">
        <w:rPr>
          <w:lang w:eastAsia="x-none"/>
        </w:rPr>
        <w:t>as in Figure 2</w:t>
      </w:r>
      <w:r w:rsidR="00E9471C">
        <w:rPr>
          <w:lang w:eastAsia="x-none"/>
        </w:rPr>
        <w:t xml:space="preserve">; </w:t>
      </w:r>
      <w:r w:rsidR="00565020" w:rsidRPr="00901997">
        <w:rPr>
          <w:lang w:eastAsia="x-none"/>
        </w:rPr>
        <w:t xml:space="preserve">for </w:t>
      </w:r>
      <w:r w:rsidR="0080179F" w:rsidRPr="00901997">
        <w:rPr>
          <w:lang w:eastAsia="x-none"/>
        </w:rPr>
        <w:t>other</w:t>
      </w:r>
      <w:r w:rsidR="00565020" w:rsidRPr="00901997">
        <w:rPr>
          <w:lang w:eastAsia="x-none"/>
        </w:rPr>
        <w:t xml:space="preserve"> graphical methods, see </w:t>
      </w:r>
      <w:r w:rsidR="008E2D9F">
        <w:rPr>
          <w:lang w:eastAsia="x-none"/>
        </w:rPr>
        <w:t>{Rothstein, 2005 #3;Marks-Anglin, 2020 #13}</w:t>
      </w:r>
      <w:r w:rsidR="003F6C6D" w:rsidRPr="00901997">
        <w:rPr>
          <w:lang w:eastAsia="x-none"/>
        </w:rPr>
        <w:t>)</w:t>
      </w:r>
      <w:r w:rsidR="002835A5" w:rsidRPr="00901997">
        <w:rPr>
          <w:lang w:eastAsia="x-none"/>
        </w:rPr>
        <w:t xml:space="preserve">. </w:t>
      </w:r>
    </w:p>
    <w:p w14:paraId="5D8CD140" w14:textId="1856589C" w:rsidR="006D73F1" w:rsidRPr="00901997" w:rsidRDefault="001D4D79" w:rsidP="0061442D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 xml:space="preserve">The </w:t>
      </w:r>
      <w:r w:rsidR="006A3130" w:rsidRPr="00901997">
        <w:rPr>
          <w:lang w:eastAsia="x-none"/>
        </w:rPr>
        <w:t>original</w:t>
      </w:r>
      <w:r w:rsidR="00F2160D" w:rsidRPr="00901997">
        <w:rPr>
          <w:lang w:eastAsia="x-none"/>
        </w:rPr>
        <w:t xml:space="preserve"> funnel plot used sample size </w:t>
      </w:r>
      <w:r w:rsidR="00B32FA9" w:rsidRPr="00901997">
        <w:rPr>
          <w:lang w:eastAsia="x-none"/>
        </w:rPr>
        <w:t>as the measure of uncertainty (</w:t>
      </w:r>
      <w:r w:rsidR="008E2D9F">
        <w:rPr>
          <w:lang w:eastAsia="x-none"/>
        </w:rPr>
        <w:t>{Light, 1984 #75}</w:t>
      </w:r>
      <w:r w:rsidR="00E10204" w:rsidRPr="00901997">
        <w:rPr>
          <w:lang w:eastAsia="x-none"/>
        </w:rPr>
        <w:t xml:space="preserve">; </w:t>
      </w:r>
      <w:commentRangeStart w:id="99"/>
      <w:r w:rsidR="00E10204" w:rsidRPr="00901997">
        <w:rPr>
          <w:lang w:eastAsia="x-none"/>
        </w:rPr>
        <w:t>Fig</w:t>
      </w:r>
      <w:r w:rsidR="00CB265A" w:rsidRPr="00901997">
        <w:rPr>
          <w:lang w:eastAsia="x-none"/>
        </w:rPr>
        <w:t>ure</w:t>
      </w:r>
      <w:r w:rsidR="00E10204" w:rsidRPr="00901997">
        <w:rPr>
          <w:lang w:eastAsia="x-none"/>
        </w:rPr>
        <w:t xml:space="preserve"> </w:t>
      </w:r>
      <w:r w:rsidR="00C2358A" w:rsidRPr="00901997">
        <w:rPr>
          <w:lang w:eastAsia="x-none"/>
        </w:rPr>
        <w:t>3</w:t>
      </w:r>
      <w:commentRangeEnd w:id="99"/>
      <w:r w:rsidR="00CB265A" w:rsidRPr="00901997">
        <w:rPr>
          <w:lang w:eastAsia="x-none"/>
        </w:rPr>
        <w:t>a</w:t>
      </w:r>
      <w:r w:rsidR="00750C66" w:rsidRPr="00901997">
        <w:rPr>
          <w:rStyle w:val="CommentReference"/>
          <w:rFonts w:eastAsia="MS Mincho"/>
          <w:color w:val="00000A"/>
          <w:sz w:val="24"/>
          <w:szCs w:val="24"/>
        </w:rPr>
        <w:commentReference w:id="99"/>
      </w:r>
      <w:r w:rsidR="00B32FA9" w:rsidRPr="00901997">
        <w:rPr>
          <w:lang w:eastAsia="x-none"/>
        </w:rPr>
        <w:t xml:space="preserve">). </w:t>
      </w:r>
      <w:r w:rsidR="00EF46D2" w:rsidRPr="00901997">
        <w:rPr>
          <w:lang w:eastAsia="x-none"/>
        </w:rPr>
        <w:t>Yet, more recent recommendations</w:t>
      </w:r>
      <w:r w:rsidR="006A1CF6" w:rsidRPr="00901997">
        <w:rPr>
          <w:lang w:eastAsia="x-none"/>
        </w:rPr>
        <w:t xml:space="preserve"> </w:t>
      </w:r>
      <w:r w:rsidR="00B9179C" w:rsidRPr="00901997">
        <w:rPr>
          <w:lang w:eastAsia="x-none"/>
        </w:rPr>
        <w:t xml:space="preserve">are to use either </w:t>
      </w:r>
      <w:r w:rsidR="005B7824" w:rsidRPr="00901997">
        <w:rPr>
          <w:lang w:eastAsia="x-none"/>
        </w:rPr>
        <w:t>SE</w:t>
      </w:r>
      <w:r w:rsidR="00A20570" w:rsidRPr="00901997">
        <w:rPr>
          <w:lang w:eastAsia="x-none"/>
        </w:rPr>
        <w:t xml:space="preserve">, </w:t>
      </w:r>
      <w:r w:rsidR="00E10204" w:rsidRPr="00901997">
        <w:rPr>
          <w:lang w:eastAsia="x-none"/>
        </w:rPr>
        <w:t>precision, variance or the inverse of variance</w:t>
      </w:r>
      <w:r w:rsidR="000B519B" w:rsidRPr="00901997">
        <w:rPr>
          <w:lang w:eastAsia="x-none"/>
        </w:rPr>
        <w:t xml:space="preserve"> (</w:t>
      </w:r>
      <w:r w:rsidR="00FB1DBC" w:rsidRPr="00901997">
        <w:rPr>
          <w:lang w:eastAsia="x-none"/>
        </w:rPr>
        <w:t>Figure 1;</w:t>
      </w:r>
      <w:ins w:id="100" w:author="localadmin" w:date="2021-01-15T13:59:00Z">
        <w:r w:rsidR="00F4367A">
          <w:rPr>
            <w:lang w:eastAsia="x-none"/>
          </w:rPr>
          <w:t xml:space="preserve"> </w:t>
        </w:r>
      </w:ins>
      <w:r w:rsidR="008E2D9F">
        <w:rPr>
          <w:lang w:eastAsia="x-none"/>
        </w:rPr>
        <w:t>{Sterne, 2005 #4}</w:t>
      </w:r>
      <w:r w:rsidR="000B519B" w:rsidRPr="00901997">
        <w:rPr>
          <w:lang w:eastAsia="x-none"/>
        </w:rPr>
        <w:t xml:space="preserve">; but see Section </w:t>
      </w:r>
      <w:r w:rsidR="00FB1DBC" w:rsidRPr="00901997">
        <w:rPr>
          <w:lang w:eastAsia="x-none"/>
        </w:rPr>
        <w:t>4.3)</w:t>
      </w:r>
      <w:r w:rsidR="00680360" w:rsidRPr="00901997">
        <w:rPr>
          <w:lang w:eastAsia="x-none"/>
        </w:rPr>
        <w:t xml:space="preserve">. </w:t>
      </w:r>
      <w:r w:rsidR="009E191B" w:rsidRPr="00901997">
        <w:rPr>
          <w:lang w:eastAsia="x-none"/>
        </w:rPr>
        <w:t>F</w:t>
      </w:r>
      <w:r w:rsidR="008A564E">
        <w:rPr>
          <w:lang w:eastAsia="x-none"/>
        </w:rPr>
        <w:t>or</w:t>
      </w:r>
      <w:r w:rsidR="009E191B" w:rsidRPr="00901997">
        <w:rPr>
          <w:lang w:eastAsia="x-none"/>
        </w:rPr>
        <w:t xml:space="preserve"> </w:t>
      </w:r>
      <w:r w:rsidR="00FB1DBC" w:rsidRPr="00901997">
        <w:rPr>
          <w:lang w:eastAsia="x-none"/>
        </w:rPr>
        <w:t>these four</w:t>
      </w:r>
      <w:r w:rsidR="008A564E">
        <w:rPr>
          <w:lang w:eastAsia="x-none"/>
        </w:rPr>
        <w:t xml:space="preserve"> quantities</w:t>
      </w:r>
      <w:r w:rsidR="009E191B" w:rsidRPr="00901997">
        <w:rPr>
          <w:lang w:eastAsia="x-none"/>
        </w:rPr>
        <w:t>, u</w:t>
      </w:r>
      <w:r w:rsidR="00ED4AE0" w:rsidRPr="00901997">
        <w:rPr>
          <w:lang w:eastAsia="x-none"/>
        </w:rPr>
        <w:t xml:space="preserve">nlike </w:t>
      </w:r>
      <w:r w:rsidR="009E191B" w:rsidRPr="00901997">
        <w:rPr>
          <w:lang w:eastAsia="x-none"/>
        </w:rPr>
        <w:t xml:space="preserve">for </w:t>
      </w:r>
      <w:r w:rsidR="00ED4AE0" w:rsidRPr="00901997">
        <w:rPr>
          <w:lang w:eastAsia="x-none"/>
        </w:rPr>
        <w:t>sample size, we</w:t>
      </w:r>
      <w:r w:rsidR="008B6783" w:rsidRPr="00901997">
        <w:rPr>
          <w:lang w:eastAsia="x-none"/>
        </w:rPr>
        <w:t xml:space="preserve"> </w:t>
      </w:r>
      <w:r w:rsidR="003B2E63" w:rsidRPr="00901997">
        <w:rPr>
          <w:lang w:eastAsia="x-none"/>
        </w:rPr>
        <w:t>can draw 95% confidence interval</w:t>
      </w:r>
      <w:r w:rsidR="00074A6B" w:rsidRPr="00901997">
        <w:rPr>
          <w:lang w:eastAsia="x-none"/>
        </w:rPr>
        <w:t>s</w:t>
      </w:r>
      <w:r w:rsidR="00BA6352" w:rsidRPr="00901997">
        <w:rPr>
          <w:lang w:eastAsia="x-none"/>
        </w:rPr>
        <w:t xml:space="preserve"> (based on </w:t>
      </w:r>
      <w:r w:rsidR="002B4C2D" w:rsidRPr="00901997">
        <w:rPr>
          <w:lang w:eastAsia="x-none"/>
        </w:rPr>
        <w:t xml:space="preserve">the </w:t>
      </w:r>
      <w:r w:rsidR="002B4C2D" w:rsidRPr="00901997">
        <w:rPr>
          <w:i/>
          <w:iCs/>
          <w:lang w:eastAsia="x-none"/>
        </w:rPr>
        <w:t>y</w:t>
      </w:r>
      <w:r w:rsidR="002B4C2D" w:rsidRPr="00901997">
        <w:rPr>
          <w:lang w:eastAsia="x-none"/>
        </w:rPr>
        <w:t>-axis</w:t>
      </w:r>
      <w:r w:rsidR="004006F4" w:rsidRPr="00901997">
        <w:rPr>
          <w:lang w:eastAsia="x-none"/>
        </w:rPr>
        <w:t>; 1.96 x SE</w:t>
      </w:r>
      <w:r w:rsidR="002B4C2D" w:rsidRPr="00901997">
        <w:rPr>
          <w:lang w:eastAsia="x-none"/>
        </w:rPr>
        <w:t>)</w:t>
      </w:r>
      <w:r w:rsidR="000260D9" w:rsidRPr="00901997">
        <w:rPr>
          <w:lang w:eastAsia="x-none"/>
        </w:rPr>
        <w:t xml:space="preserve"> that </w:t>
      </w:r>
      <w:r w:rsidR="00E53DF0" w:rsidRPr="00901997">
        <w:rPr>
          <w:lang w:eastAsia="x-none"/>
        </w:rPr>
        <w:t>can create a</w:t>
      </w:r>
      <w:r w:rsidR="00AD6B96" w:rsidRPr="00901997">
        <w:rPr>
          <w:lang w:eastAsia="x-none"/>
        </w:rPr>
        <w:t xml:space="preserve"> </w:t>
      </w:r>
      <w:r w:rsidR="007735BC" w:rsidRPr="00901997">
        <w:rPr>
          <w:lang w:eastAsia="x-none"/>
        </w:rPr>
        <w:t>funnel</w:t>
      </w:r>
      <w:r w:rsidR="000260D9" w:rsidRPr="00901997">
        <w:rPr>
          <w:lang w:eastAsia="x-none"/>
        </w:rPr>
        <w:t>,</w:t>
      </w:r>
      <w:r w:rsidR="001E2987" w:rsidRPr="00901997">
        <w:rPr>
          <w:lang w:eastAsia="x-none"/>
        </w:rPr>
        <w:t xml:space="preserve"> </w:t>
      </w:r>
      <w:r w:rsidR="00124321" w:rsidRPr="00901997">
        <w:rPr>
          <w:lang w:eastAsia="x-none"/>
        </w:rPr>
        <w:t>showing</w:t>
      </w:r>
      <w:r w:rsidR="002E1A84" w:rsidRPr="00901997">
        <w:rPr>
          <w:lang w:eastAsia="x-none"/>
        </w:rPr>
        <w:t xml:space="preserve"> </w:t>
      </w:r>
      <w:r w:rsidR="005C318E">
        <w:rPr>
          <w:lang w:eastAsia="x-none"/>
        </w:rPr>
        <w:t>the d</w:t>
      </w:r>
      <w:r w:rsidR="00124321" w:rsidRPr="00901997">
        <w:rPr>
          <w:lang w:eastAsia="x-none"/>
        </w:rPr>
        <w:t xml:space="preserve">egree </w:t>
      </w:r>
      <w:r w:rsidR="002E1A84" w:rsidRPr="00901997">
        <w:rPr>
          <w:lang w:eastAsia="x-none"/>
        </w:rPr>
        <w:t xml:space="preserve">of </w:t>
      </w:r>
      <w:r w:rsidR="009D0C0F" w:rsidRPr="00901997">
        <w:rPr>
          <w:lang w:eastAsia="x-none"/>
        </w:rPr>
        <w:t>heterogeneity</w:t>
      </w:r>
      <w:r w:rsidR="00F06645">
        <w:rPr>
          <w:lang w:eastAsia="x-none"/>
        </w:rPr>
        <w:t xml:space="preserve"> among effect sizes</w:t>
      </w:r>
      <w:r w:rsidR="002E1A84" w:rsidRPr="00901997">
        <w:rPr>
          <w:lang w:eastAsia="x-none"/>
        </w:rPr>
        <w:t xml:space="preserve"> </w:t>
      </w:r>
      <w:r w:rsidR="009D0C0F" w:rsidRPr="00901997">
        <w:rPr>
          <w:lang w:eastAsia="x-none"/>
        </w:rPr>
        <w:t xml:space="preserve">(if data are </w:t>
      </w:r>
      <w:r w:rsidR="00B10FAB" w:rsidRPr="00901997">
        <w:rPr>
          <w:lang w:eastAsia="x-none"/>
        </w:rPr>
        <w:t>homogeneous</w:t>
      </w:r>
      <w:r w:rsidR="009D0C0F" w:rsidRPr="00901997">
        <w:rPr>
          <w:lang w:eastAsia="x-none"/>
        </w:rPr>
        <w:t xml:space="preserve"> all </w:t>
      </w:r>
      <w:r w:rsidR="00945D3D" w:rsidRPr="00901997">
        <w:rPr>
          <w:lang w:eastAsia="x-none"/>
        </w:rPr>
        <w:t>dots will be inside</w:t>
      </w:r>
      <w:r w:rsidR="000B14E2" w:rsidRPr="00901997">
        <w:rPr>
          <w:lang w:eastAsia="x-none"/>
        </w:rPr>
        <w:t xml:space="preserve"> the</w:t>
      </w:r>
      <w:r w:rsidR="00945D3D" w:rsidRPr="00901997">
        <w:rPr>
          <w:lang w:eastAsia="x-none"/>
        </w:rPr>
        <w:t xml:space="preserve"> 95% confidence </w:t>
      </w:r>
      <w:r w:rsidR="0040576F" w:rsidRPr="00901997">
        <w:rPr>
          <w:lang w:eastAsia="x-none"/>
        </w:rPr>
        <w:t>interval</w:t>
      </w:r>
      <w:r w:rsidR="000B14E2" w:rsidRPr="00901997">
        <w:rPr>
          <w:lang w:eastAsia="x-none"/>
        </w:rPr>
        <w:t xml:space="preserve"> </w:t>
      </w:r>
      <w:r w:rsidR="00CE49C4" w:rsidRPr="00901997">
        <w:rPr>
          <w:lang w:eastAsia="x-none"/>
        </w:rPr>
        <w:t>region,</w:t>
      </w:r>
      <w:r w:rsidR="000260D9" w:rsidRPr="00901997">
        <w:rPr>
          <w:lang w:eastAsia="x-none"/>
        </w:rPr>
        <w:t xml:space="preserve"> e.g., </w:t>
      </w:r>
      <w:commentRangeStart w:id="101"/>
      <w:r w:rsidR="000260D9" w:rsidRPr="00901997">
        <w:rPr>
          <w:lang w:eastAsia="x-none"/>
        </w:rPr>
        <w:t>Figure 3</w:t>
      </w:r>
      <w:commentRangeEnd w:id="101"/>
      <w:r w:rsidR="000260D9" w:rsidRPr="00901997">
        <w:rPr>
          <w:lang w:eastAsia="x-none"/>
        </w:rPr>
        <w:t>b</w:t>
      </w:r>
      <w:r w:rsidR="000260D9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1"/>
      </w:r>
      <w:r w:rsidR="000260D9" w:rsidRPr="00901997">
        <w:rPr>
          <w:lang w:eastAsia="x-none"/>
        </w:rPr>
        <w:t xml:space="preserve"> &amp; c</w:t>
      </w:r>
      <w:r w:rsidR="009D0C0F" w:rsidRPr="00901997">
        <w:rPr>
          <w:lang w:eastAsia="x-none"/>
        </w:rPr>
        <w:t>).</w:t>
      </w:r>
      <w:r w:rsidR="003D5A53" w:rsidRPr="00901997">
        <w:rPr>
          <w:lang w:eastAsia="x-none"/>
        </w:rPr>
        <w:t xml:space="preserve"> </w:t>
      </w:r>
      <w:r w:rsidR="001A3BA4" w:rsidRPr="00901997">
        <w:rPr>
          <w:lang w:eastAsia="x-none"/>
        </w:rPr>
        <w:t>This</w:t>
      </w:r>
      <w:r w:rsidR="003D5A53" w:rsidRPr="00901997">
        <w:rPr>
          <w:lang w:eastAsia="x-none"/>
        </w:rPr>
        <w:t xml:space="preserve"> confidence </w:t>
      </w:r>
      <w:r w:rsidR="005D7494" w:rsidRPr="00901997">
        <w:rPr>
          <w:lang w:eastAsia="x-none"/>
        </w:rPr>
        <w:t xml:space="preserve">region </w:t>
      </w:r>
      <w:r w:rsidR="00DE079E" w:rsidRPr="00901997">
        <w:rPr>
          <w:lang w:eastAsia="x-none"/>
        </w:rPr>
        <w:t>can</w:t>
      </w:r>
      <w:r w:rsidR="0040576F" w:rsidRPr="00901997">
        <w:rPr>
          <w:lang w:eastAsia="x-none"/>
        </w:rPr>
        <w:t xml:space="preserve"> also</w:t>
      </w:r>
      <w:r w:rsidR="0021709C" w:rsidRPr="00901997">
        <w:rPr>
          <w:lang w:eastAsia="x-none"/>
        </w:rPr>
        <w:t xml:space="preserve"> </w:t>
      </w:r>
      <w:r w:rsidR="000260D9" w:rsidRPr="00901997">
        <w:rPr>
          <w:lang w:eastAsia="x-none"/>
        </w:rPr>
        <w:t>aid</w:t>
      </w:r>
      <w:r w:rsidR="00124321" w:rsidRPr="00901997">
        <w:rPr>
          <w:lang w:eastAsia="x-none"/>
        </w:rPr>
        <w:t xml:space="preserve"> </w:t>
      </w:r>
      <w:r w:rsidR="00D13B4B" w:rsidRPr="00901997">
        <w:rPr>
          <w:lang w:eastAsia="x-none"/>
        </w:rPr>
        <w:t>visually detecting funnel asymmetry</w:t>
      </w:r>
      <w:r w:rsidR="00306E19" w:rsidRPr="00901997">
        <w:rPr>
          <w:lang w:eastAsia="x-none"/>
        </w:rPr>
        <w:t xml:space="preserve"> caused by the lack of</w:t>
      </w:r>
      <w:r w:rsidR="00F06645">
        <w:rPr>
          <w:lang w:eastAsia="x-none"/>
        </w:rPr>
        <w:t xml:space="preserve"> </w:t>
      </w:r>
      <w:proofErr w:type="spellStart"/>
      <w:r w:rsidR="00F06645">
        <w:rPr>
          <w:lang w:eastAsia="x-none"/>
        </w:rPr>
        <w:t>statstically</w:t>
      </w:r>
      <w:proofErr w:type="spellEnd"/>
      <w:r w:rsidR="00306E19" w:rsidRPr="00901997">
        <w:rPr>
          <w:lang w:eastAsia="x-none"/>
        </w:rPr>
        <w:t xml:space="preserve"> </w:t>
      </w:r>
      <w:r w:rsidR="002872A9" w:rsidRPr="00901997">
        <w:rPr>
          <w:lang w:eastAsia="x-none"/>
        </w:rPr>
        <w:t xml:space="preserve">non-significant effect sizes </w:t>
      </w:r>
      <w:r w:rsidR="00FB1DBC" w:rsidRPr="00901997">
        <w:rPr>
          <w:lang w:eastAsia="x-none"/>
        </w:rPr>
        <w:t>with</w:t>
      </w:r>
      <w:r w:rsidR="002872A9" w:rsidRPr="00901997">
        <w:rPr>
          <w:lang w:eastAsia="x-none"/>
        </w:rPr>
        <w:t xml:space="preserve"> </w:t>
      </w:r>
      <w:r w:rsidR="005866D6" w:rsidRPr="00901997">
        <w:rPr>
          <w:lang w:eastAsia="x-none"/>
        </w:rPr>
        <w:t>high uncertainties</w:t>
      </w:r>
      <w:r w:rsidR="00306E19" w:rsidRPr="00901997">
        <w:rPr>
          <w:lang w:eastAsia="x-none"/>
        </w:rPr>
        <w:t xml:space="preserve"> (see Fig</w:t>
      </w:r>
      <w:r w:rsidR="00CB265A" w:rsidRPr="00901997">
        <w:rPr>
          <w:lang w:eastAsia="x-none"/>
        </w:rPr>
        <w:t>ure</w:t>
      </w:r>
      <w:r w:rsidR="00306E19" w:rsidRPr="00901997">
        <w:rPr>
          <w:lang w:eastAsia="x-none"/>
        </w:rPr>
        <w:t xml:space="preserve"> </w:t>
      </w:r>
      <w:r w:rsidR="00401D7E" w:rsidRPr="00901997">
        <w:rPr>
          <w:lang w:eastAsia="x-none"/>
        </w:rPr>
        <w:t>3</w:t>
      </w:r>
      <w:r w:rsidR="00CB265A" w:rsidRPr="00901997">
        <w:rPr>
          <w:lang w:eastAsia="x-none"/>
        </w:rPr>
        <w:t>b</w:t>
      </w:r>
      <w:r w:rsidR="0001640B" w:rsidRPr="00901997">
        <w:rPr>
          <w:lang w:eastAsia="x-none"/>
        </w:rPr>
        <w:t xml:space="preserve"> &amp; </w:t>
      </w:r>
      <w:r w:rsidR="00CB265A" w:rsidRPr="00901997">
        <w:rPr>
          <w:lang w:eastAsia="x-none"/>
        </w:rPr>
        <w:t>c</w:t>
      </w:r>
      <w:r w:rsidR="00306E19" w:rsidRPr="00901997">
        <w:rPr>
          <w:lang w:eastAsia="x-none"/>
        </w:rPr>
        <w:t>)</w:t>
      </w:r>
      <w:r w:rsidR="00A20570" w:rsidRPr="00901997">
        <w:rPr>
          <w:lang w:eastAsia="x-none"/>
        </w:rPr>
        <w:t xml:space="preserve">. </w:t>
      </w:r>
      <w:r w:rsidR="006E1D29" w:rsidRPr="00901997">
        <w:rPr>
          <w:lang w:eastAsia="x-none"/>
        </w:rPr>
        <w:t xml:space="preserve">In a similar vein, </w:t>
      </w:r>
      <w:r w:rsidR="00D13B4B" w:rsidRPr="00901997">
        <w:rPr>
          <w:lang w:eastAsia="x-none"/>
        </w:rPr>
        <w:t xml:space="preserve">the </w:t>
      </w:r>
      <w:r w:rsidR="0099676A" w:rsidRPr="00901997">
        <w:rPr>
          <w:lang w:eastAsia="x-none"/>
        </w:rPr>
        <w:t>contour</w:t>
      </w:r>
      <w:r w:rsidR="006E1D29" w:rsidRPr="00901997">
        <w:rPr>
          <w:lang w:eastAsia="x-none"/>
        </w:rPr>
        <w:t>-</w:t>
      </w:r>
      <w:r w:rsidR="00D13B4B" w:rsidRPr="00901997">
        <w:rPr>
          <w:lang w:eastAsia="x-none"/>
        </w:rPr>
        <w:t>enhanced funnel plot</w:t>
      </w:r>
      <w:r w:rsidR="006E1D29" w:rsidRPr="00901997">
        <w:rPr>
          <w:lang w:eastAsia="x-none"/>
        </w:rPr>
        <w:t xml:space="preserve"> </w:t>
      </w:r>
      <w:r w:rsidR="00960059" w:rsidRPr="00901997">
        <w:rPr>
          <w:lang w:eastAsia="x-none"/>
        </w:rPr>
        <w:t>show</w:t>
      </w:r>
      <w:r w:rsidR="00883C9A" w:rsidRPr="00901997">
        <w:rPr>
          <w:lang w:eastAsia="x-none"/>
        </w:rPr>
        <w:t>s</w:t>
      </w:r>
      <w:r w:rsidR="00960059" w:rsidRPr="00901997">
        <w:rPr>
          <w:lang w:eastAsia="x-none"/>
        </w:rPr>
        <w:t xml:space="preserve"> different </w:t>
      </w:r>
      <w:r w:rsidR="004B3577" w:rsidRPr="00901997">
        <w:rPr>
          <w:lang w:eastAsia="x-none"/>
        </w:rPr>
        <w:t xml:space="preserve">statistical significance regions </w:t>
      </w:r>
      <w:r w:rsidR="00B23C8F" w:rsidRPr="00901997">
        <w:rPr>
          <w:lang w:eastAsia="x-none"/>
        </w:rPr>
        <w:t xml:space="preserve">(around 0) </w:t>
      </w:r>
      <w:r w:rsidR="00C15CA8" w:rsidRPr="00901997">
        <w:rPr>
          <w:lang w:eastAsia="x-none"/>
        </w:rPr>
        <w:t xml:space="preserve">to help detecting </w:t>
      </w:r>
      <w:r w:rsidR="000E5B2F" w:rsidRPr="00901997">
        <w:rPr>
          <w:lang w:eastAsia="x-none"/>
        </w:rPr>
        <w:t xml:space="preserve">asymmetry </w:t>
      </w:r>
      <w:r w:rsidR="00306E19" w:rsidRPr="00901997">
        <w:rPr>
          <w:lang w:eastAsia="x-none"/>
        </w:rPr>
        <w:t>(</w:t>
      </w:r>
      <w:r w:rsidR="008E2D9F">
        <w:rPr>
          <w:lang w:eastAsia="x-none"/>
        </w:rPr>
        <w:t>{Peters, 2008 #41}</w:t>
      </w:r>
      <w:r w:rsidR="00306E19" w:rsidRPr="00901997">
        <w:rPr>
          <w:lang w:eastAsia="x-none"/>
        </w:rPr>
        <w:t xml:space="preserve">; </w:t>
      </w:r>
      <w:commentRangeStart w:id="102"/>
      <w:r w:rsidR="00306E19" w:rsidRPr="00901997">
        <w:rPr>
          <w:lang w:eastAsia="x-none"/>
        </w:rPr>
        <w:t>Fig</w:t>
      </w:r>
      <w:r w:rsidR="00CB265A" w:rsidRPr="00901997">
        <w:rPr>
          <w:lang w:eastAsia="x-none"/>
        </w:rPr>
        <w:t>ure</w:t>
      </w:r>
      <w:r w:rsidR="00306E19" w:rsidRPr="00901997">
        <w:rPr>
          <w:lang w:eastAsia="x-none"/>
        </w:rPr>
        <w:t xml:space="preserve"> 3</w:t>
      </w:r>
      <w:r w:rsidR="00FB1DBC" w:rsidRPr="00901997">
        <w:rPr>
          <w:lang w:eastAsia="x-none"/>
        </w:rPr>
        <w:t>d</w:t>
      </w:r>
      <w:r w:rsidR="00306E19" w:rsidRPr="00901997">
        <w:rPr>
          <w:lang w:eastAsia="x-none"/>
        </w:rPr>
        <w:t>)</w:t>
      </w:r>
      <w:r w:rsidR="004A418C" w:rsidRPr="00901997">
        <w:rPr>
          <w:lang w:eastAsia="x-none"/>
        </w:rPr>
        <w:t xml:space="preserve">. </w:t>
      </w:r>
      <w:commentRangeEnd w:id="102"/>
      <w:r w:rsidR="004F493F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2"/>
      </w:r>
      <w:r w:rsidR="0074046B">
        <w:rPr>
          <w:lang w:eastAsia="x-none"/>
        </w:rPr>
        <w:t>Lastly</w:t>
      </w:r>
      <w:r w:rsidR="009E6D4D" w:rsidRPr="00901997">
        <w:rPr>
          <w:lang w:eastAsia="x-none"/>
        </w:rPr>
        <w:t>,</w:t>
      </w:r>
      <w:r w:rsidR="00BC0D4F" w:rsidRPr="00901997">
        <w:rPr>
          <w:lang w:eastAsia="x-none"/>
        </w:rPr>
        <w:t xml:space="preserve"> </w:t>
      </w:r>
      <w:proofErr w:type="spellStart"/>
      <w:r w:rsidR="00B23C8F" w:rsidRPr="00901997">
        <w:rPr>
          <w:lang w:eastAsia="x-none"/>
        </w:rPr>
        <w:t>Kossmeier</w:t>
      </w:r>
      <w:proofErr w:type="spellEnd"/>
      <w:r w:rsidR="00B23C8F" w:rsidRPr="00901997">
        <w:rPr>
          <w:lang w:eastAsia="x-none"/>
        </w:rPr>
        <w:t xml:space="preserve">, </w:t>
      </w:r>
      <w:r w:rsidR="006A3130" w:rsidRPr="00901997">
        <w:rPr>
          <w:lang w:eastAsia="x-none"/>
        </w:rPr>
        <w:t>and colleagues</w:t>
      </w:r>
      <w:r w:rsidR="00BC0D4F" w:rsidRPr="00901997">
        <w:rPr>
          <w:lang w:eastAsia="x-none"/>
        </w:rPr>
        <w:t xml:space="preserve"> (</w:t>
      </w:r>
      <w:r w:rsidR="008E2D9F">
        <w:rPr>
          <w:lang w:eastAsia="x-none"/>
        </w:rPr>
        <w:t>{, 2020 #77}</w:t>
      </w:r>
      <w:r w:rsidR="00BC0D4F" w:rsidRPr="00901997">
        <w:rPr>
          <w:lang w:eastAsia="x-none"/>
        </w:rPr>
        <w:t>)</w:t>
      </w:r>
      <w:r w:rsidR="009E6D4D" w:rsidRPr="00901997">
        <w:rPr>
          <w:lang w:eastAsia="x-none"/>
        </w:rPr>
        <w:t xml:space="preserve"> </w:t>
      </w:r>
      <w:r w:rsidR="00883C9A" w:rsidRPr="00901997">
        <w:rPr>
          <w:lang w:eastAsia="x-none"/>
        </w:rPr>
        <w:t xml:space="preserve">have </w:t>
      </w:r>
      <w:r w:rsidR="0074046B">
        <w:rPr>
          <w:lang w:eastAsia="x-none"/>
        </w:rPr>
        <w:t xml:space="preserve">recently </w:t>
      </w:r>
      <w:r w:rsidR="00BC0D4F" w:rsidRPr="00901997">
        <w:rPr>
          <w:lang w:eastAsia="x-none"/>
        </w:rPr>
        <w:t xml:space="preserve">proposed </w:t>
      </w:r>
      <w:r w:rsidR="00187461" w:rsidRPr="00901997">
        <w:rPr>
          <w:lang w:eastAsia="x-none"/>
        </w:rPr>
        <w:t xml:space="preserve">a </w:t>
      </w:r>
      <w:r w:rsidR="00DC0A19" w:rsidRPr="00901997">
        <w:rPr>
          <w:lang w:eastAsia="x-none"/>
        </w:rPr>
        <w:t xml:space="preserve">sunset funnel plot, </w:t>
      </w:r>
      <w:r w:rsidR="00D02B95" w:rsidRPr="00901997">
        <w:rPr>
          <w:lang w:eastAsia="x-none"/>
        </w:rPr>
        <w:t xml:space="preserve">a type of </w:t>
      </w:r>
      <w:r w:rsidR="0099676A" w:rsidRPr="00901997">
        <w:rPr>
          <w:lang w:eastAsia="x-none"/>
        </w:rPr>
        <w:t>contour</w:t>
      </w:r>
      <w:r w:rsidR="00775AB3" w:rsidRPr="00901997">
        <w:rPr>
          <w:lang w:eastAsia="x-none"/>
        </w:rPr>
        <w:t>-</w:t>
      </w:r>
      <w:r w:rsidR="00D02B95" w:rsidRPr="00901997">
        <w:rPr>
          <w:lang w:eastAsia="x-none"/>
        </w:rPr>
        <w:t xml:space="preserve">enhanced plot, </w:t>
      </w:r>
      <w:r w:rsidR="004E4B79" w:rsidRPr="00901997">
        <w:rPr>
          <w:lang w:eastAsia="x-none"/>
        </w:rPr>
        <w:t>which ad</w:t>
      </w:r>
      <w:r w:rsidR="00321F6B" w:rsidRPr="00901997">
        <w:rPr>
          <w:lang w:eastAsia="x-none"/>
        </w:rPr>
        <w:t>d</w:t>
      </w:r>
      <w:r w:rsidR="004E4B79" w:rsidRPr="00901997">
        <w:rPr>
          <w:lang w:eastAsia="x-none"/>
        </w:rPr>
        <w:t>s</w:t>
      </w:r>
      <w:r w:rsidR="00321F6B" w:rsidRPr="00901997">
        <w:rPr>
          <w:lang w:eastAsia="x-none"/>
        </w:rPr>
        <w:t xml:space="preserve"> </w:t>
      </w:r>
      <w:r w:rsidR="00A4389A" w:rsidRPr="00901997">
        <w:rPr>
          <w:lang w:eastAsia="x-none"/>
        </w:rPr>
        <w:t xml:space="preserve">visual indicators of </w:t>
      </w:r>
      <w:r w:rsidR="00321F6B" w:rsidRPr="00901997">
        <w:rPr>
          <w:lang w:eastAsia="x-none"/>
        </w:rPr>
        <w:t xml:space="preserve">statistical power </w:t>
      </w:r>
      <w:r w:rsidR="00304BEB" w:rsidRPr="00901997">
        <w:rPr>
          <w:lang w:eastAsia="x-none"/>
        </w:rPr>
        <w:t>(</w:t>
      </w:r>
      <w:commentRangeStart w:id="103"/>
      <w:r w:rsidR="00304BEB" w:rsidRPr="00901997">
        <w:rPr>
          <w:lang w:eastAsia="x-none"/>
        </w:rPr>
        <w:t>Fig</w:t>
      </w:r>
      <w:r w:rsidR="00CB265A" w:rsidRPr="00901997">
        <w:rPr>
          <w:lang w:eastAsia="x-none"/>
        </w:rPr>
        <w:t>ure</w:t>
      </w:r>
      <w:r w:rsidR="00304BEB" w:rsidRPr="00901997">
        <w:rPr>
          <w:lang w:eastAsia="x-none"/>
        </w:rPr>
        <w:t xml:space="preserve"> 3</w:t>
      </w:r>
      <w:r w:rsidR="00FB1DBC" w:rsidRPr="00901997">
        <w:rPr>
          <w:lang w:eastAsia="x-none"/>
        </w:rPr>
        <w:t>e</w:t>
      </w:r>
      <w:r w:rsidR="00304BEB" w:rsidRPr="00901997">
        <w:rPr>
          <w:lang w:eastAsia="x-none"/>
        </w:rPr>
        <w:t xml:space="preserve">). </w:t>
      </w:r>
      <w:commentRangeEnd w:id="103"/>
      <w:r w:rsidR="004F493F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3"/>
      </w:r>
    </w:p>
    <w:p w14:paraId="76F10954" w14:textId="356C7A83" w:rsidR="00854D4D" w:rsidRPr="00901997" w:rsidRDefault="005C318E" w:rsidP="00EC50FE">
      <w:pPr>
        <w:spacing w:line="480" w:lineRule="auto"/>
        <w:ind w:firstLine="720"/>
        <w:rPr>
          <w:lang w:eastAsia="x-none"/>
        </w:rPr>
      </w:pPr>
      <w:r>
        <w:rPr>
          <w:lang w:eastAsia="x-none"/>
        </w:rPr>
        <w:t xml:space="preserve">A </w:t>
      </w:r>
      <w:r w:rsidR="006D60BF">
        <w:rPr>
          <w:lang w:eastAsia="x-none"/>
        </w:rPr>
        <w:t>limitation of funnel plot</w:t>
      </w:r>
      <w:r w:rsidR="00CA6F45">
        <w:rPr>
          <w:lang w:eastAsia="x-none"/>
        </w:rPr>
        <w:t>s</w:t>
      </w:r>
      <w:r w:rsidR="006D60BF">
        <w:rPr>
          <w:lang w:eastAsia="x-none"/>
        </w:rPr>
        <w:t xml:space="preserve"> is that f</w:t>
      </w:r>
      <w:r w:rsidR="00CC22E6" w:rsidRPr="00901997">
        <w:rPr>
          <w:lang w:eastAsia="x-none"/>
        </w:rPr>
        <w:t>unnel</w:t>
      </w:r>
      <w:r w:rsidR="002C0754" w:rsidRPr="00901997">
        <w:rPr>
          <w:lang w:eastAsia="x-none"/>
        </w:rPr>
        <w:t xml:space="preserve"> asymmetry</w:t>
      </w:r>
      <w:r w:rsidR="00475E1A" w:rsidRPr="00901997">
        <w:rPr>
          <w:lang w:eastAsia="x-none"/>
        </w:rPr>
        <w:t xml:space="preserve"> </w:t>
      </w:r>
      <w:r w:rsidR="00CC22E6" w:rsidRPr="00901997">
        <w:rPr>
          <w:lang w:eastAsia="x-none"/>
        </w:rPr>
        <w:t>could</w:t>
      </w:r>
      <w:r w:rsidR="00A37507" w:rsidRPr="00901997">
        <w:rPr>
          <w:lang w:eastAsia="x-none"/>
        </w:rPr>
        <w:t xml:space="preserve"> </w:t>
      </w:r>
      <w:r w:rsidR="00874228" w:rsidRPr="00901997">
        <w:rPr>
          <w:lang w:eastAsia="x-none"/>
        </w:rPr>
        <w:t>show</w:t>
      </w:r>
      <w:r w:rsidR="00A37507" w:rsidRPr="00901997">
        <w:rPr>
          <w:lang w:eastAsia="x-none"/>
        </w:rPr>
        <w:t xml:space="preserve"> </w:t>
      </w:r>
      <w:r w:rsidR="00874228" w:rsidRPr="00901997">
        <w:rPr>
          <w:lang w:eastAsia="x-none"/>
        </w:rPr>
        <w:t xml:space="preserve">a pattern different from </w:t>
      </w:r>
      <w:r w:rsidR="00CA6F45">
        <w:rPr>
          <w:lang w:eastAsia="x-none"/>
        </w:rPr>
        <w:t xml:space="preserve">the </w:t>
      </w:r>
      <w:r w:rsidR="00874228" w:rsidRPr="00901997">
        <w:rPr>
          <w:lang w:eastAsia="x-none"/>
        </w:rPr>
        <w:t>one expected from publication bias</w:t>
      </w:r>
      <w:r w:rsidR="00A37507" w:rsidRPr="00901997">
        <w:rPr>
          <w:lang w:eastAsia="x-none"/>
        </w:rPr>
        <w:t xml:space="preserve"> (</w:t>
      </w:r>
      <w:r w:rsidR="0088281F" w:rsidRPr="00901997">
        <w:rPr>
          <w:lang w:eastAsia="x-none"/>
        </w:rPr>
        <w:t xml:space="preserve">as in </w:t>
      </w:r>
      <w:commentRangeStart w:id="104"/>
      <w:r w:rsidR="0088281F" w:rsidRPr="00901997">
        <w:rPr>
          <w:lang w:eastAsia="x-none"/>
        </w:rPr>
        <w:t>Fig</w:t>
      </w:r>
      <w:r w:rsidR="00CB265A" w:rsidRPr="00901997">
        <w:rPr>
          <w:lang w:eastAsia="x-none"/>
        </w:rPr>
        <w:t>ure</w:t>
      </w:r>
      <w:r w:rsidR="0088281F" w:rsidRPr="00901997">
        <w:rPr>
          <w:lang w:eastAsia="x-none"/>
        </w:rPr>
        <w:t xml:space="preserve"> 3</w:t>
      </w:r>
      <w:r w:rsidR="00FB1DBC" w:rsidRPr="00901997">
        <w:rPr>
          <w:lang w:eastAsia="x-none"/>
        </w:rPr>
        <w:t>f</w:t>
      </w:r>
      <w:r w:rsidR="0088281F" w:rsidRPr="00901997">
        <w:rPr>
          <w:lang w:eastAsia="x-none"/>
        </w:rPr>
        <w:t xml:space="preserve">, </w:t>
      </w:r>
      <w:commentRangeEnd w:id="104"/>
      <w:r w:rsidR="00BC1495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4"/>
      </w:r>
      <w:r w:rsidR="0088281F" w:rsidRPr="00901997">
        <w:rPr>
          <w:lang w:eastAsia="x-none"/>
        </w:rPr>
        <w:t xml:space="preserve">missing </w:t>
      </w:r>
      <w:r w:rsidR="0058787B" w:rsidRPr="00901997">
        <w:rPr>
          <w:lang w:eastAsia="x-none"/>
        </w:rPr>
        <w:t>large effect sizes of high uncertainties</w:t>
      </w:r>
      <w:r w:rsidR="00A37507" w:rsidRPr="00901997">
        <w:rPr>
          <w:lang w:eastAsia="x-none"/>
        </w:rPr>
        <w:t>)</w:t>
      </w:r>
      <w:r w:rsidR="006D73F1" w:rsidRPr="00901997">
        <w:rPr>
          <w:lang w:eastAsia="x-none"/>
        </w:rPr>
        <w:t xml:space="preserve"> </w:t>
      </w:r>
      <w:r w:rsidR="00302CC1" w:rsidRPr="00901997">
        <w:rPr>
          <w:lang w:eastAsia="x-none"/>
        </w:rPr>
        <w:t>since</w:t>
      </w:r>
      <w:r w:rsidR="006D73F1" w:rsidRPr="00901997">
        <w:rPr>
          <w:lang w:eastAsia="x-none"/>
        </w:rPr>
        <w:t xml:space="preserve"> there are several different sources of a</w:t>
      </w:r>
      <w:r w:rsidR="00A35FD4" w:rsidRPr="00901997">
        <w:rPr>
          <w:lang w:eastAsia="x-none"/>
        </w:rPr>
        <w:t xml:space="preserve">symmetry. The most important </w:t>
      </w:r>
      <w:r w:rsidR="00E47AD8" w:rsidRPr="00901997">
        <w:rPr>
          <w:lang w:eastAsia="x-none"/>
        </w:rPr>
        <w:t>source</w:t>
      </w:r>
      <w:r w:rsidR="00C12AFC" w:rsidRPr="00901997">
        <w:rPr>
          <w:lang w:eastAsia="x-none"/>
        </w:rPr>
        <w:t xml:space="preserve"> is heterogeneity</w:t>
      </w:r>
      <w:r w:rsidR="00E47AD8" w:rsidRPr="00901997">
        <w:rPr>
          <w:lang w:eastAsia="x-none"/>
        </w:rPr>
        <w:t xml:space="preserve"> among effect sizes</w:t>
      </w:r>
      <w:r w:rsidR="00C12AFC" w:rsidRPr="00901997">
        <w:rPr>
          <w:lang w:eastAsia="x-none"/>
        </w:rPr>
        <w:t xml:space="preserve">, which can create asymmetries </w:t>
      </w:r>
      <w:r w:rsidR="00D644CA" w:rsidRPr="00901997">
        <w:rPr>
          <w:lang w:eastAsia="x-none"/>
        </w:rPr>
        <w:t>of any kinds (</w:t>
      </w:r>
      <w:r w:rsidR="009F786D" w:rsidRPr="00901997">
        <w:rPr>
          <w:lang w:eastAsia="x-none"/>
        </w:rPr>
        <w:t>Fig</w:t>
      </w:r>
      <w:r w:rsidR="00C66074" w:rsidRPr="00901997">
        <w:rPr>
          <w:lang w:eastAsia="x-none"/>
        </w:rPr>
        <w:t>ure</w:t>
      </w:r>
      <w:r w:rsidR="009F786D" w:rsidRPr="00901997">
        <w:rPr>
          <w:lang w:eastAsia="x-none"/>
        </w:rPr>
        <w:t xml:space="preserve"> 3</w:t>
      </w:r>
      <w:r w:rsidR="00C66074" w:rsidRPr="00901997">
        <w:rPr>
          <w:lang w:eastAsia="x-none"/>
        </w:rPr>
        <w:t>c</w:t>
      </w:r>
      <w:r w:rsidR="00C77184" w:rsidRPr="00901997">
        <w:rPr>
          <w:lang w:eastAsia="x-none"/>
        </w:rPr>
        <w:t xml:space="preserve"> &amp; </w:t>
      </w:r>
      <w:r w:rsidR="00C66074" w:rsidRPr="00901997">
        <w:rPr>
          <w:lang w:eastAsia="x-none"/>
        </w:rPr>
        <w:t>g</w:t>
      </w:r>
      <w:r w:rsidR="00D644CA" w:rsidRPr="00901997">
        <w:rPr>
          <w:lang w:eastAsia="x-none"/>
        </w:rPr>
        <w:t>); the other sources of asy</w:t>
      </w:r>
      <w:r w:rsidR="009665A5" w:rsidRPr="00901997">
        <w:rPr>
          <w:lang w:eastAsia="x-none"/>
        </w:rPr>
        <w:t xml:space="preserve">mmetry </w:t>
      </w:r>
      <w:r w:rsidR="0099676A" w:rsidRPr="00901997">
        <w:rPr>
          <w:lang w:eastAsia="x-none"/>
        </w:rPr>
        <w:t>are</w:t>
      </w:r>
      <w:r w:rsidR="009665A5" w:rsidRPr="00901997">
        <w:rPr>
          <w:lang w:eastAsia="x-none"/>
        </w:rPr>
        <w:t xml:space="preserve"> </w:t>
      </w:r>
      <w:r w:rsidR="006D2DED" w:rsidRPr="00901997">
        <w:rPr>
          <w:lang w:eastAsia="x-none"/>
        </w:rPr>
        <w:t>data irregularities</w:t>
      </w:r>
      <w:r w:rsidR="000F3366" w:rsidRPr="00901997">
        <w:rPr>
          <w:lang w:eastAsia="x-none"/>
        </w:rPr>
        <w:t xml:space="preserve"> (e.g.</w:t>
      </w:r>
      <w:r w:rsidR="009F786D" w:rsidRPr="00901997">
        <w:rPr>
          <w:lang w:eastAsia="x-none"/>
        </w:rPr>
        <w:t xml:space="preserve">, </w:t>
      </w:r>
      <w:r w:rsidR="00C0481E" w:rsidRPr="00901997">
        <w:rPr>
          <w:lang w:eastAsia="x-none"/>
        </w:rPr>
        <w:t>mistakes</w:t>
      </w:r>
      <w:r w:rsidR="00665B36" w:rsidRPr="00901997">
        <w:rPr>
          <w:lang w:eastAsia="x-none"/>
        </w:rPr>
        <w:t>,</w:t>
      </w:r>
      <w:r w:rsidR="00C0481E" w:rsidRPr="00901997">
        <w:rPr>
          <w:lang w:eastAsia="x-none"/>
        </w:rPr>
        <w:t xml:space="preserve"> </w:t>
      </w:r>
      <w:r w:rsidR="009F786D" w:rsidRPr="00901997">
        <w:rPr>
          <w:lang w:eastAsia="x-none"/>
        </w:rPr>
        <w:t>fraud</w:t>
      </w:r>
      <w:r w:rsidR="00345BA8" w:rsidRPr="00901997">
        <w:rPr>
          <w:lang w:eastAsia="x-none"/>
        </w:rPr>
        <w:t>s,</w:t>
      </w:r>
      <w:r w:rsidR="00665B36" w:rsidRPr="00901997">
        <w:rPr>
          <w:lang w:eastAsia="x-none"/>
        </w:rPr>
        <w:t xml:space="preserve"> </w:t>
      </w:r>
      <w:r w:rsidR="00345BA8" w:rsidRPr="00901997">
        <w:rPr>
          <w:lang w:eastAsia="x-none"/>
        </w:rPr>
        <w:t>unique observations</w:t>
      </w:r>
      <w:r w:rsidR="00E47AD8" w:rsidRPr="00901997">
        <w:rPr>
          <w:lang w:eastAsia="x-none"/>
        </w:rPr>
        <w:t xml:space="preserve">; </w:t>
      </w:r>
      <w:r w:rsidR="008D22EF" w:rsidRPr="00901997">
        <w:rPr>
          <w:lang w:eastAsia="x-none"/>
        </w:rPr>
        <w:t>cf.</w:t>
      </w:r>
      <w:r w:rsidR="00C77184" w:rsidRPr="00901997">
        <w:rPr>
          <w:lang w:eastAsia="x-none"/>
        </w:rPr>
        <w:t xml:space="preserve"> </w:t>
      </w:r>
      <w:r w:rsidR="008E2D9F">
        <w:rPr>
          <w:lang w:eastAsia="x-none"/>
        </w:rPr>
        <w:t>{Nakagawa, 2016 #78}</w:t>
      </w:r>
      <w:r w:rsidR="000F3366" w:rsidRPr="00901997">
        <w:rPr>
          <w:lang w:eastAsia="x-none"/>
        </w:rPr>
        <w:t>)</w:t>
      </w:r>
      <w:r w:rsidR="006D2DED" w:rsidRPr="00901997">
        <w:rPr>
          <w:lang w:eastAsia="x-none"/>
        </w:rPr>
        <w:t>, artefact</w:t>
      </w:r>
      <w:r w:rsidR="00187461" w:rsidRPr="00901997">
        <w:rPr>
          <w:lang w:eastAsia="x-none"/>
        </w:rPr>
        <w:t>s</w:t>
      </w:r>
      <w:r w:rsidR="009F786D" w:rsidRPr="00901997">
        <w:rPr>
          <w:lang w:eastAsia="x-none"/>
        </w:rPr>
        <w:t xml:space="preserve"> (see Section 4.</w:t>
      </w:r>
      <w:r w:rsidR="00FA4087" w:rsidRPr="00901997">
        <w:rPr>
          <w:lang w:eastAsia="x-none"/>
        </w:rPr>
        <w:t>3</w:t>
      </w:r>
      <w:r w:rsidR="009F786D" w:rsidRPr="00901997">
        <w:rPr>
          <w:lang w:eastAsia="x-none"/>
        </w:rPr>
        <w:t>),</w:t>
      </w:r>
      <w:r w:rsidR="006D2DED" w:rsidRPr="00901997">
        <w:rPr>
          <w:lang w:eastAsia="x-none"/>
        </w:rPr>
        <w:t xml:space="preserve"> and chance (</w:t>
      </w:r>
      <w:r w:rsidR="008E2D9F">
        <w:rPr>
          <w:lang w:eastAsia="x-none"/>
        </w:rPr>
        <w:t>{Egger, 1997 #6}</w:t>
      </w:r>
      <w:r w:rsidR="006D2DED" w:rsidRPr="00901997">
        <w:rPr>
          <w:lang w:eastAsia="x-none"/>
        </w:rPr>
        <w:t xml:space="preserve">). </w:t>
      </w:r>
      <w:r w:rsidR="00FA04FE">
        <w:rPr>
          <w:lang w:eastAsia="x-none"/>
        </w:rPr>
        <w:t>As mentioned above, high h</w:t>
      </w:r>
      <w:r w:rsidR="008232CC" w:rsidRPr="00901997">
        <w:rPr>
          <w:lang w:eastAsia="x-none"/>
        </w:rPr>
        <w:t xml:space="preserve">eterogeneity is </w:t>
      </w:r>
      <w:r w:rsidR="00FA04FE">
        <w:rPr>
          <w:lang w:eastAsia="x-none"/>
        </w:rPr>
        <w:t xml:space="preserve">normal </w:t>
      </w:r>
      <w:r w:rsidR="008232CC" w:rsidRPr="00901997">
        <w:rPr>
          <w:lang w:eastAsia="x-none"/>
        </w:rPr>
        <w:t>in ecologic</w:t>
      </w:r>
      <w:r w:rsidR="004F3D3A" w:rsidRPr="00901997">
        <w:rPr>
          <w:lang w:eastAsia="x-none"/>
        </w:rPr>
        <w:t>al and evolutionary meta-analyses (</w:t>
      </w:r>
      <w:r w:rsidR="008E2D9F">
        <w:rPr>
          <w:lang w:eastAsia="x-none"/>
        </w:rPr>
        <w:t>{Senior, 2016 #74}</w:t>
      </w:r>
      <w:r w:rsidR="004F3D3A" w:rsidRPr="00901997">
        <w:rPr>
          <w:lang w:eastAsia="x-none"/>
        </w:rPr>
        <w:t>)</w:t>
      </w:r>
      <w:r w:rsidR="003869C0">
        <w:rPr>
          <w:lang w:eastAsia="x-none"/>
        </w:rPr>
        <w:t>.</w:t>
      </w:r>
      <w:r w:rsidR="002D7A30" w:rsidRPr="00901997">
        <w:rPr>
          <w:lang w:eastAsia="x-none"/>
        </w:rPr>
        <w:t xml:space="preserve"> </w:t>
      </w:r>
      <w:r w:rsidR="003869C0">
        <w:rPr>
          <w:lang w:eastAsia="x-none"/>
        </w:rPr>
        <w:t>Therefore,</w:t>
      </w:r>
      <w:r w:rsidR="000300B6" w:rsidRPr="00901997">
        <w:rPr>
          <w:lang w:eastAsia="x-none"/>
        </w:rPr>
        <w:t xml:space="preserve"> </w:t>
      </w:r>
      <w:r w:rsidR="00A879A2" w:rsidRPr="00901997">
        <w:rPr>
          <w:lang w:eastAsia="x-none"/>
        </w:rPr>
        <w:t xml:space="preserve">a standard funnel plot </w:t>
      </w:r>
      <w:r w:rsidR="00232D02">
        <w:rPr>
          <w:lang w:eastAsia="x-none"/>
        </w:rPr>
        <w:t xml:space="preserve">is unlikely </w:t>
      </w:r>
      <w:r w:rsidR="00EC720D">
        <w:rPr>
          <w:lang w:eastAsia="x-none"/>
        </w:rPr>
        <w:t>informative on publication bias</w:t>
      </w:r>
      <w:r w:rsidR="00A879A2" w:rsidRPr="00901997">
        <w:rPr>
          <w:lang w:eastAsia="x-none"/>
        </w:rPr>
        <w:t xml:space="preserve">. </w:t>
      </w:r>
      <w:r w:rsidR="003D4C84">
        <w:rPr>
          <w:lang w:eastAsia="x-none"/>
        </w:rPr>
        <w:t>To</w:t>
      </w:r>
      <w:r w:rsidR="003D4C84" w:rsidRPr="00901997">
        <w:rPr>
          <w:lang w:eastAsia="x-none"/>
        </w:rPr>
        <w:t xml:space="preserve"> account for some </w:t>
      </w:r>
      <w:r w:rsidR="003D4C84" w:rsidRPr="00901997">
        <w:rPr>
          <w:lang w:eastAsia="x-none"/>
        </w:rPr>
        <w:lastRenderedPageBreak/>
        <w:t xml:space="preserve">of </w:t>
      </w:r>
      <w:r w:rsidR="00CA6F45">
        <w:rPr>
          <w:lang w:eastAsia="x-none"/>
        </w:rPr>
        <w:t xml:space="preserve">the </w:t>
      </w:r>
      <w:r w:rsidR="003D4C84" w:rsidRPr="00901997">
        <w:rPr>
          <w:lang w:eastAsia="x-none"/>
        </w:rPr>
        <w:t>heterogeneity</w:t>
      </w:r>
      <w:r w:rsidR="003D4C84">
        <w:rPr>
          <w:lang w:eastAsia="x-none"/>
        </w:rPr>
        <w:t>,</w:t>
      </w:r>
      <w:r w:rsidR="003D4C84" w:rsidRPr="00901997">
        <w:rPr>
          <w:lang w:eastAsia="x-none"/>
        </w:rPr>
        <w:t xml:space="preserve"> </w:t>
      </w:r>
      <w:r w:rsidR="003D4C84">
        <w:rPr>
          <w:lang w:eastAsia="x-none"/>
        </w:rPr>
        <w:t>s</w:t>
      </w:r>
      <w:r w:rsidR="00A879A2" w:rsidRPr="00901997">
        <w:rPr>
          <w:lang w:eastAsia="x-none"/>
        </w:rPr>
        <w:t xml:space="preserve">everal researchers </w:t>
      </w:r>
      <w:r w:rsidR="00CF6059">
        <w:rPr>
          <w:lang w:eastAsia="x-none"/>
        </w:rPr>
        <w:t>recommended</w:t>
      </w:r>
      <w:r w:rsidR="00A879A2" w:rsidRPr="00901997">
        <w:rPr>
          <w:lang w:eastAsia="x-none"/>
        </w:rPr>
        <w:t xml:space="preserve"> to plot residuals from a meta-regression</w:t>
      </w:r>
      <w:r w:rsidR="00847200" w:rsidRPr="00901997">
        <w:rPr>
          <w:lang w:eastAsia="x-none"/>
        </w:rPr>
        <w:t xml:space="preserve"> model</w:t>
      </w:r>
      <w:r w:rsidR="00A879A2" w:rsidRPr="00901997">
        <w:rPr>
          <w:lang w:eastAsia="x-none"/>
        </w:rPr>
        <w:t xml:space="preserve"> </w:t>
      </w:r>
      <w:r w:rsidR="00847200" w:rsidRPr="00901997">
        <w:rPr>
          <w:lang w:eastAsia="x-none"/>
        </w:rPr>
        <w:t>(</w:t>
      </w:r>
      <w:commentRangeStart w:id="105"/>
      <w:r w:rsidR="00847200" w:rsidRPr="00901997">
        <w:rPr>
          <w:lang w:eastAsia="x-none"/>
        </w:rPr>
        <w:t>Fig</w:t>
      </w:r>
      <w:r w:rsidR="00CE73A7" w:rsidRPr="00901997">
        <w:rPr>
          <w:lang w:eastAsia="x-none"/>
        </w:rPr>
        <w:t>ure</w:t>
      </w:r>
      <w:r w:rsidR="00847200" w:rsidRPr="00901997">
        <w:rPr>
          <w:lang w:eastAsia="x-none"/>
        </w:rPr>
        <w:t xml:space="preserve"> 3</w:t>
      </w:r>
      <w:commentRangeEnd w:id="105"/>
      <w:r w:rsidR="00CE73A7" w:rsidRPr="00901997">
        <w:rPr>
          <w:lang w:eastAsia="x-none"/>
        </w:rPr>
        <w:t>g</w:t>
      </w:r>
      <w:r w:rsidR="004B1D3D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05"/>
      </w:r>
      <w:r w:rsidR="00350CF2" w:rsidRPr="00901997">
        <w:rPr>
          <w:lang w:eastAsia="x-none"/>
        </w:rPr>
        <w:t>;</w:t>
      </w:r>
      <w:r w:rsidR="00847200" w:rsidRPr="00901997">
        <w:rPr>
          <w:lang w:eastAsia="x-none"/>
        </w:rPr>
        <w:t xml:space="preserve"> </w:t>
      </w:r>
      <w:r w:rsidR="00350CF2" w:rsidRPr="00901997">
        <w:rPr>
          <w:lang w:eastAsia="x-none"/>
        </w:rPr>
        <w:t xml:space="preserve">e.g., </w:t>
      </w:r>
      <w:r w:rsidR="008E2D9F">
        <w:rPr>
          <w:lang w:eastAsia="x-none"/>
        </w:rPr>
        <w:t>{Roberts, 2005 #9}</w:t>
      </w:r>
      <w:r w:rsidR="00847200" w:rsidRPr="00901997">
        <w:rPr>
          <w:lang w:eastAsia="x-none"/>
        </w:rPr>
        <w:t xml:space="preserve">). </w:t>
      </w:r>
      <w:r w:rsidR="00E573FE" w:rsidRPr="00901997">
        <w:rPr>
          <w:lang w:eastAsia="x-none"/>
        </w:rPr>
        <w:t>I</w:t>
      </w:r>
      <w:r w:rsidR="00A87058" w:rsidRPr="00901997">
        <w:rPr>
          <w:lang w:eastAsia="x-none"/>
        </w:rPr>
        <w:t xml:space="preserve">n practice, </w:t>
      </w:r>
      <w:r w:rsidR="00E573FE" w:rsidRPr="00901997">
        <w:rPr>
          <w:lang w:eastAsia="x-none"/>
        </w:rPr>
        <w:t xml:space="preserve">however, </w:t>
      </w:r>
      <w:r w:rsidR="00A87058" w:rsidRPr="00901997">
        <w:rPr>
          <w:lang w:eastAsia="x-none"/>
        </w:rPr>
        <w:t xml:space="preserve">no meta-regression </w:t>
      </w:r>
      <w:r w:rsidR="009C22A4" w:rsidRPr="00901997">
        <w:rPr>
          <w:lang w:eastAsia="x-none"/>
        </w:rPr>
        <w:t>model</w:t>
      </w:r>
      <w:r w:rsidR="00A87058" w:rsidRPr="00901997">
        <w:rPr>
          <w:lang w:eastAsia="x-none"/>
        </w:rPr>
        <w:t xml:space="preserve"> </w:t>
      </w:r>
      <w:r w:rsidR="0099676A" w:rsidRPr="00901997">
        <w:rPr>
          <w:lang w:eastAsia="x-none"/>
        </w:rPr>
        <w:t>would</w:t>
      </w:r>
      <w:r w:rsidR="009C22A4" w:rsidRPr="00901997">
        <w:rPr>
          <w:lang w:eastAsia="x-none"/>
        </w:rPr>
        <w:t xml:space="preserve"> explain</w:t>
      </w:r>
      <w:r w:rsidR="00A87058" w:rsidRPr="00901997">
        <w:rPr>
          <w:lang w:eastAsia="x-none"/>
        </w:rPr>
        <w:t xml:space="preserve"> all the heterogeneity</w:t>
      </w:r>
      <w:r w:rsidR="00D35CE7" w:rsidRPr="00901997">
        <w:rPr>
          <w:lang w:eastAsia="x-none"/>
        </w:rPr>
        <w:t>. T</w:t>
      </w:r>
      <w:r w:rsidR="009C22A4" w:rsidRPr="00901997">
        <w:rPr>
          <w:lang w:eastAsia="x-none"/>
        </w:rPr>
        <w:t>hus,</w:t>
      </w:r>
      <w:r w:rsidR="005C6EEE" w:rsidRPr="00901997">
        <w:rPr>
          <w:lang w:eastAsia="x-none"/>
        </w:rPr>
        <w:t xml:space="preserve"> remaining </w:t>
      </w:r>
      <w:r w:rsidR="00DF7042" w:rsidRPr="00901997">
        <w:rPr>
          <w:lang w:eastAsia="x-none"/>
        </w:rPr>
        <w:t>heterogeneity could still generate</w:t>
      </w:r>
      <w:r w:rsidR="009955AC" w:rsidRPr="00901997">
        <w:rPr>
          <w:lang w:eastAsia="x-none"/>
        </w:rPr>
        <w:t xml:space="preserve"> asymmetry in</w:t>
      </w:r>
      <w:r w:rsidR="00DF7042" w:rsidRPr="00901997">
        <w:rPr>
          <w:lang w:eastAsia="x-none"/>
        </w:rPr>
        <w:t xml:space="preserve"> </w:t>
      </w:r>
      <w:r w:rsidR="009C22A4" w:rsidRPr="00901997">
        <w:rPr>
          <w:lang w:eastAsia="x-none"/>
        </w:rPr>
        <w:t>a residual funnel plot</w:t>
      </w:r>
      <w:r w:rsidR="00FB2C7E" w:rsidRPr="00901997">
        <w:rPr>
          <w:lang w:eastAsia="x-none"/>
        </w:rPr>
        <w:t xml:space="preserve">. </w:t>
      </w:r>
      <w:r w:rsidR="00BA0856" w:rsidRPr="00901997">
        <w:rPr>
          <w:lang w:eastAsia="x-none"/>
        </w:rPr>
        <w:t xml:space="preserve">The </w:t>
      </w:r>
      <w:r w:rsidR="00C96C26" w:rsidRPr="00901997">
        <w:rPr>
          <w:lang w:eastAsia="x-none"/>
        </w:rPr>
        <w:t>funnel plot should</w:t>
      </w:r>
      <w:r w:rsidR="00BA0856" w:rsidRPr="00901997">
        <w:rPr>
          <w:lang w:eastAsia="x-none"/>
        </w:rPr>
        <w:t>, therefore,</w:t>
      </w:r>
      <w:r w:rsidR="00C96C26" w:rsidRPr="00901997">
        <w:rPr>
          <w:lang w:eastAsia="x-none"/>
        </w:rPr>
        <w:t xml:space="preserve"> be seen as a tool to </w:t>
      </w:r>
      <w:r w:rsidR="002C41BD">
        <w:rPr>
          <w:lang w:eastAsia="x-none"/>
        </w:rPr>
        <w:t xml:space="preserve">explore </w:t>
      </w:r>
      <w:r w:rsidR="00646D15" w:rsidRPr="00901997">
        <w:rPr>
          <w:lang w:eastAsia="x-none"/>
        </w:rPr>
        <w:t>small-study effects where</w:t>
      </w:r>
      <w:r w:rsidR="00BA0856" w:rsidRPr="00901997">
        <w:rPr>
          <w:lang w:eastAsia="x-none"/>
        </w:rPr>
        <w:t xml:space="preserve"> </w:t>
      </w:r>
      <w:r w:rsidR="00AC6761" w:rsidRPr="00901997">
        <w:rPr>
          <w:lang w:eastAsia="x-none"/>
        </w:rPr>
        <w:t>effect sizes</w:t>
      </w:r>
      <w:r w:rsidR="00BA0856" w:rsidRPr="00901997">
        <w:rPr>
          <w:lang w:eastAsia="x-none"/>
        </w:rPr>
        <w:t xml:space="preserve"> based on small sample size</w:t>
      </w:r>
      <w:r w:rsidR="007847AC" w:rsidRPr="00901997">
        <w:rPr>
          <w:lang w:eastAsia="x-none"/>
        </w:rPr>
        <w:t>s</w:t>
      </w:r>
      <w:r w:rsidR="00AC6761" w:rsidRPr="00901997">
        <w:rPr>
          <w:lang w:eastAsia="x-none"/>
        </w:rPr>
        <w:t xml:space="preserve"> </w:t>
      </w:r>
      <w:r w:rsidR="00BA0856" w:rsidRPr="00901997">
        <w:rPr>
          <w:lang w:eastAsia="x-none"/>
        </w:rPr>
        <w:t>tend to be</w:t>
      </w:r>
      <w:r w:rsidR="001F7CC3" w:rsidRPr="00901997">
        <w:rPr>
          <w:lang w:eastAsia="x-none"/>
        </w:rPr>
        <w:t xml:space="preserve"> larger</w:t>
      </w:r>
      <w:r w:rsidR="007E3ACC" w:rsidRPr="00901997">
        <w:rPr>
          <w:lang w:eastAsia="x-none"/>
        </w:rPr>
        <w:t>. Small-study effects may indicate</w:t>
      </w:r>
      <w:r w:rsidR="000E3508" w:rsidRPr="00901997">
        <w:rPr>
          <w:lang w:eastAsia="x-none"/>
        </w:rPr>
        <w:t xml:space="preserve"> publication bias</w:t>
      </w:r>
      <w:r w:rsidR="00187461" w:rsidRPr="00901997">
        <w:rPr>
          <w:lang w:eastAsia="x-none"/>
        </w:rPr>
        <w:t>,</w:t>
      </w:r>
      <w:r w:rsidR="000E3508" w:rsidRPr="00901997">
        <w:rPr>
          <w:lang w:eastAsia="x-none"/>
        </w:rPr>
        <w:t xml:space="preserve"> but not exclusively so </w:t>
      </w:r>
      <w:r w:rsidR="007E3ACC" w:rsidRPr="00901997">
        <w:rPr>
          <w:lang w:eastAsia="x-none"/>
        </w:rPr>
        <w:t>(</w:t>
      </w:r>
      <w:r w:rsidR="008E2D9F">
        <w:rPr>
          <w:lang w:eastAsia="x-none"/>
        </w:rPr>
        <w:t>{Sterne, 2005 #4}</w:t>
      </w:r>
      <w:r w:rsidR="000E3508" w:rsidRPr="00901997">
        <w:rPr>
          <w:lang w:eastAsia="x-none"/>
        </w:rPr>
        <w:t xml:space="preserve">). </w:t>
      </w:r>
      <w:r w:rsidR="003C12D4">
        <w:rPr>
          <w:lang w:eastAsia="x-none"/>
        </w:rPr>
        <w:t xml:space="preserve">Although </w:t>
      </w:r>
      <w:r w:rsidR="00403B01">
        <w:rPr>
          <w:lang w:eastAsia="x-none"/>
        </w:rPr>
        <w:t>extensive work exists on funnel plots and heterogeneity</w:t>
      </w:r>
      <w:r w:rsidR="00A80594" w:rsidRPr="00901997">
        <w:rPr>
          <w:lang w:eastAsia="x-none"/>
        </w:rPr>
        <w:t>, n</w:t>
      </w:r>
      <w:r w:rsidR="007D0591" w:rsidRPr="00901997">
        <w:rPr>
          <w:lang w:eastAsia="x-none"/>
        </w:rPr>
        <w:t>o</w:t>
      </w:r>
      <w:r w:rsidR="00E94EB0" w:rsidRPr="00901997">
        <w:rPr>
          <w:lang w:eastAsia="x-none"/>
        </w:rPr>
        <w:t xml:space="preserve"> systematic studies </w:t>
      </w:r>
      <w:r w:rsidR="007D0591" w:rsidRPr="00901997">
        <w:rPr>
          <w:lang w:eastAsia="x-none"/>
        </w:rPr>
        <w:t xml:space="preserve">exist </w:t>
      </w:r>
      <w:r w:rsidR="00E94EB0" w:rsidRPr="00901997">
        <w:rPr>
          <w:lang w:eastAsia="x-none"/>
        </w:rPr>
        <w:t>on</w:t>
      </w:r>
      <w:r w:rsidR="00A41FA1" w:rsidRPr="00901997">
        <w:rPr>
          <w:lang w:eastAsia="x-none"/>
        </w:rPr>
        <w:t xml:space="preserve"> how funnel plots would perform under the scenario </w:t>
      </w:r>
      <w:r w:rsidR="00F25468" w:rsidRPr="00901997">
        <w:rPr>
          <w:lang w:eastAsia="x-none"/>
        </w:rPr>
        <w:t>where effect sizes are correlated</w:t>
      </w:r>
      <w:r w:rsidR="00A80594" w:rsidRPr="00901997">
        <w:rPr>
          <w:lang w:eastAsia="x-none"/>
        </w:rPr>
        <w:t xml:space="preserve"> (</w:t>
      </w:r>
      <w:r w:rsidR="0030022D" w:rsidRPr="00901997">
        <w:rPr>
          <w:lang w:eastAsia="x-none"/>
        </w:rPr>
        <w:t>but see</w:t>
      </w:r>
      <w:r w:rsidR="00255167" w:rsidRPr="00901997">
        <w:rPr>
          <w:lang w:eastAsia="x-none"/>
        </w:rPr>
        <w:t xml:space="preserve"> </w:t>
      </w:r>
      <w:r w:rsidR="00ED0FC4" w:rsidRPr="00901997">
        <w:rPr>
          <w:lang w:eastAsia="x-none"/>
        </w:rPr>
        <w:t xml:space="preserve">Section </w:t>
      </w:r>
      <w:r w:rsidR="006129C4" w:rsidRPr="00901997">
        <w:rPr>
          <w:lang w:eastAsia="x-none"/>
        </w:rPr>
        <w:t>4.1</w:t>
      </w:r>
      <w:r w:rsidR="00ED0FC4" w:rsidRPr="00901997">
        <w:rPr>
          <w:lang w:eastAsia="x-none"/>
        </w:rPr>
        <w:t xml:space="preserve">). </w:t>
      </w:r>
    </w:p>
    <w:p w14:paraId="42E9F531" w14:textId="69685F25" w:rsidR="006A408E" w:rsidRPr="00901997" w:rsidRDefault="001D7A89" w:rsidP="00EC50FE">
      <w:pPr>
        <w:spacing w:line="480" w:lineRule="auto"/>
        <w:ind w:firstLine="720"/>
        <w:rPr>
          <w:lang w:eastAsia="x-none"/>
        </w:rPr>
      </w:pPr>
      <w:r>
        <w:rPr>
          <w:lang w:eastAsia="x-none"/>
        </w:rPr>
        <w:t xml:space="preserve">Before moving to </w:t>
      </w:r>
      <w:r w:rsidR="0014031B">
        <w:rPr>
          <w:lang w:eastAsia="x-none"/>
        </w:rPr>
        <w:t xml:space="preserve">the next section where we introduce inferential tests to statistically detect funnel asymmetry (or small-study effects), </w:t>
      </w:r>
      <w:commentRangeStart w:id="106"/>
      <w:commentRangeStart w:id="107"/>
      <w:commentRangeStart w:id="108"/>
      <w:r w:rsidR="003C21C5" w:rsidRPr="00901997">
        <w:rPr>
          <w:lang w:eastAsia="x-none"/>
        </w:rPr>
        <w:t xml:space="preserve">the radial plot </w:t>
      </w:r>
      <w:r w:rsidR="0063187C" w:rsidRPr="00901997">
        <w:rPr>
          <w:lang w:eastAsia="x-none"/>
        </w:rPr>
        <w:t xml:space="preserve">proposed by </w:t>
      </w:r>
      <w:r w:rsidR="006904F5" w:rsidRPr="00901997">
        <w:rPr>
          <w:lang w:eastAsia="x-none"/>
        </w:rPr>
        <w:t>Galbraith (</w:t>
      </w:r>
      <w:r w:rsidR="008E2D9F">
        <w:rPr>
          <w:lang w:eastAsia="x-none"/>
        </w:rPr>
        <w:t>{, 1988 #79}</w:t>
      </w:r>
      <w:r w:rsidR="006904F5" w:rsidRPr="00901997">
        <w:rPr>
          <w:lang w:eastAsia="x-none"/>
        </w:rPr>
        <w:t>)</w:t>
      </w:r>
      <w:r w:rsidR="0063187C" w:rsidRPr="00901997">
        <w:rPr>
          <w:lang w:eastAsia="x-none"/>
        </w:rPr>
        <w:t xml:space="preserve"> is worth mentioning</w:t>
      </w:r>
      <w:r w:rsidR="00167370">
        <w:rPr>
          <w:lang w:eastAsia="x-none"/>
        </w:rPr>
        <w:t>,</w:t>
      </w:r>
      <w:r w:rsidR="002A11BE">
        <w:rPr>
          <w:lang w:eastAsia="x-none"/>
        </w:rPr>
        <w:t xml:space="preserve"> </w:t>
      </w:r>
      <w:r w:rsidR="00F23095">
        <w:rPr>
          <w:lang w:eastAsia="x-none"/>
        </w:rPr>
        <w:t>even though</w:t>
      </w:r>
      <w:r w:rsidR="000A51DC" w:rsidRPr="00901997">
        <w:rPr>
          <w:lang w:eastAsia="x-none"/>
        </w:rPr>
        <w:t xml:space="preserve"> our survey </w:t>
      </w:r>
      <w:r w:rsidR="00C20193">
        <w:rPr>
          <w:lang w:eastAsia="x-none"/>
        </w:rPr>
        <w:t>found</w:t>
      </w:r>
      <w:r w:rsidR="00C42D7B">
        <w:rPr>
          <w:lang w:eastAsia="x-none"/>
        </w:rPr>
        <w:t xml:space="preserve"> none</w:t>
      </w:r>
      <w:r w:rsidR="006904F5" w:rsidRPr="00901997">
        <w:rPr>
          <w:lang w:eastAsia="x-none"/>
        </w:rPr>
        <w:t>.</w:t>
      </w:r>
      <w:r w:rsidR="003541B9" w:rsidRPr="00901997">
        <w:rPr>
          <w:lang w:eastAsia="x-none"/>
        </w:rPr>
        <w:t xml:space="preserve"> </w:t>
      </w:r>
      <w:commentRangeEnd w:id="106"/>
      <w:r w:rsidR="00371F1D">
        <w:rPr>
          <w:rStyle w:val="CommentReference"/>
          <w:rFonts w:ascii="Cambria" w:eastAsia="MS Mincho" w:hAnsi="Cambria"/>
          <w:color w:val="00000A"/>
        </w:rPr>
        <w:commentReference w:id="106"/>
      </w:r>
      <w:commentRangeEnd w:id="107"/>
      <w:r w:rsidR="00183EE1">
        <w:rPr>
          <w:rStyle w:val="CommentReference"/>
          <w:rFonts w:ascii="Cambria" w:eastAsia="MS Mincho" w:hAnsi="Cambria"/>
          <w:color w:val="00000A"/>
        </w:rPr>
        <w:commentReference w:id="107"/>
      </w:r>
      <w:commentRangeEnd w:id="108"/>
      <w:r w:rsidR="00AC017F">
        <w:rPr>
          <w:rStyle w:val="CommentReference"/>
          <w:rFonts w:ascii="Cambria" w:eastAsia="MS Mincho" w:hAnsi="Cambria"/>
          <w:color w:val="00000A"/>
        </w:rPr>
        <w:commentReference w:id="108"/>
      </w:r>
      <w:r w:rsidR="003541B9" w:rsidRPr="00901997">
        <w:rPr>
          <w:lang w:eastAsia="x-none"/>
        </w:rPr>
        <w:t>A</w:t>
      </w:r>
      <w:r w:rsidR="009C13C2">
        <w:rPr>
          <w:lang w:eastAsia="x-none"/>
        </w:rPr>
        <w:t>n idea of a</w:t>
      </w:r>
      <w:r w:rsidR="003541B9" w:rsidRPr="00901997">
        <w:rPr>
          <w:lang w:eastAsia="x-none"/>
        </w:rPr>
        <w:t xml:space="preserve"> radial plot</w:t>
      </w:r>
      <w:r w:rsidR="009C13C2">
        <w:rPr>
          <w:lang w:eastAsia="x-none"/>
        </w:rPr>
        <w:t xml:space="preserve"> is similar to that of a funnel plot. </w:t>
      </w:r>
      <w:r w:rsidR="00480D11">
        <w:rPr>
          <w:lang w:eastAsia="x-none"/>
        </w:rPr>
        <w:t>The radial plot</w:t>
      </w:r>
      <w:r w:rsidR="003541B9" w:rsidRPr="00901997">
        <w:rPr>
          <w:lang w:eastAsia="x-none"/>
        </w:rPr>
        <w:t xml:space="preserve"> shows</w:t>
      </w:r>
      <w:r w:rsidR="00253766" w:rsidRPr="00901997">
        <w:rPr>
          <w:lang w:eastAsia="x-none"/>
        </w:rPr>
        <w:t xml:space="preserve"> </w:t>
      </w:r>
      <w:r w:rsidR="00F56891" w:rsidRPr="00901997">
        <w:rPr>
          <w:lang w:eastAsia="x-none"/>
        </w:rPr>
        <w:t xml:space="preserve">effect sizes divided by </w:t>
      </w:r>
      <w:r w:rsidR="001707E1" w:rsidRPr="00901997">
        <w:rPr>
          <w:lang w:eastAsia="x-none"/>
        </w:rPr>
        <w:t>their</w:t>
      </w:r>
      <w:r w:rsidR="00F56891" w:rsidRPr="00901997">
        <w:rPr>
          <w:lang w:eastAsia="x-none"/>
        </w:rPr>
        <w:t xml:space="preserve"> </w:t>
      </w:r>
      <w:r w:rsidR="00AE3DC0" w:rsidRPr="00901997">
        <w:rPr>
          <w:lang w:eastAsia="x-none"/>
        </w:rPr>
        <w:t>SE</w:t>
      </w:r>
      <w:r w:rsidR="00E5766E" w:rsidRPr="00901997">
        <w:rPr>
          <w:lang w:eastAsia="x-none"/>
        </w:rPr>
        <w:t>s</w:t>
      </w:r>
      <w:r w:rsidR="00F56891" w:rsidRPr="00901997">
        <w:rPr>
          <w:lang w:eastAsia="x-none"/>
        </w:rPr>
        <w:t xml:space="preserve"> (</w:t>
      </w:r>
      <w:r w:rsidR="005033BB" w:rsidRPr="00901997">
        <w:rPr>
          <w:lang w:eastAsia="x-none"/>
        </w:rPr>
        <w:t>essentially,</w:t>
      </w:r>
      <w:r w:rsidR="00F56891" w:rsidRPr="00901997">
        <w:rPr>
          <w:lang w:eastAsia="x-none"/>
        </w:rPr>
        <w:t xml:space="preserve"> </w:t>
      </w:r>
      <w:r w:rsidR="00F56891" w:rsidRPr="00901997">
        <w:rPr>
          <w:i/>
          <w:iCs/>
          <w:lang w:eastAsia="x-none"/>
        </w:rPr>
        <w:t>z</w:t>
      </w:r>
      <w:r w:rsidR="00F56891" w:rsidRPr="00901997">
        <w:rPr>
          <w:lang w:eastAsia="x-none"/>
        </w:rPr>
        <w:t xml:space="preserve"> </w:t>
      </w:r>
      <w:r w:rsidR="00A2360B" w:rsidRPr="00901997">
        <w:rPr>
          <w:lang w:eastAsia="x-none"/>
        </w:rPr>
        <w:t>scores</w:t>
      </w:r>
      <w:r w:rsidR="00F56891" w:rsidRPr="00901997">
        <w:rPr>
          <w:lang w:eastAsia="x-none"/>
        </w:rPr>
        <w:t>)</w:t>
      </w:r>
      <w:r w:rsidR="003541B9" w:rsidRPr="00901997">
        <w:rPr>
          <w:lang w:eastAsia="x-none"/>
        </w:rPr>
        <w:t xml:space="preserve"> </w:t>
      </w:r>
      <w:r w:rsidR="00767501" w:rsidRPr="00901997">
        <w:rPr>
          <w:lang w:eastAsia="x-none"/>
        </w:rPr>
        <w:t xml:space="preserve">on the </w:t>
      </w:r>
      <w:r w:rsidR="00253766" w:rsidRPr="00901997">
        <w:rPr>
          <w:i/>
          <w:iCs/>
          <w:lang w:eastAsia="x-none"/>
        </w:rPr>
        <w:t>y</w:t>
      </w:r>
      <w:r w:rsidR="00767501" w:rsidRPr="00901997">
        <w:rPr>
          <w:lang w:eastAsia="x-none"/>
        </w:rPr>
        <w:t>-axis and</w:t>
      </w:r>
      <w:r w:rsidR="0095153D" w:rsidRPr="00901997">
        <w:rPr>
          <w:lang w:eastAsia="x-none"/>
        </w:rPr>
        <w:t xml:space="preserve"> </w:t>
      </w:r>
      <w:r w:rsidR="001707E1" w:rsidRPr="00901997">
        <w:rPr>
          <w:lang w:eastAsia="x-none"/>
        </w:rPr>
        <w:t>corresponding precisions</w:t>
      </w:r>
      <w:r w:rsidR="00767501" w:rsidRPr="00901997">
        <w:rPr>
          <w:lang w:eastAsia="x-none"/>
        </w:rPr>
        <w:t xml:space="preserve"> on the </w:t>
      </w:r>
      <w:r w:rsidR="00253766" w:rsidRPr="00901997">
        <w:rPr>
          <w:lang w:eastAsia="x-none"/>
        </w:rPr>
        <w:t>x-axis</w:t>
      </w:r>
      <w:r w:rsidR="004B26D1" w:rsidRPr="00901997">
        <w:rPr>
          <w:lang w:eastAsia="x-none"/>
        </w:rPr>
        <w:t>.</w:t>
      </w:r>
      <w:r w:rsidR="008B0049" w:rsidRPr="00901997">
        <w:rPr>
          <w:lang w:eastAsia="x-none"/>
        </w:rPr>
        <w:t xml:space="preserve"> </w:t>
      </w:r>
      <w:r w:rsidR="00C63680" w:rsidRPr="00901997">
        <w:rPr>
          <w:lang w:eastAsia="x-none"/>
        </w:rPr>
        <w:t>The plot also has a</w:t>
      </w:r>
      <w:r w:rsidR="00B46C7E" w:rsidRPr="00901997">
        <w:rPr>
          <w:lang w:eastAsia="x-none"/>
        </w:rPr>
        <w:t xml:space="preserve"> line extending</w:t>
      </w:r>
      <w:r w:rsidR="00C63680" w:rsidRPr="00901997">
        <w:rPr>
          <w:lang w:eastAsia="x-none"/>
        </w:rPr>
        <w:t xml:space="preserve"> from</w:t>
      </w:r>
      <w:r w:rsidR="00B46C7E" w:rsidRPr="00901997">
        <w:rPr>
          <w:lang w:eastAsia="x-none"/>
        </w:rPr>
        <w:t xml:space="preserve"> </w:t>
      </w:r>
      <w:r w:rsidR="002B4C2D" w:rsidRPr="00901997">
        <w:rPr>
          <w:lang w:eastAsia="x-none"/>
        </w:rPr>
        <w:t>zero</w:t>
      </w:r>
      <w:r w:rsidR="00B46C7E" w:rsidRPr="00901997">
        <w:rPr>
          <w:lang w:eastAsia="x-none"/>
        </w:rPr>
        <w:t xml:space="preserve"> on the </w:t>
      </w:r>
      <w:r w:rsidR="00B46C7E" w:rsidRPr="00901997">
        <w:rPr>
          <w:i/>
          <w:iCs/>
          <w:lang w:eastAsia="x-none"/>
        </w:rPr>
        <w:t>x</w:t>
      </w:r>
      <w:r w:rsidR="00B46C7E" w:rsidRPr="00901997">
        <w:rPr>
          <w:lang w:eastAsia="x-none"/>
        </w:rPr>
        <w:t xml:space="preserve">-axis to </w:t>
      </w:r>
      <w:r w:rsidR="003D136C" w:rsidRPr="00901997">
        <w:rPr>
          <w:lang w:eastAsia="x-none"/>
        </w:rPr>
        <w:t xml:space="preserve">an arc showing an overall effect and </w:t>
      </w:r>
      <w:r w:rsidR="002B4C2D" w:rsidRPr="00901997">
        <w:rPr>
          <w:lang w:eastAsia="x-none"/>
        </w:rPr>
        <w:t>it</w:t>
      </w:r>
      <w:r w:rsidR="00EB5B60" w:rsidRPr="00901997">
        <w:rPr>
          <w:lang w:eastAsia="x-none"/>
        </w:rPr>
        <w:t>s</w:t>
      </w:r>
      <w:r w:rsidR="002B4C2D" w:rsidRPr="00901997">
        <w:rPr>
          <w:lang w:eastAsia="x-none"/>
        </w:rPr>
        <w:t xml:space="preserve"> </w:t>
      </w:r>
      <w:r w:rsidR="003D136C" w:rsidRPr="00901997">
        <w:rPr>
          <w:lang w:eastAsia="x-none"/>
        </w:rPr>
        <w:t xml:space="preserve">95% confidence </w:t>
      </w:r>
      <w:r w:rsidR="00751E0F" w:rsidRPr="00901997">
        <w:rPr>
          <w:lang w:eastAsia="x-none"/>
        </w:rPr>
        <w:t>interval</w:t>
      </w:r>
      <w:r w:rsidR="00D704CB" w:rsidRPr="00901997">
        <w:rPr>
          <w:lang w:eastAsia="x-none"/>
        </w:rPr>
        <w:t xml:space="preserve">, while </w:t>
      </w:r>
      <w:r w:rsidR="004006F4" w:rsidRPr="00901997">
        <w:rPr>
          <w:lang w:eastAsia="x-none"/>
        </w:rPr>
        <w:t xml:space="preserve">the </w:t>
      </w:r>
      <w:r w:rsidR="00D704CB" w:rsidRPr="00901997">
        <w:rPr>
          <w:lang w:eastAsia="x-none"/>
        </w:rPr>
        <w:t xml:space="preserve">95% </w:t>
      </w:r>
      <w:r w:rsidR="001E70D7" w:rsidRPr="00901997">
        <w:rPr>
          <w:lang w:eastAsia="x-none"/>
        </w:rPr>
        <w:t>‘re</w:t>
      </w:r>
      <w:r w:rsidR="001260A3" w:rsidRPr="00901997">
        <w:rPr>
          <w:lang w:eastAsia="x-none"/>
        </w:rPr>
        <w:t>ctangle</w:t>
      </w:r>
      <w:r w:rsidR="001E70D7" w:rsidRPr="00901997">
        <w:rPr>
          <w:lang w:eastAsia="x-none"/>
        </w:rPr>
        <w:t xml:space="preserve">’ </w:t>
      </w:r>
      <w:r w:rsidR="00D704CB" w:rsidRPr="00901997">
        <w:rPr>
          <w:lang w:eastAsia="x-none"/>
        </w:rPr>
        <w:t xml:space="preserve">confidence region </w:t>
      </w:r>
      <w:r w:rsidR="009E40EA" w:rsidRPr="00901997">
        <w:rPr>
          <w:lang w:eastAsia="x-none"/>
        </w:rPr>
        <w:t xml:space="preserve">is based on </w:t>
      </w:r>
      <w:r w:rsidR="000260D9" w:rsidRPr="00901997">
        <w:rPr>
          <w:lang w:eastAsia="x-none"/>
        </w:rPr>
        <w:t>lines drawn from ±</w:t>
      </w:r>
      <w:r w:rsidR="004006F4" w:rsidRPr="00901997">
        <w:rPr>
          <w:lang w:eastAsia="x-none"/>
        </w:rPr>
        <w:t>1.96</w:t>
      </w:r>
      <w:r w:rsidR="000260D9" w:rsidRPr="00901997">
        <w:rPr>
          <w:lang w:eastAsia="x-none"/>
        </w:rPr>
        <w:t xml:space="preserve"> values</w:t>
      </w:r>
      <w:r w:rsidR="004006F4" w:rsidRPr="00901997">
        <w:rPr>
          <w:lang w:eastAsia="x-none"/>
        </w:rPr>
        <w:t xml:space="preserve"> (</w:t>
      </w:r>
      <w:r w:rsidR="00012640" w:rsidRPr="00901997">
        <w:rPr>
          <w:lang w:eastAsia="x-none"/>
        </w:rPr>
        <w:t>Fig</w:t>
      </w:r>
      <w:r w:rsidR="005E139E" w:rsidRPr="00901997">
        <w:rPr>
          <w:lang w:eastAsia="x-none"/>
        </w:rPr>
        <w:t>ure</w:t>
      </w:r>
      <w:r w:rsidR="00012640" w:rsidRPr="00901997">
        <w:rPr>
          <w:lang w:eastAsia="x-none"/>
        </w:rPr>
        <w:t xml:space="preserve"> 3</w:t>
      </w:r>
      <w:r w:rsidR="005E139E" w:rsidRPr="00901997">
        <w:rPr>
          <w:lang w:eastAsia="x-none"/>
        </w:rPr>
        <w:t>h</w:t>
      </w:r>
      <w:r w:rsidR="004006F4" w:rsidRPr="00901997">
        <w:rPr>
          <w:lang w:eastAsia="x-none"/>
        </w:rPr>
        <w:t>)</w:t>
      </w:r>
      <w:r w:rsidR="00751E0F" w:rsidRPr="00901997">
        <w:rPr>
          <w:lang w:eastAsia="x-none"/>
        </w:rPr>
        <w:t xml:space="preserve">. </w:t>
      </w:r>
      <w:r w:rsidR="0089077C" w:rsidRPr="00901997">
        <w:rPr>
          <w:lang w:eastAsia="x-none"/>
        </w:rPr>
        <w:t xml:space="preserve">The </w:t>
      </w:r>
      <w:r w:rsidR="009D4C3D" w:rsidRPr="00901997">
        <w:rPr>
          <w:lang w:eastAsia="x-none"/>
        </w:rPr>
        <w:t>radial</w:t>
      </w:r>
      <w:r w:rsidR="0089077C" w:rsidRPr="00901997">
        <w:rPr>
          <w:lang w:eastAsia="x-none"/>
        </w:rPr>
        <w:t xml:space="preserve"> plot </w:t>
      </w:r>
      <w:r w:rsidR="00826843" w:rsidRPr="00901997">
        <w:rPr>
          <w:lang w:eastAsia="x-none"/>
        </w:rPr>
        <w:t>is useful for</w:t>
      </w:r>
      <w:r w:rsidR="001E70D7" w:rsidRPr="00901997">
        <w:rPr>
          <w:lang w:eastAsia="x-none"/>
        </w:rPr>
        <w:t xml:space="preserve"> </w:t>
      </w:r>
      <w:r w:rsidR="00E5766E" w:rsidRPr="00901997">
        <w:rPr>
          <w:lang w:eastAsia="x-none"/>
        </w:rPr>
        <w:t xml:space="preserve">visually </w:t>
      </w:r>
      <w:r w:rsidR="001E70D7" w:rsidRPr="00901997">
        <w:rPr>
          <w:lang w:eastAsia="x-none"/>
        </w:rPr>
        <w:t xml:space="preserve">detecting heterogeneity </w:t>
      </w:r>
      <w:r w:rsidR="00A118E0" w:rsidRPr="00901997">
        <w:rPr>
          <w:lang w:eastAsia="x-none"/>
        </w:rPr>
        <w:t>because data are completely homogeneous when all the data are inside this rectangle</w:t>
      </w:r>
      <w:r w:rsidR="002A11BE">
        <w:rPr>
          <w:lang w:eastAsia="x-none"/>
        </w:rPr>
        <w:t xml:space="preserve"> (analogous to a funnel shape in funnel plots)</w:t>
      </w:r>
      <w:r w:rsidR="00A118E0" w:rsidRPr="00901997">
        <w:rPr>
          <w:lang w:eastAsia="x-none"/>
        </w:rPr>
        <w:t xml:space="preserve">. </w:t>
      </w:r>
      <w:r w:rsidR="0079551A" w:rsidRPr="00901997">
        <w:rPr>
          <w:lang w:eastAsia="x-none"/>
        </w:rPr>
        <w:t>T</w:t>
      </w:r>
      <w:r w:rsidR="00F2138C" w:rsidRPr="00901997">
        <w:rPr>
          <w:lang w:eastAsia="x-none"/>
        </w:rPr>
        <w:t>hese axes of the radial plot</w:t>
      </w:r>
      <w:r w:rsidR="00480D11">
        <w:rPr>
          <w:lang w:eastAsia="x-none"/>
        </w:rPr>
        <w:t xml:space="preserve"> (note those of the funnel plot)</w:t>
      </w:r>
      <w:r w:rsidR="004B2D83">
        <w:rPr>
          <w:lang w:eastAsia="x-none"/>
        </w:rPr>
        <w:t xml:space="preserve"> help us better understand </w:t>
      </w:r>
      <w:r w:rsidR="00FF597A">
        <w:rPr>
          <w:lang w:eastAsia="x-none"/>
        </w:rPr>
        <w:t xml:space="preserve">the original inferential test for </w:t>
      </w:r>
      <w:r w:rsidR="00E5766E" w:rsidRPr="00901997">
        <w:rPr>
          <w:lang w:eastAsia="x-none"/>
        </w:rPr>
        <w:t xml:space="preserve">observed </w:t>
      </w:r>
      <w:r w:rsidR="00F837E3" w:rsidRPr="00901997">
        <w:rPr>
          <w:lang w:eastAsia="x-none"/>
        </w:rPr>
        <w:t>funnel asymmetry</w:t>
      </w:r>
      <w:r w:rsidR="00FF597A">
        <w:rPr>
          <w:lang w:eastAsia="x-none"/>
        </w:rPr>
        <w:t xml:space="preserve">, </w:t>
      </w:r>
      <w:r w:rsidR="00FD67A8">
        <w:rPr>
          <w:lang w:eastAsia="x-none"/>
        </w:rPr>
        <w:t xml:space="preserve">so-called, </w:t>
      </w:r>
      <w:r w:rsidR="00FF597A">
        <w:rPr>
          <w:lang w:eastAsia="x-none"/>
        </w:rPr>
        <w:t>Egger’s regression</w:t>
      </w:r>
      <w:r w:rsidR="00ED4F1F" w:rsidRPr="00901997">
        <w:rPr>
          <w:lang w:eastAsia="x-none"/>
        </w:rPr>
        <w:t xml:space="preserve"> </w:t>
      </w:r>
      <w:r w:rsidR="00AF1680" w:rsidRPr="00901997">
        <w:rPr>
          <w:lang w:eastAsia="x-none"/>
        </w:rPr>
        <w:t>(</w:t>
      </w:r>
      <w:r w:rsidR="008E2D9F">
        <w:rPr>
          <w:lang w:eastAsia="x-none"/>
        </w:rPr>
        <w:t>{Egger, 1997 #6}</w:t>
      </w:r>
      <w:r w:rsidR="000862B0" w:rsidRPr="00901997">
        <w:rPr>
          <w:lang w:eastAsia="x-none"/>
        </w:rPr>
        <w:t>)</w:t>
      </w:r>
      <w:r w:rsidR="000862B0">
        <w:rPr>
          <w:lang w:eastAsia="x-none"/>
        </w:rPr>
        <w:t>,</w:t>
      </w:r>
      <w:r w:rsidR="00FF597A">
        <w:rPr>
          <w:lang w:eastAsia="x-none"/>
        </w:rPr>
        <w:t xml:space="preserve"> which is our next topic. </w:t>
      </w:r>
      <w:r w:rsidR="000862B0">
        <w:rPr>
          <w:lang w:eastAsia="x-none"/>
        </w:rPr>
        <w:t xml:space="preserve"> </w:t>
      </w:r>
    </w:p>
    <w:p w14:paraId="264CBB10" w14:textId="0972DA10" w:rsidR="00B0271E" w:rsidRPr="00901997" w:rsidRDefault="00B0271E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>3.</w:t>
      </w:r>
      <w:r w:rsidR="00385F50" w:rsidRPr="00901997">
        <w:rPr>
          <w:rFonts w:cs="Times New Roman"/>
        </w:rPr>
        <w:t>1.2</w:t>
      </w:r>
      <w:r w:rsidRPr="00901997">
        <w:rPr>
          <w:rFonts w:cs="Times New Roman"/>
        </w:rPr>
        <w:t xml:space="preserve"> | </w:t>
      </w:r>
      <w:r w:rsidR="006C55D9" w:rsidRPr="00901997">
        <w:rPr>
          <w:rFonts w:cs="Times New Roman"/>
        </w:rPr>
        <w:t>Regression- and correlation-based methods</w:t>
      </w:r>
    </w:p>
    <w:p w14:paraId="4E7352AC" w14:textId="2AA7F68C" w:rsidR="005B7824" w:rsidRPr="00901997" w:rsidRDefault="00AF1680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Egger</w:t>
      </w:r>
      <w:r w:rsidR="002F3B58" w:rsidRPr="00901997">
        <w:rPr>
          <w:lang w:eastAsia="x-none"/>
        </w:rPr>
        <w:t>’s</w:t>
      </w:r>
      <w:r w:rsidR="00FD67A8">
        <w:rPr>
          <w:lang w:eastAsia="x-none"/>
        </w:rPr>
        <w:t xml:space="preserve"> </w:t>
      </w:r>
      <w:r w:rsidR="00167370">
        <w:rPr>
          <w:lang w:eastAsia="x-none"/>
        </w:rPr>
        <w:t xml:space="preserve">or </w:t>
      </w:r>
      <w:r w:rsidR="00FD67A8">
        <w:rPr>
          <w:lang w:eastAsia="x-none"/>
        </w:rPr>
        <w:t>Egger</w:t>
      </w:r>
      <w:r w:rsidRPr="00901997">
        <w:rPr>
          <w:lang w:eastAsia="x-none"/>
        </w:rPr>
        <w:t xml:space="preserve"> regression in its </w:t>
      </w:r>
      <w:r w:rsidR="005B7824" w:rsidRPr="00901997">
        <w:rPr>
          <w:lang w:eastAsia="x-none"/>
        </w:rPr>
        <w:t>original</w:t>
      </w:r>
      <w:r w:rsidRPr="00901997">
        <w:rPr>
          <w:lang w:eastAsia="x-none"/>
        </w:rPr>
        <w:t xml:space="preserve"> form can be written as</w:t>
      </w:r>
      <w:r w:rsidR="005B7824" w:rsidRPr="00901997">
        <w:rPr>
          <w:lang w:eastAsia="x-none"/>
        </w:rPr>
        <w:t>:</w:t>
      </w:r>
    </w:p>
    <w:p w14:paraId="79F4775E" w14:textId="738DB0F4" w:rsidR="00DD1D7E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10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11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11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AU"/>
            </w:rPr>
            <m:t>pre</m:t>
          </m:r>
          <m:sSub>
            <m:sSubPr>
              <m:ctrlPr>
                <w:ins w:id="11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11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,  (8)</m:t>
          </m:r>
        </m:oMath>
      </m:oMathPara>
    </w:p>
    <w:p w14:paraId="32945194" w14:textId="77777777" w:rsidR="00DD1D7E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11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Sup>
            <m:sSubSupPr>
              <m:ctrlPr>
                <w:ins w:id="11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AU"/>
            </w:rPr>
            <m:t>),</m:t>
          </m:r>
        </m:oMath>
      </m:oMathPara>
    </w:p>
    <w:p w14:paraId="27054675" w14:textId="4174B0E1" w:rsidR="006E7D21" w:rsidRPr="00901997" w:rsidRDefault="00805361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lastRenderedPageBreak/>
        <w:t>w</w:t>
      </w:r>
      <w:r w:rsidR="00DD1D7E" w:rsidRPr="00901997">
        <w:rPr>
          <w:lang w:eastAsia="x-none"/>
        </w:rPr>
        <w:t xml:space="preserve">here </w:t>
      </w:r>
      <w:proofErr w:type="spellStart"/>
      <w:r w:rsidR="0066461B" w:rsidRPr="00901997">
        <w:rPr>
          <w:i/>
          <w:iCs/>
          <w:lang w:eastAsia="x-none"/>
        </w:rPr>
        <w:t>z</w:t>
      </w:r>
      <w:r w:rsidR="0066461B" w:rsidRPr="00901997">
        <w:rPr>
          <w:i/>
          <w:iCs/>
          <w:vertAlign w:val="subscript"/>
          <w:lang w:eastAsia="x-none"/>
        </w:rPr>
        <w:t>i</w:t>
      </w:r>
      <w:proofErr w:type="spellEnd"/>
      <w:r w:rsidR="0066461B" w:rsidRPr="00901997">
        <w:rPr>
          <w:vertAlign w:val="subscript"/>
          <w:lang w:eastAsia="x-none"/>
        </w:rPr>
        <w:t xml:space="preserve"> </w:t>
      </w:r>
      <w:r w:rsidR="0066461B" w:rsidRPr="00901997">
        <w:rPr>
          <w:lang w:eastAsia="x-none"/>
        </w:rPr>
        <w:t xml:space="preserve">is the </w:t>
      </w:r>
      <w:proofErr w:type="spellStart"/>
      <w:r w:rsidR="0066461B" w:rsidRPr="00901997">
        <w:rPr>
          <w:i/>
          <w:iCs/>
          <w:lang w:eastAsia="x-none"/>
        </w:rPr>
        <w:t>i</w:t>
      </w:r>
      <w:r w:rsidR="0066461B" w:rsidRPr="00901997">
        <w:rPr>
          <w:lang w:eastAsia="x-none"/>
        </w:rPr>
        <w:t>th</w:t>
      </w:r>
      <w:proofErr w:type="spellEnd"/>
      <w:r w:rsidR="0066461B" w:rsidRPr="00901997">
        <w:rPr>
          <w:lang w:eastAsia="x-none"/>
        </w:rPr>
        <w:t xml:space="preserve"> </w:t>
      </w:r>
      <w:r w:rsidR="0066461B" w:rsidRPr="00901997">
        <w:rPr>
          <w:i/>
          <w:iCs/>
          <w:lang w:eastAsia="x-none"/>
        </w:rPr>
        <w:t xml:space="preserve">z </w:t>
      </w:r>
      <w:r w:rsidR="0066461B" w:rsidRPr="00901997">
        <w:rPr>
          <w:lang w:eastAsia="x-none"/>
        </w:rPr>
        <w:t xml:space="preserve">score obtained from </w:t>
      </w:r>
      <w:r w:rsidR="00684470" w:rsidRPr="00901997">
        <w:rPr>
          <w:lang w:eastAsia="x-none"/>
        </w:rPr>
        <w:t xml:space="preserve">dividing </w:t>
      </w:r>
      <w:r w:rsidR="000140B0" w:rsidRPr="00901997">
        <w:rPr>
          <w:lang w:eastAsia="x-none"/>
        </w:rPr>
        <w:t xml:space="preserve">an </w:t>
      </w:r>
      <w:r w:rsidR="00684470" w:rsidRPr="00901997">
        <w:rPr>
          <w:lang w:eastAsia="x-none"/>
        </w:rPr>
        <w:t>effect size by its SE (</w:t>
      </w:r>
      <w:proofErr w:type="spellStart"/>
      <w:r w:rsidR="00684470" w:rsidRPr="00901997">
        <w:rPr>
          <w:i/>
          <w:iCs/>
          <w:lang w:eastAsia="x-none"/>
        </w:rPr>
        <w:t>y</w:t>
      </w:r>
      <w:r w:rsidR="00684470" w:rsidRPr="00901997">
        <w:rPr>
          <w:i/>
          <w:iCs/>
          <w:vertAlign w:val="subscript"/>
          <w:lang w:eastAsia="x-none"/>
        </w:rPr>
        <w:t>i</w:t>
      </w:r>
      <w:proofErr w:type="spellEnd"/>
      <w:r w:rsidR="00684470" w:rsidRPr="00901997">
        <w:rPr>
          <w:i/>
          <w:iCs/>
          <w:lang w:eastAsia="x-none"/>
        </w:rPr>
        <w:t>/se</w:t>
      </w:r>
      <w:r w:rsidR="00684470" w:rsidRPr="00901997">
        <w:rPr>
          <w:i/>
          <w:iCs/>
          <w:vertAlign w:val="subscript"/>
          <w:lang w:eastAsia="x-none"/>
        </w:rPr>
        <w:t>i</w:t>
      </w:r>
      <w:r w:rsidR="00B47B11" w:rsidRPr="00901997">
        <w:rPr>
          <w:lang w:eastAsia="x-none"/>
        </w:rPr>
        <w:t>)</w:t>
      </w:r>
      <w:r w:rsidR="009763A6" w:rsidRPr="00901997">
        <w:rPr>
          <w:lang w:eastAsia="x-none"/>
        </w:rPr>
        <w:t xml:space="preserve">, </w:t>
      </w:r>
      <m:oMath>
        <m:sSub>
          <m:sSubPr>
            <m:ctrlPr>
              <w:ins w:id="11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63A6" w:rsidRPr="00901997">
        <w:t xml:space="preserve"> is the intercept, </w:t>
      </w:r>
      <m:oMath>
        <m:sSub>
          <m:sSubPr>
            <m:ctrlPr>
              <w:ins w:id="117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763A6" w:rsidRPr="00901997">
        <w:t xml:space="preserve"> is the slope for </w:t>
      </w:r>
      <w:r w:rsidR="008D4C06" w:rsidRPr="00901997">
        <w:t>the precision (</w:t>
      </w:r>
      <w:proofErr w:type="spellStart"/>
      <w:r w:rsidR="008D4C06" w:rsidRPr="00901997">
        <w:rPr>
          <w:i/>
          <w:iCs/>
        </w:rPr>
        <w:t>prec</w:t>
      </w:r>
      <w:proofErr w:type="spellEnd"/>
      <w:r w:rsidR="008D4C06" w:rsidRPr="00901997">
        <w:t xml:space="preserve"> or 1/</w:t>
      </w:r>
      <w:r w:rsidR="008D4C06" w:rsidRPr="00901997">
        <w:rPr>
          <w:i/>
          <w:iCs/>
          <w:lang w:eastAsia="x-none"/>
        </w:rPr>
        <w:t xml:space="preserve"> se</w:t>
      </w:r>
      <w:r w:rsidR="008D4C06" w:rsidRPr="00901997">
        <w:t>)</w:t>
      </w:r>
      <w:r w:rsidR="001F5AA8" w:rsidRPr="00901997">
        <w:t xml:space="preserve"> and </w:t>
      </w:r>
      <w:r w:rsidR="001F5AA8" w:rsidRPr="00901997">
        <w:rPr>
          <w:i/>
          <w:iCs/>
        </w:rPr>
        <w:t>e</w:t>
      </w:r>
      <w:r w:rsidR="001F5AA8" w:rsidRPr="00901997">
        <w:t xml:space="preserve"> is residuals, normally </w:t>
      </w:r>
      <w:r w:rsidR="0001780D" w:rsidRPr="00901997">
        <w:t>distributed</w:t>
      </w:r>
      <w:r w:rsidR="001F5AA8" w:rsidRPr="00901997">
        <w:t xml:space="preserve"> with </w:t>
      </w:r>
      <w:r w:rsidR="000140B0" w:rsidRPr="00901997">
        <w:t>a</w:t>
      </w:r>
      <w:r w:rsidR="001F5AA8" w:rsidRPr="00901997">
        <w:t xml:space="preserve"> variance of </w:t>
      </w:r>
      <m:oMath>
        <m:sSubSup>
          <m:sSubSupPr>
            <m:ctrlPr>
              <w:ins w:id="118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F5AA8" w:rsidRPr="00901997">
        <w:t xml:space="preserve">. </w:t>
      </w:r>
      <w:r w:rsidR="003A3640" w:rsidRPr="00901997">
        <w:t xml:space="preserve">When </w:t>
      </w:r>
      <m:oMath>
        <m:sSub>
          <m:sSubPr>
            <m:ctrlPr>
              <w:ins w:id="119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A3640" w:rsidRPr="00901997">
        <w:t xml:space="preserve"> (not </w:t>
      </w:r>
      <m:oMath>
        <m:sSub>
          <m:sSubPr>
            <m:ctrlPr>
              <w:ins w:id="120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A3640" w:rsidRPr="00901997">
        <w:t xml:space="preserve">) is significantly </w:t>
      </w:r>
      <w:r w:rsidR="00EB5B60" w:rsidRPr="00901997">
        <w:t xml:space="preserve">different from </w:t>
      </w:r>
      <w:r w:rsidR="003A3640" w:rsidRPr="00901997">
        <w:t>zero, then we statistically detected funnel asymmetry (</w:t>
      </w:r>
      <w:commentRangeStart w:id="121"/>
      <w:r w:rsidR="003A3640" w:rsidRPr="00901997">
        <w:t>Fig</w:t>
      </w:r>
      <w:r w:rsidR="004569F1" w:rsidRPr="00901997">
        <w:t>ure</w:t>
      </w:r>
      <w:r w:rsidR="003A3640" w:rsidRPr="00901997">
        <w:t xml:space="preserve"> 4</w:t>
      </w:r>
      <w:r w:rsidR="004569F1" w:rsidRPr="00901997">
        <w:t>a</w:t>
      </w:r>
      <w:r w:rsidR="003A3640" w:rsidRPr="00901997">
        <w:t>)</w:t>
      </w:r>
      <w:r w:rsidR="0088333F" w:rsidRPr="00901997">
        <w:t xml:space="preserve">; </w:t>
      </w:r>
      <w:commentRangeEnd w:id="121"/>
      <w:r w:rsidR="00651799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21"/>
      </w:r>
      <w:r w:rsidR="0088333F" w:rsidRPr="00901997">
        <w:t xml:space="preserve">the more </w:t>
      </w:r>
      <m:oMath>
        <m:sSub>
          <m:sSubPr>
            <m:ctrlPr>
              <w:ins w:id="122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8333F" w:rsidRPr="00901997">
        <w:t xml:space="preserve"> deviate</w:t>
      </w:r>
      <w:r w:rsidR="000140B0" w:rsidRPr="00901997">
        <w:t>s</w:t>
      </w:r>
      <w:r w:rsidR="0088333F" w:rsidRPr="00901997">
        <w:t xml:space="preserve"> from zero, the </w:t>
      </w:r>
      <w:r w:rsidR="00EB5B60" w:rsidRPr="00901997">
        <w:t xml:space="preserve">more </w:t>
      </w:r>
      <w:r w:rsidR="0088333F" w:rsidRPr="00901997">
        <w:t>sever</w:t>
      </w:r>
      <w:r w:rsidR="00EB5B60" w:rsidRPr="00901997">
        <w:t>e</w:t>
      </w:r>
      <w:r w:rsidR="0088333F" w:rsidRPr="00901997">
        <w:t xml:space="preserve"> the asymmetry. </w:t>
      </w:r>
    </w:p>
    <w:p w14:paraId="1B3CF970" w14:textId="4FCD79EB" w:rsidR="005D06B0" w:rsidRPr="00901997" w:rsidRDefault="00B51228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Although</w:t>
      </w:r>
      <w:r w:rsidR="00A55CEA" w:rsidRPr="00901997">
        <w:rPr>
          <w:lang w:eastAsia="x-none"/>
        </w:rPr>
        <w:t xml:space="preserve"> Egger</w:t>
      </w:r>
      <w:r w:rsidR="002F3B58" w:rsidRPr="00901997">
        <w:rPr>
          <w:lang w:eastAsia="x-none"/>
        </w:rPr>
        <w:t>’s</w:t>
      </w:r>
      <w:r w:rsidR="00A55CEA" w:rsidRPr="00901997">
        <w:rPr>
          <w:lang w:eastAsia="x-none"/>
        </w:rPr>
        <w:t xml:space="preserve"> regression </w:t>
      </w:r>
      <w:r w:rsidR="00901006" w:rsidRPr="00901997">
        <w:rPr>
          <w:lang w:eastAsia="x-none"/>
        </w:rPr>
        <w:t>checks for</w:t>
      </w:r>
      <w:r w:rsidR="00A55CEA" w:rsidRPr="00901997">
        <w:rPr>
          <w:lang w:eastAsia="x-none"/>
        </w:rPr>
        <w:t xml:space="preserve"> </w:t>
      </w:r>
      <w:r w:rsidR="00B77727" w:rsidRPr="00901997">
        <w:rPr>
          <w:lang w:eastAsia="x-none"/>
        </w:rPr>
        <w:t>asymmetry</w:t>
      </w:r>
      <w:r w:rsidR="00A55CEA" w:rsidRPr="00901997">
        <w:rPr>
          <w:lang w:eastAsia="x-none"/>
        </w:rPr>
        <w:t xml:space="preserve"> in a funnel plot</w:t>
      </w:r>
      <w:r w:rsidRPr="00901997">
        <w:rPr>
          <w:lang w:eastAsia="x-none"/>
        </w:rPr>
        <w:t xml:space="preserve">, </w:t>
      </w:r>
      <w:r w:rsidR="00C64BC6" w:rsidRPr="00901997">
        <w:rPr>
          <w:lang w:eastAsia="x-none"/>
        </w:rPr>
        <w:t xml:space="preserve">Equation </w:t>
      </w:r>
      <w:r w:rsidR="001A71D2" w:rsidRPr="00901997">
        <w:rPr>
          <w:lang w:eastAsia="x-none"/>
        </w:rPr>
        <w:t>8</w:t>
      </w:r>
      <w:r w:rsidR="0077415F" w:rsidRPr="00901997">
        <w:rPr>
          <w:lang w:eastAsia="x-none"/>
        </w:rPr>
        <w:t xml:space="preserve"> does not have effect size</w:t>
      </w:r>
      <w:r w:rsidR="001A71D2" w:rsidRPr="00901997">
        <w:rPr>
          <w:lang w:eastAsia="x-none"/>
        </w:rPr>
        <w:t xml:space="preserve">s as </w:t>
      </w:r>
      <w:r w:rsidR="000F2E53" w:rsidRPr="00901997">
        <w:rPr>
          <w:lang w:eastAsia="x-none"/>
        </w:rPr>
        <w:t>a variable, while a funnel plot does</w:t>
      </w:r>
      <w:r w:rsidR="009013DC" w:rsidRPr="00901997">
        <w:rPr>
          <w:lang w:eastAsia="x-none"/>
        </w:rPr>
        <w:t xml:space="preserve"> (Figure 3)</w:t>
      </w:r>
      <w:r w:rsidR="000F2E53" w:rsidRPr="00901997">
        <w:rPr>
          <w:lang w:eastAsia="x-none"/>
        </w:rPr>
        <w:t>.</w:t>
      </w:r>
      <w:r w:rsidR="00F32344" w:rsidRPr="00901997">
        <w:rPr>
          <w:lang w:eastAsia="x-none"/>
        </w:rPr>
        <w:t xml:space="preserve"> </w:t>
      </w:r>
      <w:r w:rsidR="0077415F" w:rsidRPr="00901997">
        <w:rPr>
          <w:lang w:eastAsia="x-none"/>
        </w:rPr>
        <w:t>We</w:t>
      </w:r>
      <w:r w:rsidR="0088333F" w:rsidRPr="00901997">
        <w:rPr>
          <w:lang w:eastAsia="x-none"/>
        </w:rPr>
        <w:t xml:space="preserve"> </w:t>
      </w:r>
      <w:r w:rsidR="009D2296" w:rsidRPr="00901997">
        <w:rPr>
          <w:lang w:eastAsia="x-none"/>
        </w:rPr>
        <w:t xml:space="preserve">intuitively like </w:t>
      </w:r>
      <w:r w:rsidR="0088333F" w:rsidRPr="00901997">
        <w:rPr>
          <w:lang w:eastAsia="x-none"/>
        </w:rPr>
        <w:t xml:space="preserve">to </w:t>
      </w:r>
      <w:r w:rsidR="009D2296" w:rsidRPr="00901997">
        <w:rPr>
          <w:lang w:eastAsia="x-none"/>
        </w:rPr>
        <w:t xml:space="preserve">draw a regression </w:t>
      </w:r>
      <w:r w:rsidR="000E1C3A" w:rsidRPr="00901997">
        <w:rPr>
          <w:lang w:eastAsia="x-none"/>
        </w:rPr>
        <w:t>slope (</w:t>
      </w:r>
      <m:oMath>
        <m:sSub>
          <m:sSubPr>
            <m:ctrlPr>
              <w:ins w:id="123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E1C3A" w:rsidRPr="00901997">
        <w:rPr>
          <w:lang w:eastAsia="x-none"/>
        </w:rPr>
        <w:t>) not the intercept</w:t>
      </w:r>
      <w:r w:rsidR="004447C3" w:rsidRPr="00901997">
        <w:rPr>
          <w:lang w:eastAsia="x-none"/>
        </w:rPr>
        <w:t xml:space="preserve"> (</w:t>
      </w:r>
      <m:oMath>
        <m:sSub>
          <m:sSubPr>
            <m:ctrlPr>
              <w:ins w:id="124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447C3" w:rsidRPr="00901997">
        <w:rPr>
          <w:lang w:eastAsia="x-none"/>
        </w:rPr>
        <w:t>)</w:t>
      </w:r>
      <w:r w:rsidR="009D2296" w:rsidRPr="00901997">
        <w:rPr>
          <w:lang w:eastAsia="x-none"/>
        </w:rPr>
        <w:t xml:space="preserve"> in a funnel plot</w:t>
      </w:r>
      <w:r w:rsidR="00341C39" w:rsidRPr="00901997">
        <w:rPr>
          <w:lang w:eastAsia="x-none"/>
        </w:rPr>
        <w:t>, but this is incorrect</w:t>
      </w:r>
      <w:r w:rsidR="00A55CEA" w:rsidRPr="00901997">
        <w:rPr>
          <w:lang w:eastAsia="x-none"/>
        </w:rPr>
        <w:t xml:space="preserve">. </w:t>
      </w:r>
      <w:r w:rsidR="006C5BBB" w:rsidRPr="00901997">
        <w:rPr>
          <w:lang w:eastAsia="x-none"/>
        </w:rPr>
        <w:t>It is possible to</w:t>
      </w:r>
      <w:r w:rsidR="00174CE3" w:rsidRPr="00901997">
        <w:rPr>
          <w:lang w:eastAsia="x-none"/>
        </w:rPr>
        <w:t xml:space="preserve"> reformul</w:t>
      </w:r>
      <w:r w:rsidR="00CF0138" w:rsidRPr="00901997">
        <w:rPr>
          <w:lang w:eastAsia="x-none"/>
        </w:rPr>
        <w:t>ate</w:t>
      </w:r>
      <w:r w:rsidR="00174CE3" w:rsidRPr="00901997">
        <w:rPr>
          <w:lang w:eastAsia="x-none"/>
        </w:rPr>
        <w:t xml:space="preserve"> Egger</w:t>
      </w:r>
      <w:r w:rsidR="00EB5B60" w:rsidRPr="00901997">
        <w:rPr>
          <w:lang w:eastAsia="x-none"/>
        </w:rPr>
        <w:t>’s</w:t>
      </w:r>
      <w:r w:rsidR="00174CE3" w:rsidRPr="00901997">
        <w:rPr>
          <w:lang w:eastAsia="x-none"/>
        </w:rPr>
        <w:t xml:space="preserve"> regression</w:t>
      </w:r>
      <w:r w:rsidR="00CF0138" w:rsidRPr="00901997">
        <w:rPr>
          <w:lang w:eastAsia="x-none"/>
        </w:rPr>
        <w:t xml:space="preserve"> (Equation </w:t>
      </w:r>
      <w:r w:rsidR="00504822" w:rsidRPr="00901997">
        <w:rPr>
          <w:lang w:eastAsia="x-none"/>
        </w:rPr>
        <w:t>8</w:t>
      </w:r>
      <w:r w:rsidR="00CF0138" w:rsidRPr="00901997">
        <w:rPr>
          <w:lang w:eastAsia="x-none"/>
        </w:rPr>
        <w:t>)</w:t>
      </w:r>
      <w:r w:rsidR="00174CE3" w:rsidRPr="00901997">
        <w:rPr>
          <w:lang w:eastAsia="x-none"/>
        </w:rPr>
        <w:t xml:space="preserve"> </w:t>
      </w:r>
      <w:r w:rsidR="004A53CC" w:rsidRPr="00901997">
        <w:rPr>
          <w:lang w:eastAsia="x-none"/>
        </w:rPr>
        <w:t xml:space="preserve">into </w:t>
      </w:r>
      <w:r w:rsidR="009D2296" w:rsidRPr="00901997">
        <w:rPr>
          <w:lang w:eastAsia="x-none"/>
        </w:rPr>
        <w:t>a</w:t>
      </w:r>
      <w:r w:rsidR="00174CE3" w:rsidRPr="00901997">
        <w:rPr>
          <w:lang w:eastAsia="x-none"/>
        </w:rPr>
        <w:t xml:space="preserve"> weighted regression</w:t>
      </w:r>
      <w:r w:rsidR="00D97BEB" w:rsidRPr="00901997">
        <w:rPr>
          <w:lang w:eastAsia="x-none"/>
        </w:rPr>
        <w:t>, as follows</w:t>
      </w:r>
      <w:r w:rsidR="00A76372" w:rsidRPr="00901997">
        <w:rPr>
          <w:lang w:eastAsia="x-none"/>
        </w:rPr>
        <w:t xml:space="preserve"> (</w:t>
      </w:r>
      <w:r w:rsidR="008E2D9F">
        <w:rPr>
          <w:lang w:eastAsia="x-none"/>
        </w:rPr>
        <w:t>{Thompson, 1999 #80}</w:t>
      </w:r>
      <w:r w:rsidR="00A76372" w:rsidRPr="00901997">
        <w:rPr>
          <w:lang w:eastAsia="x-none"/>
        </w:rPr>
        <w:t>)</w:t>
      </w:r>
      <w:r w:rsidR="00D97BEB" w:rsidRPr="00901997">
        <w:rPr>
          <w:lang w:eastAsia="x-none"/>
        </w:rPr>
        <w:t xml:space="preserve">: </w:t>
      </w:r>
    </w:p>
    <w:p w14:paraId="3BC2F3ED" w14:textId="77BFC533" w:rsidR="00005D04" w:rsidRPr="00901997" w:rsidRDefault="001E03F1" w:rsidP="00EC50FE">
      <w:pPr>
        <w:pStyle w:val="BodyText"/>
        <w:spacing w:line="480" w:lineRule="auto"/>
        <w:rPr>
          <w:rFonts w:ascii="Times New Roman" w:hAnsi="Times New Roman"/>
        </w:rPr>
      </w:pPr>
      <m:oMathPara>
        <m:oMathParaPr>
          <m:jc m:val="center"/>
        </m:oMathParaPr>
        <m:oMath>
          <m:sSub>
            <m:sSubPr>
              <m:ctrlPr>
                <w:ins w:id="125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126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2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ins w:id="12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2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(9)</m:t>
          </m:r>
        </m:oMath>
      </m:oMathPara>
    </w:p>
    <w:p w14:paraId="4114A4A3" w14:textId="77777777" w:rsidR="00005D04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13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>
            <m:sSubPr>
              <m:ctrlPr>
                <w:ins w:id="13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ϕ),</m:t>
          </m:r>
        </m:oMath>
      </m:oMathPara>
    </w:p>
    <w:p w14:paraId="347A6E38" w14:textId="00D77002" w:rsidR="0090672A" w:rsidRPr="00901997" w:rsidRDefault="00FC7D1A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</w:t>
      </w:r>
      <w:r w:rsidR="00005D04" w:rsidRPr="00901997">
        <w:rPr>
          <w:lang w:eastAsia="x-none"/>
        </w:rPr>
        <w:t xml:space="preserve">here </w:t>
      </w:r>
      <w:proofErr w:type="spellStart"/>
      <w:r w:rsidR="002F33EC" w:rsidRPr="00901997">
        <w:rPr>
          <w:i/>
          <w:iCs/>
          <w:lang w:eastAsia="x-none"/>
        </w:rPr>
        <w:t>y</w:t>
      </w:r>
      <w:r w:rsidR="002F33EC" w:rsidRPr="00901997">
        <w:rPr>
          <w:i/>
          <w:iCs/>
          <w:vertAlign w:val="subscript"/>
          <w:lang w:eastAsia="x-none"/>
        </w:rPr>
        <w:t>i</w:t>
      </w:r>
      <w:proofErr w:type="spellEnd"/>
      <w:r w:rsidRPr="00901997">
        <w:rPr>
          <w:lang w:eastAsia="x-none"/>
        </w:rPr>
        <w:t xml:space="preserve"> is the </w:t>
      </w:r>
      <w:proofErr w:type="spellStart"/>
      <w:r w:rsidR="00DA7BF6" w:rsidRPr="00901997">
        <w:rPr>
          <w:i/>
          <w:iCs/>
          <w:lang w:eastAsia="x-none"/>
        </w:rPr>
        <w:t>i</w:t>
      </w:r>
      <w:r w:rsidR="00DA7BF6" w:rsidRPr="00901997">
        <w:rPr>
          <w:lang w:eastAsia="x-none"/>
        </w:rPr>
        <w:t>th</w:t>
      </w:r>
      <w:proofErr w:type="spellEnd"/>
      <w:r w:rsidR="00DA7BF6" w:rsidRPr="00901997">
        <w:rPr>
          <w:lang w:eastAsia="x-none"/>
        </w:rPr>
        <w:t xml:space="preserve"> effect size and </w:t>
      </w:r>
      <m:oMath>
        <m:sSub>
          <m:sSubPr>
            <m:ctrlPr>
              <w:ins w:id="132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A7BF6" w:rsidRPr="00901997">
        <w:rPr>
          <w:lang w:eastAsia="x-none"/>
        </w:rPr>
        <w:t xml:space="preserve"> is the residual</w:t>
      </w:r>
      <w:r w:rsidR="003D465D" w:rsidRPr="00901997">
        <w:rPr>
          <w:lang w:eastAsia="x-none"/>
        </w:rPr>
        <w:t xml:space="preserve">s, normally </w:t>
      </w:r>
      <w:r w:rsidR="0001780D" w:rsidRPr="00901997">
        <w:rPr>
          <w:lang w:eastAsia="x-none"/>
        </w:rPr>
        <w:t>distributed</w:t>
      </w:r>
      <w:r w:rsidR="003D465D" w:rsidRPr="00901997">
        <w:rPr>
          <w:lang w:eastAsia="x-none"/>
        </w:rPr>
        <w:t xml:space="preserve"> </w:t>
      </w:r>
      <w:r w:rsidR="009B3304" w:rsidRPr="00901997">
        <w:rPr>
          <w:lang w:eastAsia="x-none"/>
        </w:rPr>
        <w:t xml:space="preserve">with </w:t>
      </w:r>
      <w:r w:rsidR="001D0CED" w:rsidRPr="00901997">
        <w:rPr>
          <w:lang w:eastAsia="x-none"/>
        </w:rPr>
        <w:t>a</w:t>
      </w:r>
      <w:r w:rsidR="009B3304" w:rsidRPr="00901997">
        <w:rPr>
          <w:lang w:eastAsia="x-none"/>
        </w:rPr>
        <w:t xml:space="preserve"> variance of </w:t>
      </w:r>
      <m:oMath>
        <m:sSub>
          <m:sSubPr>
            <m:ctrlPr>
              <w:ins w:id="133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ϕ</m:t>
        </m:r>
      </m:oMath>
      <w:r w:rsidR="009B3304" w:rsidRPr="00901997">
        <w:t>, which is sampling variance (</w:t>
      </w:r>
      <w:r w:rsidR="009B3304" w:rsidRPr="00901997">
        <w:rPr>
          <w:i/>
          <w:iCs/>
        </w:rPr>
        <w:t>v</w:t>
      </w:r>
      <w:r w:rsidR="009B3304" w:rsidRPr="00901997">
        <w:t xml:space="preserve">) and </w:t>
      </w:r>
      <w:r w:rsidR="002269F4" w:rsidRPr="00901997">
        <w:t xml:space="preserve">the multiplicative parameter </w:t>
      </w:r>
      <w:r w:rsidR="00326C14" w:rsidRPr="00901997">
        <w:t>(</w:t>
      </w:r>
      <m:oMath>
        <m:r>
          <w:rPr>
            <w:rFonts w:ascii="Cambria Math" w:hAnsi="Cambria Math"/>
          </w:rPr>
          <m:t>ϕ</m:t>
        </m:r>
      </m:oMath>
      <w:r w:rsidR="00326C14" w:rsidRPr="00901997">
        <w:t xml:space="preserve">) </w:t>
      </w:r>
      <w:r w:rsidR="002269F4" w:rsidRPr="00901997">
        <w:t>estimated in the weighted regression</w:t>
      </w:r>
      <w:r w:rsidR="00436AD1" w:rsidRPr="00901997">
        <w:rPr>
          <w:lang w:eastAsia="x-none"/>
        </w:rPr>
        <w:t xml:space="preserve">. </w:t>
      </w:r>
      <w:r w:rsidR="00660980" w:rsidRPr="00901997">
        <w:rPr>
          <w:lang w:eastAsia="x-none"/>
        </w:rPr>
        <w:t>Notably</w:t>
      </w:r>
      <w:r w:rsidR="00436AD1" w:rsidRPr="00901997">
        <w:rPr>
          <w:lang w:eastAsia="x-none"/>
        </w:rPr>
        <w:t xml:space="preserve">, Equation </w:t>
      </w:r>
      <w:r w:rsidR="003E7314" w:rsidRPr="00901997">
        <w:rPr>
          <w:lang w:eastAsia="x-none"/>
        </w:rPr>
        <w:t>8</w:t>
      </w:r>
      <w:r w:rsidR="00436AD1" w:rsidRPr="00901997">
        <w:rPr>
          <w:lang w:eastAsia="x-none"/>
        </w:rPr>
        <w:t>’s</w:t>
      </w:r>
      <w:r w:rsidR="002F33EC" w:rsidRPr="00901997">
        <w:rPr>
          <w:lang w:eastAsia="x-none"/>
        </w:rPr>
        <w:t xml:space="preserve"> </w:t>
      </w:r>
      <m:oMath>
        <m:sSub>
          <m:sSubPr>
            <m:ctrlPr>
              <w:ins w:id="134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36AD1" w:rsidRPr="00901997">
        <w:rPr>
          <w:lang w:eastAsia="x-none"/>
        </w:rPr>
        <w:t xml:space="preserve"> is identical to </w:t>
      </w:r>
      <w:r w:rsidR="003D465D" w:rsidRPr="00901997">
        <w:rPr>
          <w:lang w:eastAsia="x-none"/>
        </w:rPr>
        <w:t xml:space="preserve">Equation </w:t>
      </w:r>
      <w:r w:rsidR="003E7314" w:rsidRPr="00901997">
        <w:rPr>
          <w:lang w:eastAsia="x-none"/>
        </w:rPr>
        <w:t>9</w:t>
      </w:r>
      <w:r w:rsidR="003D465D" w:rsidRPr="00901997">
        <w:rPr>
          <w:lang w:eastAsia="x-none"/>
        </w:rPr>
        <w:t>’s</w:t>
      </w:r>
      <w:r w:rsidR="002F33EC" w:rsidRPr="00901997">
        <w:rPr>
          <w:lang w:eastAsia="x-none"/>
        </w:rPr>
        <w:t xml:space="preserve"> </w:t>
      </w:r>
      <m:oMath>
        <m:sSub>
          <m:sSubPr>
            <m:ctrlPr>
              <w:ins w:id="135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D465D" w:rsidRPr="00901997">
        <w:rPr>
          <w:lang w:eastAsia="x-none"/>
        </w:rPr>
        <w:t xml:space="preserve"> (</w:t>
      </w:r>
      <w:r w:rsidR="003D58ED" w:rsidRPr="00901997">
        <w:rPr>
          <w:lang w:eastAsia="x-none"/>
        </w:rPr>
        <w:t>we demonstrate</w:t>
      </w:r>
      <w:r w:rsidR="002C77F9" w:rsidRPr="00901997">
        <w:rPr>
          <w:lang w:eastAsia="x-none"/>
        </w:rPr>
        <w:t xml:space="preserve"> this</w:t>
      </w:r>
      <w:r w:rsidR="003D58ED" w:rsidRPr="00901997">
        <w:rPr>
          <w:lang w:eastAsia="x-none"/>
        </w:rPr>
        <w:t xml:space="preserve"> in </w:t>
      </w:r>
      <w:r w:rsidR="003D58ED" w:rsidRPr="00901997">
        <w:rPr>
          <w:highlight w:val="yellow"/>
          <w:lang w:eastAsia="x-none"/>
        </w:rPr>
        <w:t>Supplementary Information</w:t>
      </w:r>
      <w:r w:rsidR="000A02BF" w:rsidRPr="00901997">
        <w:rPr>
          <w:highlight w:val="yellow"/>
          <w:lang w:eastAsia="x-none"/>
        </w:rPr>
        <w:t>, Appendix S2</w:t>
      </w:r>
      <w:r w:rsidR="003D465D" w:rsidRPr="00901997">
        <w:rPr>
          <w:lang w:eastAsia="x-none"/>
        </w:rPr>
        <w:t xml:space="preserve">). </w:t>
      </w:r>
      <w:r w:rsidR="002C77F9" w:rsidRPr="00901997">
        <w:rPr>
          <w:lang w:eastAsia="x-none"/>
        </w:rPr>
        <w:t>Therefore,</w:t>
      </w:r>
      <w:r w:rsidR="00082A3E" w:rsidRPr="00901997">
        <w:rPr>
          <w:lang w:eastAsia="x-none"/>
        </w:rPr>
        <w:t xml:space="preserve"> we can </w:t>
      </w:r>
      <w:r w:rsidR="00A17C7F" w:rsidRPr="00901997">
        <w:rPr>
          <w:lang w:eastAsia="x-none"/>
        </w:rPr>
        <w:t xml:space="preserve">now </w:t>
      </w:r>
      <w:r w:rsidR="00082A3E" w:rsidRPr="00901997">
        <w:rPr>
          <w:lang w:eastAsia="x-none"/>
        </w:rPr>
        <w:t>look at the</w:t>
      </w:r>
      <w:r w:rsidR="00A95A22" w:rsidRPr="00901997">
        <w:rPr>
          <w:lang w:eastAsia="x-none"/>
        </w:rPr>
        <w:t xml:space="preserve"> </w:t>
      </w:r>
      <w:r w:rsidR="00D62B1D">
        <w:rPr>
          <w:lang w:eastAsia="x-none"/>
        </w:rPr>
        <w:t xml:space="preserve">statistical </w:t>
      </w:r>
      <w:r w:rsidR="00A95A22" w:rsidRPr="00901997">
        <w:rPr>
          <w:lang w:eastAsia="x-none"/>
        </w:rPr>
        <w:t xml:space="preserve">significance of the slope of </w:t>
      </w:r>
      <w:r w:rsidR="00082A3E" w:rsidRPr="00901997">
        <w:rPr>
          <w:lang w:eastAsia="x-none"/>
        </w:rPr>
        <w:t>SE</w:t>
      </w:r>
      <w:r w:rsidR="00A95A22" w:rsidRPr="00901997">
        <w:rPr>
          <w:lang w:eastAsia="x-none"/>
        </w:rPr>
        <w:t xml:space="preserve"> (</w:t>
      </w:r>
      <w:r w:rsidR="00DA1655" w:rsidRPr="00DA1655">
        <w:rPr>
          <w:i/>
          <w:iCs/>
          <w:lang w:eastAsia="x-none"/>
        </w:rPr>
        <w:t>se</w:t>
      </w:r>
      <w:r w:rsidR="00DA1655" w:rsidRPr="00DA1655">
        <w:rPr>
          <w:i/>
          <w:iCs/>
          <w:vertAlign w:val="subscript"/>
          <w:lang w:eastAsia="x-none"/>
        </w:rPr>
        <w:t>i</w:t>
      </w:r>
      <w:r w:rsidR="00DA1655" w:rsidRPr="00DA1655">
        <w:rPr>
          <w:vertAlign w:val="subscript"/>
          <w:lang w:eastAsia="x-none"/>
        </w:rPr>
        <w:t xml:space="preserve"> </w:t>
      </w:r>
      <w:r w:rsidR="00DA1655">
        <w:rPr>
          <w:lang w:eastAsia="x-none"/>
        </w:rPr>
        <w:t xml:space="preserve">in </w:t>
      </w:r>
      <w:r w:rsidR="00A95A22" w:rsidRPr="00901997">
        <w:rPr>
          <w:lang w:eastAsia="x-none"/>
        </w:rPr>
        <w:t xml:space="preserve">Equation </w:t>
      </w:r>
      <w:r w:rsidR="003E7314" w:rsidRPr="00901997">
        <w:rPr>
          <w:lang w:eastAsia="x-none"/>
        </w:rPr>
        <w:t>9</w:t>
      </w:r>
      <w:r w:rsidR="00A95A22" w:rsidRPr="00901997">
        <w:rPr>
          <w:lang w:eastAsia="x-none"/>
        </w:rPr>
        <w:t>), whose magnitude indicate</w:t>
      </w:r>
      <w:r w:rsidR="00EB5B60" w:rsidRPr="00901997">
        <w:rPr>
          <w:lang w:eastAsia="x-none"/>
        </w:rPr>
        <w:t>s</w:t>
      </w:r>
      <w:r w:rsidR="00A95A22" w:rsidRPr="00901997">
        <w:rPr>
          <w:lang w:eastAsia="x-none"/>
        </w:rPr>
        <w:t xml:space="preserve"> the </w:t>
      </w:r>
      <w:r w:rsidR="00945740" w:rsidRPr="00901997">
        <w:rPr>
          <w:lang w:eastAsia="x-none"/>
        </w:rPr>
        <w:t>severity</w:t>
      </w:r>
      <w:r w:rsidR="00A95A22" w:rsidRPr="00901997">
        <w:rPr>
          <w:lang w:eastAsia="x-none"/>
        </w:rPr>
        <w:t xml:space="preserve"> of </w:t>
      </w:r>
      <w:r w:rsidR="00E96169" w:rsidRPr="00901997">
        <w:rPr>
          <w:lang w:eastAsia="x-none"/>
        </w:rPr>
        <w:t>asymmetry</w:t>
      </w:r>
      <w:r w:rsidR="00EB5B60" w:rsidRPr="00901997">
        <w:rPr>
          <w:lang w:eastAsia="x-none"/>
        </w:rPr>
        <w:t>,</w:t>
      </w:r>
      <w:r w:rsidR="00A95A22" w:rsidRPr="00901997">
        <w:rPr>
          <w:lang w:eastAsia="x-none"/>
        </w:rPr>
        <w:t xml:space="preserve"> and also </w:t>
      </w:r>
      <w:r w:rsidR="00E96169" w:rsidRPr="00901997">
        <w:rPr>
          <w:lang w:eastAsia="x-none"/>
        </w:rPr>
        <w:t xml:space="preserve">are able to </w:t>
      </w:r>
      <w:r w:rsidR="003D58ED" w:rsidRPr="00901997">
        <w:rPr>
          <w:lang w:eastAsia="x-none"/>
        </w:rPr>
        <w:t>put a regression line through a funnel plot (</w:t>
      </w:r>
      <w:commentRangeStart w:id="136"/>
      <w:r w:rsidR="003D58ED" w:rsidRPr="00901997">
        <w:rPr>
          <w:lang w:eastAsia="x-none"/>
        </w:rPr>
        <w:t>Fig</w:t>
      </w:r>
      <w:r w:rsidR="002C77F9" w:rsidRPr="00901997">
        <w:rPr>
          <w:lang w:eastAsia="x-none"/>
        </w:rPr>
        <w:t>ure</w:t>
      </w:r>
      <w:r w:rsidR="003D58ED" w:rsidRPr="00901997">
        <w:rPr>
          <w:lang w:eastAsia="x-none"/>
        </w:rPr>
        <w:t xml:space="preserve"> 4</w:t>
      </w:r>
      <w:r w:rsidR="002C77F9" w:rsidRPr="00901997">
        <w:rPr>
          <w:lang w:eastAsia="x-none"/>
        </w:rPr>
        <w:t>b</w:t>
      </w:r>
      <w:r w:rsidR="003D58ED" w:rsidRPr="00901997">
        <w:rPr>
          <w:lang w:eastAsia="x-none"/>
        </w:rPr>
        <w:t xml:space="preserve">). </w:t>
      </w:r>
      <w:commentRangeEnd w:id="136"/>
      <w:r w:rsidR="00A34EB8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36"/>
      </w:r>
    </w:p>
    <w:p w14:paraId="348318C4" w14:textId="0E58F722" w:rsidR="006E7D21" w:rsidRPr="00901997" w:rsidRDefault="00DE3B91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 xml:space="preserve">Given that Equation </w:t>
      </w:r>
      <w:r w:rsidR="00032C82" w:rsidRPr="00901997">
        <w:rPr>
          <w:lang w:eastAsia="x-none"/>
        </w:rPr>
        <w:t>9</w:t>
      </w:r>
      <w:r w:rsidRPr="00901997">
        <w:rPr>
          <w:lang w:eastAsia="x-none"/>
        </w:rPr>
        <w:t xml:space="preserve"> is very similar to </w:t>
      </w:r>
      <w:r w:rsidR="00387F98" w:rsidRPr="00901997">
        <w:rPr>
          <w:lang w:eastAsia="x-none"/>
        </w:rPr>
        <w:t>a meta-regression</w:t>
      </w:r>
      <w:r w:rsidR="00A55CEA" w:rsidRPr="00901997">
        <w:rPr>
          <w:lang w:eastAsia="x-none"/>
        </w:rPr>
        <w:t xml:space="preserve">, </w:t>
      </w:r>
      <w:r w:rsidR="00CF2AE0" w:rsidRPr="00901997">
        <w:rPr>
          <w:lang w:eastAsia="x-none"/>
        </w:rPr>
        <w:t>later versions of Egger</w:t>
      </w:r>
      <w:r w:rsidR="002F3B58" w:rsidRPr="00901997">
        <w:rPr>
          <w:lang w:eastAsia="x-none"/>
        </w:rPr>
        <w:t>’s</w:t>
      </w:r>
      <w:r w:rsidR="00CF2AE0" w:rsidRPr="00901997">
        <w:rPr>
          <w:lang w:eastAsia="x-none"/>
        </w:rPr>
        <w:t xml:space="preserve"> regression variants </w:t>
      </w:r>
      <w:r w:rsidR="00A17C7F" w:rsidRPr="00901997">
        <w:rPr>
          <w:lang w:eastAsia="x-none"/>
        </w:rPr>
        <w:t>have take</w:t>
      </w:r>
      <w:r w:rsidR="00EB7F77" w:rsidRPr="00901997">
        <w:rPr>
          <w:lang w:eastAsia="x-none"/>
        </w:rPr>
        <w:t>n</w:t>
      </w:r>
      <w:r w:rsidR="00A17C7F" w:rsidRPr="00901997">
        <w:rPr>
          <w:lang w:eastAsia="x-none"/>
        </w:rPr>
        <w:t xml:space="preserve"> </w:t>
      </w:r>
      <w:r w:rsidR="001075DE" w:rsidRPr="00901997">
        <w:rPr>
          <w:lang w:eastAsia="x-none"/>
        </w:rPr>
        <w:t>the same form as a meta-regression</w:t>
      </w:r>
      <w:r w:rsidR="0019798F" w:rsidRPr="00901997">
        <w:rPr>
          <w:lang w:eastAsia="x-none"/>
        </w:rPr>
        <w:t xml:space="preserve"> (</w:t>
      </w:r>
      <w:r w:rsidR="008E2D9F">
        <w:rPr>
          <w:lang w:eastAsia="x-none"/>
        </w:rPr>
        <w:t>{Moreno, 2009 #11}</w:t>
      </w:r>
      <w:r w:rsidR="0019798F" w:rsidRPr="00901997">
        <w:rPr>
          <w:lang w:eastAsia="x-none"/>
        </w:rPr>
        <w:t>)</w:t>
      </w:r>
      <w:r w:rsidR="001075DE" w:rsidRPr="00901997">
        <w:rPr>
          <w:lang w:eastAsia="x-none"/>
        </w:rPr>
        <w:t xml:space="preserve">, for </w:t>
      </w:r>
      <w:r w:rsidR="007A36F7" w:rsidRPr="00901997">
        <w:rPr>
          <w:lang w:eastAsia="x-none"/>
        </w:rPr>
        <w:t>example</w:t>
      </w:r>
      <w:r w:rsidR="001075DE" w:rsidRPr="00901997">
        <w:rPr>
          <w:lang w:eastAsia="x-none"/>
        </w:rPr>
        <w:t xml:space="preserve">: </w:t>
      </w:r>
    </w:p>
    <w:p w14:paraId="6F467EAC" w14:textId="01886C87" w:rsidR="00F93C7F" w:rsidRPr="00901997" w:rsidRDefault="001E03F1" w:rsidP="00EC50FE">
      <w:pPr>
        <w:pStyle w:val="BodyText"/>
        <w:spacing w:line="480" w:lineRule="auto"/>
        <w:rPr>
          <w:rFonts w:ascii="Times New Roman" w:hAnsi="Times New Roman"/>
        </w:rPr>
      </w:pPr>
      <m:oMathPara>
        <m:oMathParaPr>
          <m:jc m:val="center"/>
        </m:oMathParaPr>
        <m:oMath>
          <m:sSub>
            <m:sSubPr>
              <m:ctrlPr>
                <w:ins w:id="13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13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3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ins w:id="14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4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4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(10)</m:t>
          </m:r>
        </m:oMath>
      </m:oMathPara>
    </w:p>
    <w:p w14:paraId="7E767036" w14:textId="156AE77A" w:rsidR="00F93C7F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14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Sup>
            <m:sSubSupPr>
              <m:ctrlPr>
                <w:ins w:id="14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AU"/>
            </w:rPr>
            <m:t>),</m:t>
          </m:r>
          <m:sSub>
            <m:sSubPr>
              <m:ctrlPr>
                <w:ins w:id="14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>
            <m:sSubPr>
              <m:ctrlPr>
                <w:ins w:id="14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),</m:t>
          </m:r>
        </m:oMath>
      </m:oMathPara>
    </w:p>
    <w:p w14:paraId="565C0699" w14:textId="5DA45C53" w:rsidR="003D2636" w:rsidRPr="00901997" w:rsidRDefault="00E248BA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which</w:t>
      </w:r>
      <w:r w:rsidR="00F93C7F" w:rsidRPr="00901997">
        <w:rPr>
          <w:lang w:eastAsia="x-none"/>
        </w:rPr>
        <w:t xml:space="preserve"> </w:t>
      </w:r>
      <w:r w:rsidRPr="00901997">
        <w:rPr>
          <w:lang w:eastAsia="x-none"/>
        </w:rPr>
        <w:t>is</w:t>
      </w:r>
      <w:r w:rsidR="000947A4" w:rsidRPr="00901997">
        <w:rPr>
          <w:lang w:eastAsia="x-none"/>
        </w:rPr>
        <w:t xml:space="preserve"> the same as </w:t>
      </w:r>
      <w:r w:rsidR="00B250F8" w:rsidRPr="00901997">
        <w:rPr>
          <w:lang w:eastAsia="x-none"/>
        </w:rPr>
        <w:t>Equation</w:t>
      </w:r>
      <w:r w:rsidR="00C2009E" w:rsidRPr="00901997">
        <w:rPr>
          <w:lang w:eastAsia="x-none"/>
        </w:rPr>
        <w:t>s 7</w:t>
      </w:r>
      <w:r w:rsidR="004065C4" w:rsidRPr="00901997">
        <w:rPr>
          <w:lang w:eastAsia="x-none"/>
        </w:rPr>
        <w:t xml:space="preserve"> </w:t>
      </w:r>
      <w:r w:rsidRPr="00901997">
        <w:rPr>
          <w:lang w:eastAsia="x-none"/>
        </w:rPr>
        <w:t>(the random-effects model)</w:t>
      </w:r>
      <w:r w:rsidR="000947A4" w:rsidRPr="00901997">
        <w:rPr>
          <w:lang w:eastAsia="x-none"/>
        </w:rPr>
        <w:t xml:space="preserve"> plus </w:t>
      </w:r>
      <w:r w:rsidR="005A4FD2" w:rsidRPr="00901997">
        <w:rPr>
          <w:lang w:eastAsia="x-none"/>
        </w:rPr>
        <w:t xml:space="preserve">the slope of </w:t>
      </w:r>
      <w:commentRangeStart w:id="147"/>
      <w:commentRangeStart w:id="148"/>
      <w:r w:rsidR="005A4FD2" w:rsidRPr="00901997">
        <w:rPr>
          <w:lang w:eastAsia="x-none"/>
        </w:rPr>
        <w:t>SE (</w:t>
      </w:r>
      <m:oMath>
        <m:sSub>
          <m:sSubPr>
            <m:ctrlPr>
              <w:ins w:id="149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A4FD2" w:rsidRPr="00901997">
        <w:rPr>
          <w:lang w:eastAsia="x-none"/>
        </w:rPr>
        <w:t>)</w:t>
      </w:r>
      <w:r w:rsidR="00782FB4">
        <w:rPr>
          <w:lang w:eastAsia="x-none"/>
        </w:rPr>
        <w:t xml:space="preserve"> (</w:t>
      </w:r>
      <w:r w:rsidR="00BF0D89">
        <w:rPr>
          <w:lang w:eastAsia="x-none"/>
        </w:rPr>
        <w:t xml:space="preserve">note that different variants </w:t>
      </w:r>
      <w:r w:rsidR="004E2B49">
        <w:rPr>
          <w:lang w:eastAsia="x-none"/>
        </w:rPr>
        <w:t>have</w:t>
      </w:r>
      <w:r w:rsidR="00FA0874">
        <w:rPr>
          <w:lang w:eastAsia="x-none"/>
        </w:rPr>
        <w:t xml:space="preserve"> precision, variance o the inverse of variance</w:t>
      </w:r>
      <w:r w:rsidR="004E2B49">
        <w:rPr>
          <w:lang w:eastAsia="x-none"/>
        </w:rPr>
        <w:t xml:space="preserve"> </w:t>
      </w:r>
      <w:r w:rsidR="00FA0874">
        <w:rPr>
          <w:lang w:eastAsia="x-none"/>
        </w:rPr>
        <w:t>instead of SE; {Moreno, 2009 #11}</w:t>
      </w:r>
      <w:r w:rsidR="00782FB4">
        <w:rPr>
          <w:lang w:eastAsia="x-none"/>
        </w:rPr>
        <w:t>)</w:t>
      </w:r>
      <w:r w:rsidR="00F73A8B" w:rsidRPr="00901997">
        <w:rPr>
          <w:lang w:eastAsia="x-none"/>
        </w:rPr>
        <w:t>.</w:t>
      </w:r>
      <w:commentRangeEnd w:id="147"/>
      <w:r w:rsidR="00487CCC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47"/>
      </w:r>
      <w:commentRangeEnd w:id="148"/>
      <w:r w:rsidR="009562CC">
        <w:rPr>
          <w:rStyle w:val="CommentReference"/>
          <w:rFonts w:ascii="Cambria" w:eastAsia="MS Mincho" w:hAnsi="Cambria"/>
          <w:color w:val="00000A"/>
        </w:rPr>
        <w:commentReference w:id="148"/>
      </w:r>
    </w:p>
    <w:p w14:paraId="4097C0C6" w14:textId="6F59A8ED" w:rsidR="00C0439F" w:rsidRPr="00901997" w:rsidRDefault="003E37FB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lastRenderedPageBreak/>
        <w:t>According to simulation studies (</w:t>
      </w:r>
      <w:r w:rsidR="008E2D9F">
        <w:rPr>
          <w:lang w:eastAsia="x-none"/>
        </w:rPr>
        <w:t>{Moreno, 2009 #</w:t>
      </w:r>
      <w:proofErr w:type="gramStart"/>
      <w:r w:rsidR="008E2D9F">
        <w:rPr>
          <w:lang w:eastAsia="x-none"/>
        </w:rPr>
        <w:t>11;Sterne</w:t>
      </w:r>
      <w:proofErr w:type="gramEnd"/>
      <w:r w:rsidR="008E2D9F">
        <w:rPr>
          <w:lang w:eastAsia="x-none"/>
        </w:rPr>
        <w:t>, 2001 #81;Macaskill, 2001 #84}</w:t>
      </w:r>
      <w:r w:rsidRPr="00901997">
        <w:rPr>
          <w:lang w:eastAsia="x-none"/>
        </w:rPr>
        <w:t>),</w:t>
      </w:r>
      <w:r w:rsidR="00775037" w:rsidRPr="00901997">
        <w:rPr>
          <w:lang w:eastAsia="x-none"/>
        </w:rPr>
        <w:t xml:space="preserve"> Egger’s regression and its </w:t>
      </w:r>
      <w:r w:rsidR="00E428E3" w:rsidRPr="00901997">
        <w:rPr>
          <w:lang w:eastAsia="x-none"/>
        </w:rPr>
        <w:t>variants</w:t>
      </w:r>
      <w:r w:rsidR="00775037" w:rsidRPr="00901997">
        <w:rPr>
          <w:lang w:eastAsia="x-none"/>
        </w:rPr>
        <w:t xml:space="preserve"> suffer from low power and poor performance when there are fewer than 20 </w:t>
      </w:r>
      <w:r w:rsidR="00EB5B60" w:rsidRPr="00901997">
        <w:rPr>
          <w:lang w:eastAsia="x-none"/>
        </w:rPr>
        <w:t xml:space="preserve">effect sizes, </w:t>
      </w:r>
      <w:r w:rsidR="00775037" w:rsidRPr="00901997">
        <w:rPr>
          <w:lang w:eastAsia="x-none"/>
        </w:rPr>
        <w:t>or when the effect is large</w:t>
      </w:r>
      <w:r w:rsidRPr="00901997">
        <w:rPr>
          <w:lang w:eastAsia="x-none"/>
        </w:rPr>
        <w:t xml:space="preserve">. </w:t>
      </w:r>
      <w:r w:rsidR="00775037" w:rsidRPr="00901997">
        <w:rPr>
          <w:lang w:eastAsia="x-none"/>
        </w:rPr>
        <w:t>However, meta-analys</w:t>
      </w:r>
      <w:r w:rsidR="00EB5B60" w:rsidRPr="00901997">
        <w:rPr>
          <w:lang w:eastAsia="x-none"/>
        </w:rPr>
        <w:t>e</w:t>
      </w:r>
      <w:r w:rsidR="00775037" w:rsidRPr="00901997">
        <w:rPr>
          <w:lang w:eastAsia="x-none"/>
        </w:rPr>
        <w:t xml:space="preserve">s </w:t>
      </w:r>
      <w:r w:rsidR="0077771A" w:rsidRPr="00901997">
        <w:rPr>
          <w:lang w:eastAsia="x-none"/>
        </w:rPr>
        <w:t xml:space="preserve">in ecology and evolution </w:t>
      </w:r>
      <w:r w:rsidR="000C4835">
        <w:rPr>
          <w:lang w:eastAsia="x-none"/>
        </w:rPr>
        <w:t>often</w:t>
      </w:r>
      <w:r w:rsidR="0077771A" w:rsidRPr="00901997">
        <w:rPr>
          <w:lang w:eastAsia="x-none"/>
        </w:rPr>
        <w:t xml:space="preserve"> include over 20 </w:t>
      </w:r>
      <w:r w:rsidR="00EB5B60" w:rsidRPr="00901997">
        <w:rPr>
          <w:lang w:eastAsia="x-none"/>
        </w:rPr>
        <w:t>effect sizes</w:t>
      </w:r>
      <w:r w:rsidR="00EB5B60" w:rsidRPr="00901997" w:rsidDel="00EB5B60">
        <w:rPr>
          <w:lang w:eastAsia="x-none"/>
        </w:rPr>
        <w:t xml:space="preserve"> </w:t>
      </w:r>
      <w:r w:rsidR="00B95C19" w:rsidRPr="00901997">
        <w:rPr>
          <w:lang w:eastAsia="x-none"/>
        </w:rPr>
        <w:t xml:space="preserve">and our overall effect </w:t>
      </w:r>
      <w:r w:rsidR="00EB5B60" w:rsidRPr="00901997">
        <w:rPr>
          <w:lang w:eastAsia="x-none"/>
        </w:rPr>
        <w:t xml:space="preserve">is </w:t>
      </w:r>
      <w:r w:rsidR="00B95C19" w:rsidRPr="00901997">
        <w:rPr>
          <w:lang w:eastAsia="x-none"/>
        </w:rPr>
        <w:t>usually small</w:t>
      </w:r>
      <w:r w:rsidRPr="00901997">
        <w:rPr>
          <w:lang w:eastAsia="x-none"/>
        </w:rPr>
        <w:t xml:space="preserve"> (</w:t>
      </w:r>
      <w:r w:rsidR="008E2D9F">
        <w:rPr>
          <w:lang w:eastAsia="x-none"/>
        </w:rPr>
        <w:t>{Senior, 2016 #74}</w:t>
      </w:r>
      <w:r w:rsidRPr="00901997">
        <w:rPr>
          <w:lang w:eastAsia="x-none"/>
        </w:rPr>
        <w:t>)</w:t>
      </w:r>
      <w:r w:rsidR="00B95C19" w:rsidRPr="00901997">
        <w:rPr>
          <w:lang w:eastAsia="x-none"/>
        </w:rPr>
        <w:t>.</w:t>
      </w:r>
      <w:r w:rsidR="0077771A" w:rsidRPr="00901997">
        <w:rPr>
          <w:lang w:eastAsia="x-none"/>
        </w:rPr>
        <w:t xml:space="preserve"> </w:t>
      </w:r>
      <w:r w:rsidR="00B95C19" w:rsidRPr="00901997">
        <w:rPr>
          <w:lang w:eastAsia="x-none"/>
        </w:rPr>
        <w:t xml:space="preserve">Therefore, </w:t>
      </w:r>
      <w:r w:rsidR="0077771A" w:rsidRPr="00901997">
        <w:rPr>
          <w:lang w:eastAsia="x-none"/>
        </w:rPr>
        <w:t>the regression-based method</w:t>
      </w:r>
      <w:r w:rsidR="00B95C19" w:rsidRPr="00901997">
        <w:rPr>
          <w:lang w:eastAsia="x-none"/>
        </w:rPr>
        <w:t xml:space="preserve"> </w:t>
      </w:r>
      <w:r w:rsidR="00EB5B60" w:rsidRPr="00901997">
        <w:rPr>
          <w:lang w:eastAsia="x-none"/>
        </w:rPr>
        <w:t xml:space="preserve">for </w:t>
      </w:r>
      <w:r w:rsidR="00B95C19" w:rsidRPr="00901997">
        <w:rPr>
          <w:lang w:eastAsia="x-none"/>
        </w:rPr>
        <w:t>publication</w:t>
      </w:r>
      <w:r w:rsidR="0077771A" w:rsidRPr="00901997">
        <w:rPr>
          <w:lang w:eastAsia="x-none"/>
        </w:rPr>
        <w:t xml:space="preserve"> </w:t>
      </w:r>
      <w:r w:rsidR="00EB5B60" w:rsidRPr="00901997">
        <w:rPr>
          <w:lang w:eastAsia="x-none"/>
        </w:rPr>
        <w:t xml:space="preserve">bias </w:t>
      </w:r>
      <w:r w:rsidR="00561956" w:rsidRPr="00901997">
        <w:rPr>
          <w:lang w:eastAsia="x-none"/>
        </w:rPr>
        <w:t xml:space="preserve">is </w:t>
      </w:r>
      <w:r w:rsidR="008042B6" w:rsidRPr="00901997">
        <w:rPr>
          <w:lang w:eastAsia="x-none"/>
        </w:rPr>
        <w:t>likely to be</w:t>
      </w:r>
      <w:r w:rsidR="00B95C19" w:rsidRPr="00901997">
        <w:rPr>
          <w:lang w:eastAsia="x-none"/>
        </w:rPr>
        <w:t xml:space="preserve"> </w:t>
      </w:r>
      <w:r w:rsidR="008819AC">
        <w:rPr>
          <w:lang w:eastAsia="x-none"/>
        </w:rPr>
        <w:t>of use</w:t>
      </w:r>
      <w:r w:rsidR="00BD6CF4" w:rsidRPr="00901997">
        <w:rPr>
          <w:lang w:eastAsia="x-none"/>
        </w:rPr>
        <w:t>,</w:t>
      </w:r>
      <w:r w:rsidR="00FF4142" w:rsidRPr="00901997">
        <w:rPr>
          <w:lang w:eastAsia="x-none"/>
        </w:rPr>
        <w:t xml:space="preserve"> at least to detect small</w:t>
      </w:r>
      <w:r w:rsidR="009C2AF5">
        <w:rPr>
          <w:lang w:eastAsia="x-none"/>
        </w:rPr>
        <w:t xml:space="preserve">-study </w:t>
      </w:r>
      <w:r w:rsidR="00BD6CF4" w:rsidRPr="00901997">
        <w:rPr>
          <w:lang w:eastAsia="x-none"/>
        </w:rPr>
        <w:t>effects</w:t>
      </w:r>
      <w:r w:rsidR="005B265E">
        <w:rPr>
          <w:lang w:eastAsia="x-none"/>
        </w:rPr>
        <w:t>.</w:t>
      </w:r>
      <w:r w:rsidR="00B95C19" w:rsidRPr="00901997">
        <w:rPr>
          <w:lang w:eastAsia="x-none"/>
        </w:rPr>
        <w:t xml:space="preserve"> Furthermore, i</w:t>
      </w:r>
      <w:r w:rsidR="00F73A8B" w:rsidRPr="00901997">
        <w:rPr>
          <w:lang w:eastAsia="x-none"/>
        </w:rPr>
        <w:t>n this meta-regression formulation, two things are possible</w:t>
      </w:r>
      <w:r w:rsidR="00635D77" w:rsidRPr="00901997">
        <w:rPr>
          <w:lang w:eastAsia="x-none"/>
        </w:rPr>
        <w:t>: 1) adding more moderators to account for heterogeneity</w:t>
      </w:r>
      <w:r w:rsidR="003A2ABD" w:rsidRPr="00901997">
        <w:rPr>
          <w:lang w:eastAsia="x-none"/>
        </w:rPr>
        <w:t>,</w:t>
      </w:r>
      <w:r w:rsidR="00635D77" w:rsidRPr="00901997">
        <w:rPr>
          <w:lang w:eastAsia="x-none"/>
        </w:rPr>
        <w:t xml:space="preserve"> and 2) </w:t>
      </w:r>
      <w:r w:rsidR="003A6F2D" w:rsidRPr="00901997">
        <w:rPr>
          <w:lang w:eastAsia="x-none"/>
        </w:rPr>
        <w:t>using multilevel meta-analy</w:t>
      </w:r>
      <w:r w:rsidR="00072BB0" w:rsidRPr="00901997">
        <w:rPr>
          <w:lang w:eastAsia="x-none"/>
        </w:rPr>
        <w:t xml:space="preserve">sis </w:t>
      </w:r>
      <w:r w:rsidR="003A6F2D" w:rsidRPr="00901997">
        <w:rPr>
          <w:lang w:eastAsia="x-none"/>
        </w:rPr>
        <w:t xml:space="preserve">to account for </w:t>
      </w:r>
      <w:r w:rsidR="00072BB0" w:rsidRPr="00901997">
        <w:rPr>
          <w:lang w:eastAsia="x-none"/>
        </w:rPr>
        <w:t>non-independence among effect sizes</w:t>
      </w:r>
      <w:r w:rsidR="00B95C19" w:rsidRPr="00901997">
        <w:rPr>
          <w:lang w:eastAsia="x-none"/>
        </w:rPr>
        <w:t xml:space="preserve">. </w:t>
      </w:r>
      <w:r w:rsidR="00053A0E" w:rsidRPr="00901997">
        <w:rPr>
          <w:lang w:eastAsia="x-none"/>
        </w:rPr>
        <w:t>We expand th</w:t>
      </w:r>
      <w:r w:rsidR="00097D11" w:rsidRPr="00901997">
        <w:rPr>
          <w:lang w:eastAsia="x-none"/>
        </w:rPr>
        <w:t>ese</w:t>
      </w:r>
      <w:r w:rsidR="00053A0E" w:rsidRPr="00901997">
        <w:rPr>
          <w:lang w:eastAsia="x-none"/>
        </w:rPr>
        <w:t xml:space="preserve"> possibilit</w:t>
      </w:r>
      <w:r w:rsidR="00097D11" w:rsidRPr="00901997">
        <w:rPr>
          <w:lang w:eastAsia="x-none"/>
        </w:rPr>
        <w:t>ies</w:t>
      </w:r>
      <w:r w:rsidR="00053A0E" w:rsidRPr="00901997">
        <w:rPr>
          <w:lang w:eastAsia="x-none"/>
        </w:rPr>
        <w:t xml:space="preserve"> in Section 4. </w:t>
      </w:r>
    </w:p>
    <w:p w14:paraId="5371C324" w14:textId="0A800576" w:rsidR="00180106" w:rsidRDefault="00FB1DBC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 xml:space="preserve">According to our survey (Figure 2), </w:t>
      </w:r>
      <w:r w:rsidR="00053A0E" w:rsidRPr="00901997">
        <w:rPr>
          <w:lang w:eastAsia="x-none"/>
        </w:rPr>
        <w:t>the correlation-based method</w:t>
      </w:r>
      <w:r w:rsidR="00435AE6" w:rsidRPr="00901997">
        <w:rPr>
          <w:lang w:eastAsia="x-none"/>
        </w:rPr>
        <w:t xml:space="preserve"> </w:t>
      </w:r>
      <w:r w:rsidR="00053A0E" w:rsidRPr="00901997">
        <w:rPr>
          <w:lang w:eastAsia="x-none"/>
        </w:rPr>
        <w:t>is</w:t>
      </w:r>
      <w:r w:rsidR="001C07C2" w:rsidRPr="00901997">
        <w:rPr>
          <w:lang w:eastAsia="x-none"/>
        </w:rPr>
        <w:t xml:space="preserve"> </w:t>
      </w:r>
      <w:r w:rsidR="00701A67" w:rsidRPr="00901997">
        <w:rPr>
          <w:lang w:eastAsia="x-none"/>
        </w:rPr>
        <w:t xml:space="preserve">relatively </w:t>
      </w:r>
      <w:r w:rsidR="00DA2D5B" w:rsidRPr="00901997">
        <w:rPr>
          <w:lang w:eastAsia="x-none"/>
        </w:rPr>
        <w:t>popular</w:t>
      </w:r>
      <w:r w:rsidR="001C07C2" w:rsidRPr="00901997">
        <w:rPr>
          <w:lang w:eastAsia="x-none"/>
        </w:rPr>
        <w:t xml:space="preserve"> in ecology and evolution</w:t>
      </w:r>
      <w:r w:rsidR="007433F1" w:rsidRPr="00901997">
        <w:rPr>
          <w:lang w:eastAsia="x-none"/>
        </w:rPr>
        <w:t xml:space="preserve"> (</w:t>
      </w:r>
      <w:r w:rsidR="001519DD" w:rsidRPr="00901997">
        <w:rPr>
          <w:lang w:eastAsia="x-none"/>
        </w:rPr>
        <w:t>9.4%</w:t>
      </w:r>
      <w:r w:rsidR="007433F1" w:rsidRPr="00901997">
        <w:rPr>
          <w:lang w:eastAsia="x-none"/>
        </w:rPr>
        <w:t>)</w:t>
      </w:r>
      <w:r w:rsidR="004B37ED">
        <w:rPr>
          <w:lang w:eastAsia="x-none"/>
        </w:rPr>
        <w:t xml:space="preserve"> </w:t>
      </w:r>
      <w:r w:rsidR="004B37ED" w:rsidRPr="00901997">
        <w:rPr>
          <w:lang w:eastAsia="x-none"/>
        </w:rPr>
        <w:t>like the regression-based method (11.7%)</w:t>
      </w:r>
      <w:r w:rsidR="001C07C2" w:rsidRPr="00901997">
        <w:rPr>
          <w:lang w:eastAsia="x-none"/>
        </w:rPr>
        <w:t xml:space="preserve">. </w:t>
      </w:r>
      <w:r w:rsidR="0095640A">
        <w:rPr>
          <w:lang w:eastAsia="x-none"/>
        </w:rPr>
        <w:t xml:space="preserve">These two classes of methods are closely related </w:t>
      </w:r>
      <w:r w:rsidR="00C74F2D">
        <w:rPr>
          <w:lang w:eastAsia="x-none"/>
        </w:rPr>
        <w:t xml:space="preserve">because they both </w:t>
      </w:r>
      <w:r w:rsidR="000C6848">
        <w:rPr>
          <w:lang w:eastAsia="x-none"/>
        </w:rPr>
        <w:t xml:space="preserve">statistically </w:t>
      </w:r>
      <w:r w:rsidR="00C74F2D">
        <w:rPr>
          <w:lang w:eastAsia="x-none"/>
        </w:rPr>
        <w:t>examine</w:t>
      </w:r>
      <w:r w:rsidR="000C6848">
        <w:rPr>
          <w:lang w:eastAsia="x-none"/>
        </w:rPr>
        <w:t xml:space="preserve"> a relationship between effect sizes and </w:t>
      </w:r>
      <w:r w:rsidR="00F7713B">
        <w:rPr>
          <w:lang w:eastAsia="x-none"/>
        </w:rPr>
        <w:t>corresponding uncertainties (</w:t>
      </w:r>
      <w:proofErr w:type="gramStart"/>
      <w:r w:rsidR="00F7713B">
        <w:rPr>
          <w:lang w:eastAsia="x-none"/>
        </w:rPr>
        <w:t>e.g.</w:t>
      </w:r>
      <w:proofErr w:type="gramEnd"/>
      <w:r w:rsidR="00F7713B">
        <w:rPr>
          <w:lang w:eastAsia="x-none"/>
        </w:rPr>
        <w:t xml:space="preserve"> sampling variance)</w:t>
      </w:r>
      <w:r w:rsidR="0095640A">
        <w:rPr>
          <w:lang w:eastAsia="x-none"/>
        </w:rPr>
        <w:t xml:space="preserve">. </w:t>
      </w:r>
      <w:r w:rsidR="00AA79CB" w:rsidRPr="00901997">
        <w:rPr>
          <w:lang w:eastAsia="x-none"/>
        </w:rPr>
        <w:t>All the correlation methods are based on a version of t</w:t>
      </w:r>
      <w:r w:rsidR="008B0049" w:rsidRPr="00901997">
        <w:rPr>
          <w:lang w:eastAsia="x-none"/>
        </w:rPr>
        <w:t xml:space="preserve">he rank correlation test </w:t>
      </w:r>
      <w:r w:rsidR="00763D38" w:rsidRPr="00901997">
        <w:rPr>
          <w:lang w:eastAsia="x-none"/>
        </w:rPr>
        <w:t>first proposed by</w:t>
      </w:r>
      <w:r w:rsidR="00AD01A8" w:rsidRPr="00901997">
        <w:rPr>
          <w:lang w:eastAsia="x-none"/>
        </w:rPr>
        <w:t xml:space="preserve"> </w:t>
      </w:r>
      <w:proofErr w:type="spellStart"/>
      <w:r w:rsidR="00AD01A8" w:rsidRPr="00901997">
        <w:rPr>
          <w:lang w:eastAsia="x-none"/>
        </w:rPr>
        <w:t>Begg</w:t>
      </w:r>
      <w:proofErr w:type="spellEnd"/>
      <w:r w:rsidR="00AD01A8" w:rsidRPr="00901997">
        <w:rPr>
          <w:lang w:eastAsia="x-none"/>
        </w:rPr>
        <w:t xml:space="preserve"> and </w:t>
      </w:r>
      <w:proofErr w:type="spellStart"/>
      <w:r w:rsidR="00AD01A8" w:rsidRPr="00901997">
        <w:rPr>
          <w:lang w:eastAsia="x-none"/>
        </w:rPr>
        <w:t>Manzumdar</w:t>
      </w:r>
      <w:proofErr w:type="spellEnd"/>
      <w:r w:rsidR="00763D38" w:rsidRPr="00901997">
        <w:rPr>
          <w:lang w:eastAsia="x-none"/>
        </w:rPr>
        <w:t xml:space="preserve"> </w:t>
      </w:r>
      <w:r w:rsidR="001519DD" w:rsidRPr="00901997">
        <w:rPr>
          <w:lang w:eastAsia="x-none"/>
        </w:rPr>
        <w:t>(</w:t>
      </w:r>
      <w:r w:rsidR="008E2D9F">
        <w:rPr>
          <w:lang w:eastAsia="x-none"/>
        </w:rPr>
        <w:t>{, 1994 #43}</w:t>
      </w:r>
      <w:r w:rsidR="000D1775" w:rsidRPr="00901997">
        <w:rPr>
          <w:lang w:eastAsia="x-none"/>
        </w:rPr>
        <w:t>)</w:t>
      </w:r>
      <w:r w:rsidR="00763D38" w:rsidRPr="00901997">
        <w:rPr>
          <w:lang w:eastAsia="x-none"/>
        </w:rPr>
        <w:t>.</w:t>
      </w:r>
      <w:r w:rsidR="000D1775" w:rsidRPr="00901997">
        <w:rPr>
          <w:lang w:eastAsia="x-none"/>
        </w:rPr>
        <w:t xml:space="preserve"> This method essentially </w:t>
      </w:r>
      <w:r w:rsidR="00861277" w:rsidRPr="00901997">
        <w:rPr>
          <w:lang w:eastAsia="x-none"/>
        </w:rPr>
        <w:t>calculat</w:t>
      </w:r>
      <w:r w:rsidR="00F157C2">
        <w:rPr>
          <w:lang w:eastAsia="x-none"/>
        </w:rPr>
        <w:t>es a</w:t>
      </w:r>
      <w:r w:rsidR="000D1775" w:rsidRPr="00901997">
        <w:rPr>
          <w:lang w:eastAsia="x-none"/>
        </w:rPr>
        <w:t xml:space="preserve"> Kendall’s rank correlation </w:t>
      </w:r>
      <w:r w:rsidR="00F3205E" w:rsidRPr="00901997">
        <w:rPr>
          <w:lang w:eastAsia="x-none"/>
        </w:rPr>
        <w:t xml:space="preserve">between </w:t>
      </w:r>
      <w:r w:rsidR="003048AD" w:rsidRPr="00901997">
        <w:rPr>
          <w:lang w:eastAsia="x-none"/>
        </w:rPr>
        <w:t>effect size</w:t>
      </w:r>
      <w:r w:rsidR="00E821E3" w:rsidRPr="00901997">
        <w:rPr>
          <w:lang w:eastAsia="x-none"/>
        </w:rPr>
        <w:t>s</w:t>
      </w:r>
      <w:r w:rsidR="003048AD" w:rsidRPr="00901997">
        <w:rPr>
          <w:lang w:eastAsia="x-none"/>
        </w:rPr>
        <w:t xml:space="preserve"> </w:t>
      </w:r>
      <w:r w:rsidR="00F3205E" w:rsidRPr="00901997">
        <w:rPr>
          <w:lang w:eastAsia="x-none"/>
        </w:rPr>
        <w:t xml:space="preserve">and </w:t>
      </w:r>
      <w:r w:rsidR="00E821E3" w:rsidRPr="00901997">
        <w:rPr>
          <w:lang w:eastAsia="x-none"/>
        </w:rPr>
        <w:t>their sampling variance</w:t>
      </w:r>
      <w:r w:rsidR="00C1745F">
        <w:rPr>
          <w:lang w:eastAsia="x-none"/>
        </w:rPr>
        <w:t xml:space="preserve">; a </w:t>
      </w:r>
      <w:r w:rsidR="007E0C36">
        <w:rPr>
          <w:lang w:eastAsia="x-none"/>
        </w:rPr>
        <w:t xml:space="preserve">statistically </w:t>
      </w:r>
      <w:r w:rsidR="00C1745F">
        <w:rPr>
          <w:lang w:eastAsia="x-none"/>
        </w:rPr>
        <w:t>significant correlation can indicate a small-s</w:t>
      </w:r>
      <w:r w:rsidR="007E0C36">
        <w:rPr>
          <w:lang w:eastAsia="x-none"/>
        </w:rPr>
        <w:t>tudy</w:t>
      </w:r>
      <w:r w:rsidR="00C1745F">
        <w:rPr>
          <w:lang w:eastAsia="x-none"/>
        </w:rPr>
        <w:t xml:space="preserve"> effect</w:t>
      </w:r>
      <w:r w:rsidR="00861277" w:rsidRPr="00901997">
        <w:rPr>
          <w:lang w:eastAsia="x-none"/>
        </w:rPr>
        <w:t xml:space="preserve">. </w:t>
      </w:r>
      <w:r w:rsidR="009279B2" w:rsidRPr="00901997">
        <w:rPr>
          <w:lang w:eastAsia="x-none"/>
        </w:rPr>
        <w:t>Thus,</w:t>
      </w:r>
      <w:r w:rsidR="00CB1A6D" w:rsidRPr="00901997">
        <w:rPr>
          <w:lang w:eastAsia="x-none"/>
        </w:rPr>
        <w:t xml:space="preserve"> it is a very simple to implement, but i</w:t>
      </w:r>
      <w:r w:rsidR="00861277" w:rsidRPr="00901997">
        <w:rPr>
          <w:lang w:eastAsia="x-none"/>
        </w:rPr>
        <w:t>t seem</w:t>
      </w:r>
      <w:r w:rsidR="00E821E3" w:rsidRPr="00901997">
        <w:rPr>
          <w:lang w:eastAsia="x-none"/>
        </w:rPr>
        <w:t>s</w:t>
      </w:r>
      <w:r w:rsidR="00861277" w:rsidRPr="00901997">
        <w:rPr>
          <w:lang w:eastAsia="x-none"/>
        </w:rPr>
        <w:t xml:space="preserve"> </w:t>
      </w:r>
      <w:r w:rsidR="004F3692" w:rsidRPr="00901997">
        <w:rPr>
          <w:lang w:eastAsia="x-none"/>
        </w:rPr>
        <w:t xml:space="preserve">that </w:t>
      </w:r>
      <w:r w:rsidR="00861277" w:rsidRPr="00901997">
        <w:rPr>
          <w:lang w:eastAsia="x-none"/>
        </w:rPr>
        <w:t xml:space="preserve">the rank correlation </w:t>
      </w:r>
      <w:r w:rsidR="00F3205E" w:rsidRPr="00901997">
        <w:rPr>
          <w:lang w:eastAsia="x-none"/>
        </w:rPr>
        <w:t xml:space="preserve">is not as powerful as Egger’s regression under many </w:t>
      </w:r>
      <w:commentRangeStart w:id="150"/>
      <w:r w:rsidR="00F3205E" w:rsidRPr="00901997">
        <w:rPr>
          <w:lang w:eastAsia="x-none"/>
        </w:rPr>
        <w:t>circumstances</w:t>
      </w:r>
      <w:r w:rsidR="00E821E3" w:rsidRPr="00901997">
        <w:rPr>
          <w:lang w:eastAsia="x-none"/>
        </w:rPr>
        <w:t xml:space="preserve"> (</w:t>
      </w:r>
      <w:r w:rsidR="008E2D9F">
        <w:rPr>
          <w:lang w:eastAsia="x-none"/>
        </w:rPr>
        <w:t>{Macaskill, 2001 #84}</w:t>
      </w:r>
      <w:r w:rsidR="00E821E3" w:rsidRPr="00901997">
        <w:rPr>
          <w:lang w:eastAsia="x-none"/>
        </w:rPr>
        <w:t>)</w:t>
      </w:r>
      <w:r w:rsidR="00F3205E" w:rsidRPr="00901997">
        <w:rPr>
          <w:lang w:eastAsia="x-none"/>
        </w:rPr>
        <w:t xml:space="preserve">. </w:t>
      </w:r>
      <w:commentRangeEnd w:id="150"/>
      <w:r w:rsidR="00057A95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50"/>
      </w:r>
      <w:r w:rsidR="00F3205E" w:rsidRPr="00901997">
        <w:rPr>
          <w:lang w:eastAsia="x-none"/>
        </w:rPr>
        <w:t xml:space="preserve">Given </w:t>
      </w:r>
      <w:r w:rsidR="00DF27E5" w:rsidRPr="00901997">
        <w:rPr>
          <w:lang w:eastAsia="x-none"/>
        </w:rPr>
        <w:t xml:space="preserve">the rank correlation is a non-parametric method, </w:t>
      </w:r>
      <w:r w:rsidR="00510613" w:rsidRPr="00901997">
        <w:rPr>
          <w:lang w:eastAsia="x-none"/>
        </w:rPr>
        <w:t>there is, theoretically, no assumption of the independence of data</w:t>
      </w:r>
      <w:r w:rsidR="009F5FC7" w:rsidRPr="00901997">
        <w:rPr>
          <w:lang w:eastAsia="x-none"/>
        </w:rPr>
        <w:t>.</w:t>
      </w:r>
      <w:r w:rsidR="00510613" w:rsidRPr="00901997">
        <w:rPr>
          <w:lang w:eastAsia="x-none"/>
        </w:rPr>
        <w:t xml:space="preserve"> </w:t>
      </w:r>
      <w:r w:rsidR="009F5FC7" w:rsidRPr="00901997">
        <w:rPr>
          <w:lang w:eastAsia="x-none"/>
        </w:rPr>
        <w:t>Y</w:t>
      </w:r>
      <w:r w:rsidR="00510613" w:rsidRPr="00901997">
        <w:rPr>
          <w:lang w:eastAsia="x-none"/>
        </w:rPr>
        <w:t>et</w:t>
      </w:r>
      <w:r w:rsidR="00561956" w:rsidRPr="00901997">
        <w:rPr>
          <w:lang w:eastAsia="x-none"/>
        </w:rPr>
        <w:t>,</w:t>
      </w:r>
      <w:r w:rsidR="00510613" w:rsidRPr="00901997">
        <w:rPr>
          <w:lang w:eastAsia="x-none"/>
        </w:rPr>
        <w:t xml:space="preserve"> a recent simulation shows that a rank correlation method</w:t>
      </w:r>
      <w:r w:rsidR="003A2C76" w:rsidRPr="00901997">
        <w:rPr>
          <w:lang w:eastAsia="x-none"/>
        </w:rPr>
        <w:t xml:space="preserve"> performs</w:t>
      </w:r>
      <w:r w:rsidR="00510613" w:rsidRPr="00901997">
        <w:rPr>
          <w:lang w:eastAsia="x-none"/>
        </w:rPr>
        <w:t xml:space="preserve"> poorly when effect sizes are correlated (</w:t>
      </w:r>
      <w:r w:rsidR="008E2D9F">
        <w:rPr>
          <w:lang w:eastAsia="x-none"/>
        </w:rPr>
        <w:t>{Fernandez-Castilla, 2019 #37}</w:t>
      </w:r>
      <w:r w:rsidR="00510613" w:rsidRPr="00901997">
        <w:rPr>
          <w:lang w:eastAsia="x-none"/>
        </w:rPr>
        <w:t xml:space="preserve">). </w:t>
      </w:r>
    </w:p>
    <w:p w14:paraId="6D43ECE5" w14:textId="29D0FFF6" w:rsidR="00D264B5" w:rsidRPr="00901997" w:rsidRDefault="00D264B5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>3.</w:t>
      </w:r>
      <w:r w:rsidR="00880414" w:rsidRPr="00901997">
        <w:rPr>
          <w:rFonts w:cs="Times New Roman"/>
        </w:rPr>
        <w:t>1.3</w:t>
      </w:r>
      <w:r w:rsidRPr="00901997">
        <w:rPr>
          <w:rFonts w:cs="Times New Roman"/>
        </w:rPr>
        <w:t xml:space="preserve"> | Time-lag bias tests</w:t>
      </w:r>
    </w:p>
    <w:p w14:paraId="1F32D9E3" w14:textId="75ACDD07" w:rsidR="00D264B5" w:rsidRPr="00901997" w:rsidRDefault="00EF19CC" w:rsidP="00EC50FE">
      <w:pPr>
        <w:spacing w:line="480" w:lineRule="auto"/>
        <w:rPr>
          <w:lang w:eastAsia="x-none"/>
        </w:rPr>
      </w:pPr>
      <w:r w:rsidRPr="00EF19CC">
        <w:rPr>
          <w:lang w:eastAsia="x-none"/>
        </w:rPr>
        <w:t xml:space="preserve">Time-lag bias occurs when larger or </w:t>
      </w:r>
      <w:r w:rsidR="001D683A">
        <w:rPr>
          <w:lang w:eastAsia="x-none"/>
        </w:rPr>
        <w:t>significant</w:t>
      </w:r>
      <w:r w:rsidRPr="00EF19CC">
        <w:rPr>
          <w:lang w:eastAsia="x-none"/>
        </w:rPr>
        <w:t xml:space="preserve"> effects are published more quickly than smaller or </w:t>
      </w:r>
      <w:r w:rsidR="001D683A">
        <w:rPr>
          <w:lang w:eastAsia="x-none"/>
        </w:rPr>
        <w:t>non-sign</w:t>
      </w:r>
      <w:r w:rsidR="005C500E">
        <w:rPr>
          <w:lang w:eastAsia="x-none"/>
        </w:rPr>
        <w:t>i</w:t>
      </w:r>
      <w:r w:rsidR="001D683A">
        <w:rPr>
          <w:lang w:eastAsia="x-none"/>
        </w:rPr>
        <w:t>ficant</w:t>
      </w:r>
      <w:r w:rsidRPr="00EF19CC">
        <w:rPr>
          <w:lang w:eastAsia="x-none"/>
        </w:rPr>
        <w:t xml:space="preserve"> effects</w:t>
      </w:r>
      <w:r w:rsidR="006F61F5">
        <w:rPr>
          <w:lang w:eastAsia="x-none"/>
        </w:rPr>
        <w:t xml:space="preserve">, but </w:t>
      </w:r>
      <w:r w:rsidR="003F07B7">
        <w:rPr>
          <w:lang w:eastAsia="x-none"/>
        </w:rPr>
        <w:t>this bias is</w:t>
      </w:r>
      <w:r w:rsidR="00EA5E61">
        <w:rPr>
          <w:lang w:eastAsia="x-none"/>
        </w:rPr>
        <w:t xml:space="preserve"> often</w:t>
      </w:r>
      <w:r w:rsidR="003F07B7">
        <w:rPr>
          <w:lang w:eastAsia="x-none"/>
        </w:rPr>
        <w:t xml:space="preserve"> used to mean that overall effects decline over time </w:t>
      </w:r>
      <w:r w:rsidR="006F61F5">
        <w:rPr>
          <w:lang w:eastAsia="x-none"/>
        </w:rPr>
        <w:t>(</w:t>
      </w:r>
      <w:r w:rsidR="00EA5E61">
        <w:rPr>
          <w:lang w:eastAsia="x-none"/>
        </w:rPr>
        <w:t xml:space="preserve">i.e., </w:t>
      </w:r>
      <w:r w:rsidR="006F61F5">
        <w:rPr>
          <w:lang w:eastAsia="x-none"/>
        </w:rPr>
        <w:t>a decline effect</w:t>
      </w:r>
      <w:r w:rsidR="003F07B7">
        <w:rPr>
          <w:lang w:eastAsia="x-none"/>
        </w:rPr>
        <w:t xml:space="preserve"> </w:t>
      </w:r>
      <w:proofErr w:type="gramStart"/>
      <w:r w:rsidR="00F157C2">
        <w:rPr>
          <w:lang w:eastAsia="x-none"/>
        </w:rPr>
        <w:t>(</w:t>
      </w:r>
      <w:r w:rsidR="003B1F53">
        <w:rPr>
          <w:lang w:eastAsia="x-none"/>
        </w:rPr>
        <w:t>{</w:t>
      </w:r>
      <w:r w:rsidR="003B1F53" w:rsidRPr="003B1F53">
        <w:rPr>
          <w:lang w:eastAsia="x-none"/>
        </w:rPr>
        <w:t xml:space="preserve"> </w:t>
      </w:r>
      <w:proofErr w:type="spellStart"/>
      <w:r w:rsidR="003B1F53">
        <w:rPr>
          <w:lang w:eastAsia="x-none"/>
        </w:rPr>
        <w:t>Koricheva</w:t>
      </w:r>
      <w:proofErr w:type="spellEnd"/>
      <w:proofErr w:type="gramEnd"/>
      <w:r w:rsidR="003B1F53">
        <w:rPr>
          <w:lang w:eastAsia="x-none"/>
        </w:rPr>
        <w:t>, 2019 #26}</w:t>
      </w:r>
      <w:r w:rsidR="006F61F5">
        <w:rPr>
          <w:lang w:eastAsia="x-none"/>
        </w:rPr>
        <w:t>)</w:t>
      </w:r>
      <w:r>
        <w:rPr>
          <w:lang w:eastAsia="x-none"/>
        </w:rPr>
        <w:t xml:space="preserve">. </w:t>
      </w:r>
      <w:r w:rsidR="001D683A">
        <w:rPr>
          <w:lang w:eastAsia="x-none"/>
        </w:rPr>
        <w:t xml:space="preserve">According to our survey (Figure 2), </w:t>
      </w:r>
      <w:r w:rsidR="003B4535">
        <w:rPr>
          <w:lang w:eastAsia="x-none"/>
        </w:rPr>
        <w:t>f</w:t>
      </w:r>
      <w:r w:rsidRPr="00EF19CC">
        <w:rPr>
          <w:lang w:eastAsia="x-none"/>
        </w:rPr>
        <w:t>ewer than 5% of meta-analyses in ecology and evolution tested for this type of publication bias</w:t>
      </w:r>
      <w:r w:rsidR="003B4535">
        <w:rPr>
          <w:lang w:eastAsia="x-none"/>
        </w:rPr>
        <w:t>.</w:t>
      </w:r>
      <w:r w:rsidRPr="00EF19CC" w:rsidDel="00EF19CC">
        <w:rPr>
          <w:lang w:eastAsia="x-none"/>
        </w:rPr>
        <w:t xml:space="preserve"> </w:t>
      </w:r>
      <w:r w:rsidR="0096149C" w:rsidRPr="00901997">
        <w:rPr>
          <w:lang w:eastAsia="x-none"/>
        </w:rPr>
        <w:t xml:space="preserve">This is </w:t>
      </w:r>
      <w:r w:rsidR="009F2AEE" w:rsidRPr="00901997">
        <w:rPr>
          <w:lang w:eastAsia="x-none"/>
        </w:rPr>
        <w:t>concerning</w:t>
      </w:r>
      <w:r w:rsidR="00DF6673" w:rsidRPr="00901997">
        <w:rPr>
          <w:lang w:eastAsia="x-none"/>
        </w:rPr>
        <w:t>,</w:t>
      </w:r>
      <w:r w:rsidR="001F4604" w:rsidRPr="00901997">
        <w:rPr>
          <w:lang w:eastAsia="x-none"/>
        </w:rPr>
        <w:t xml:space="preserve"> </w:t>
      </w:r>
      <w:r w:rsidR="00561956" w:rsidRPr="00901997">
        <w:rPr>
          <w:lang w:eastAsia="x-none"/>
        </w:rPr>
        <w:lastRenderedPageBreak/>
        <w:t xml:space="preserve">given that </w:t>
      </w:r>
      <w:r w:rsidR="001F4604" w:rsidRPr="00901997">
        <w:rPr>
          <w:lang w:eastAsia="x-none"/>
        </w:rPr>
        <w:t xml:space="preserve">time-lag </w:t>
      </w:r>
      <w:r w:rsidR="003A341F" w:rsidRPr="00901997">
        <w:rPr>
          <w:lang w:eastAsia="x-none"/>
        </w:rPr>
        <w:t>bias is likely to be prevalent</w:t>
      </w:r>
      <w:r w:rsidR="00E125E8" w:rsidRPr="00901997">
        <w:rPr>
          <w:lang w:eastAsia="x-none"/>
        </w:rPr>
        <w:t xml:space="preserve"> in ecology and evolution 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Jennions</w:t>
      </w:r>
      <w:proofErr w:type="spellEnd"/>
      <w:r w:rsidR="008E2D9F">
        <w:rPr>
          <w:lang w:eastAsia="x-none"/>
        </w:rPr>
        <w:t>, 2002 #</w:t>
      </w:r>
      <w:proofErr w:type="gramStart"/>
      <w:r w:rsidR="008E2D9F">
        <w:rPr>
          <w:lang w:eastAsia="x-none"/>
        </w:rPr>
        <w:t>113</w:t>
      </w:r>
      <w:r w:rsidR="000D40B9">
        <w:rPr>
          <w:lang w:eastAsia="x-none"/>
        </w:rPr>
        <w:t>;</w:t>
      </w:r>
      <w:r w:rsidR="00557049" w:rsidRPr="00557049">
        <w:rPr>
          <w:lang w:eastAsia="x-none"/>
        </w:rPr>
        <w:t>Sanchez</w:t>
      </w:r>
      <w:proofErr w:type="gramEnd"/>
      <w:r w:rsidR="00557049" w:rsidRPr="00557049">
        <w:rPr>
          <w:lang w:eastAsia="x-none"/>
        </w:rPr>
        <w:t>-Tojar, 2018 #119}</w:t>
      </w:r>
      <w:r w:rsidR="00E125E8" w:rsidRPr="00901997">
        <w:rPr>
          <w:lang w:eastAsia="x-none"/>
        </w:rPr>
        <w:t>)</w:t>
      </w:r>
      <w:r w:rsidR="00B345F7" w:rsidRPr="00901997">
        <w:rPr>
          <w:lang w:eastAsia="x-none"/>
        </w:rPr>
        <w:t xml:space="preserve">. </w:t>
      </w:r>
      <w:r w:rsidR="005E078D" w:rsidRPr="00901997">
        <w:rPr>
          <w:lang w:eastAsia="x-none"/>
        </w:rPr>
        <w:t xml:space="preserve">There </w:t>
      </w:r>
      <w:r w:rsidR="00626D84" w:rsidRPr="00901997">
        <w:rPr>
          <w:lang w:eastAsia="x-none"/>
        </w:rPr>
        <w:t xml:space="preserve">are </w:t>
      </w:r>
      <w:r w:rsidR="007A45C2" w:rsidRPr="00901997">
        <w:rPr>
          <w:lang w:eastAsia="x-none"/>
        </w:rPr>
        <w:t>two</w:t>
      </w:r>
      <w:r w:rsidR="00C830F7" w:rsidRPr="00901997">
        <w:rPr>
          <w:lang w:eastAsia="x-none"/>
        </w:rPr>
        <w:t xml:space="preserve"> </w:t>
      </w:r>
      <w:r w:rsidR="009C7B9C">
        <w:rPr>
          <w:lang w:eastAsia="x-none"/>
        </w:rPr>
        <w:t xml:space="preserve">recommended </w:t>
      </w:r>
      <w:r w:rsidR="00C830F7" w:rsidRPr="00901997">
        <w:rPr>
          <w:lang w:eastAsia="x-none"/>
        </w:rPr>
        <w:t xml:space="preserve">ways to </w:t>
      </w:r>
      <w:r w:rsidR="00A96A66" w:rsidRPr="00901997">
        <w:rPr>
          <w:lang w:eastAsia="x-none"/>
        </w:rPr>
        <w:t xml:space="preserve">investigate time-lag bias (or a decline effect): 1) </w:t>
      </w:r>
      <w:r w:rsidR="007A45C2" w:rsidRPr="00901997">
        <w:rPr>
          <w:lang w:eastAsia="x-none"/>
        </w:rPr>
        <w:t>using a cumulative meta-analysis</w:t>
      </w:r>
      <w:r w:rsidR="000C75D5" w:rsidRPr="00901997">
        <w:rPr>
          <w:lang w:eastAsia="x-none"/>
        </w:rPr>
        <w:t>,</w:t>
      </w:r>
      <w:r w:rsidR="007A45C2" w:rsidRPr="00901997">
        <w:rPr>
          <w:lang w:eastAsia="x-none"/>
        </w:rPr>
        <w:t xml:space="preserve"> and 2) using a regression-based method</w:t>
      </w:r>
      <w:r w:rsidR="00BD5728" w:rsidRPr="00901997">
        <w:rPr>
          <w:lang w:eastAsia="x-none"/>
        </w:rPr>
        <w:t xml:space="preserve"> (</w:t>
      </w:r>
      <w:r w:rsidR="00591EF2" w:rsidRPr="00901997">
        <w:rPr>
          <w:lang w:eastAsia="x-none"/>
        </w:rPr>
        <w:t xml:space="preserve">see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Koricheva</w:t>
      </w:r>
      <w:proofErr w:type="spellEnd"/>
      <w:r w:rsidR="008E2D9F">
        <w:rPr>
          <w:lang w:eastAsia="x-none"/>
        </w:rPr>
        <w:t>, 2013 #</w:t>
      </w:r>
      <w:proofErr w:type="gramStart"/>
      <w:r w:rsidR="008E2D9F">
        <w:rPr>
          <w:lang w:eastAsia="x-none"/>
        </w:rPr>
        <w:t>31;Trkalinos</w:t>
      </w:r>
      <w:proofErr w:type="gramEnd"/>
      <w:r w:rsidR="008E2D9F">
        <w:rPr>
          <w:lang w:eastAsia="x-none"/>
        </w:rPr>
        <w:t>, 2005 #34;Koricheva, 2019 #26}</w:t>
      </w:r>
      <w:r w:rsidR="00591EF2" w:rsidRPr="00901997">
        <w:rPr>
          <w:lang w:eastAsia="x-none"/>
        </w:rPr>
        <w:t>)</w:t>
      </w:r>
      <w:r w:rsidR="0084417D" w:rsidRPr="00901997">
        <w:rPr>
          <w:lang w:eastAsia="x-none"/>
        </w:rPr>
        <w:t xml:space="preserve">. </w:t>
      </w:r>
      <w:r w:rsidR="002A181B" w:rsidRPr="00901997">
        <w:rPr>
          <w:lang w:eastAsia="x-none"/>
        </w:rPr>
        <w:t>We do not recommend the correlation-based method, for example,</w:t>
      </w:r>
      <w:r w:rsidR="0084417D" w:rsidRPr="00901997">
        <w:rPr>
          <w:lang w:eastAsia="x-none"/>
        </w:rPr>
        <w:t xml:space="preserve"> </w:t>
      </w:r>
      <w:r w:rsidR="00BE6BE8" w:rsidRPr="00901997">
        <w:rPr>
          <w:lang w:eastAsia="x-none"/>
        </w:rPr>
        <w:t>quantifying</w:t>
      </w:r>
      <w:r w:rsidR="0084417D" w:rsidRPr="00901997">
        <w:rPr>
          <w:lang w:eastAsia="x-none"/>
        </w:rPr>
        <w:t xml:space="preserve"> a rank </w:t>
      </w:r>
      <w:r w:rsidR="0005053B" w:rsidRPr="00901997">
        <w:rPr>
          <w:lang w:eastAsia="x-none"/>
        </w:rPr>
        <w:t>correlation between effect size and publication year</w:t>
      </w:r>
      <w:r w:rsidR="004E204C" w:rsidRPr="00901997">
        <w:rPr>
          <w:lang w:eastAsia="x-none"/>
        </w:rPr>
        <w:t xml:space="preserve"> (e.g.</w:t>
      </w:r>
      <w:r w:rsidR="009115FA" w:rsidRPr="00901997">
        <w:rPr>
          <w:lang w:eastAsia="x-none"/>
        </w:rPr>
        <w:t>,</w:t>
      </w:r>
      <w:r w:rsidR="004E204C" w:rsidRPr="00901997">
        <w:rPr>
          <w:lang w:eastAsia="x-none"/>
        </w:rPr>
        <w:t xml:space="preserve">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Barto</w:t>
      </w:r>
      <w:proofErr w:type="spellEnd"/>
      <w:r w:rsidR="008E2D9F">
        <w:rPr>
          <w:lang w:eastAsia="x-none"/>
        </w:rPr>
        <w:t>, 2012 #85}</w:t>
      </w:r>
      <w:r w:rsidR="004E204C" w:rsidRPr="00901997">
        <w:rPr>
          <w:lang w:eastAsia="x-none"/>
        </w:rPr>
        <w:t>)</w:t>
      </w:r>
      <w:r w:rsidR="00561956" w:rsidRPr="00901997">
        <w:rPr>
          <w:lang w:eastAsia="x-none"/>
        </w:rPr>
        <w:t>,</w:t>
      </w:r>
      <w:r w:rsidR="00CB1A6D" w:rsidRPr="00901997">
        <w:rPr>
          <w:lang w:eastAsia="x-none"/>
        </w:rPr>
        <w:t xml:space="preserve"> </w:t>
      </w:r>
      <w:r w:rsidR="00BE6BE8" w:rsidRPr="00901997">
        <w:rPr>
          <w:lang w:eastAsia="x-none"/>
        </w:rPr>
        <w:t>because</w:t>
      </w:r>
      <w:r w:rsidR="00E46C80" w:rsidRPr="00901997">
        <w:rPr>
          <w:lang w:eastAsia="x-none"/>
        </w:rPr>
        <w:t xml:space="preserve"> </w:t>
      </w:r>
      <w:r w:rsidR="002A181B" w:rsidRPr="00901997">
        <w:rPr>
          <w:lang w:eastAsia="x-none"/>
        </w:rPr>
        <w:t>this</w:t>
      </w:r>
      <w:r w:rsidR="00E46C80" w:rsidRPr="00901997">
        <w:rPr>
          <w:lang w:eastAsia="x-none"/>
        </w:rPr>
        <w:t xml:space="preserve"> </w:t>
      </w:r>
      <w:r w:rsidR="00A173E4" w:rsidRPr="00901997">
        <w:rPr>
          <w:lang w:eastAsia="x-none"/>
        </w:rPr>
        <w:t>approach</w:t>
      </w:r>
      <w:r w:rsidR="00A66EF2" w:rsidRPr="00901997">
        <w:rPr>
          <w:lang w:eastAsia="x-none"/>
        </w:rPr>
        <w:t xml:space="preserve"> does not account for different precisions of effect sizes</w:t>
      </w:r>
      <w:r w:rsidR="00CB1A6D" w:rsidRPr="00901997">
        <w:rPr>
          <w:lang w:eastAsia="x-none"/>
        </w:rPr>
        <w:t>.</w:t>
      </w:r>
    </w:p>
    <w:p w14:paraId="2742B26A" w14:textId="2CBC7E7C" w:rsidR="00733560" w:rsidRPr="00901997" w:rsidRDefault="00E432F6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Cumulative meta-analysis</w:t>
      </w:r>
      <w:r w:rsidR="00222DFC" w:rsidRPr="00901997">
        <w:rPr>
          <w:lang w:eastAsia="x-none"/>
        </w:rPr>
        <w:t xml:space="preserve"> </w:t>
      </w:r>
      <w:r w:rsidR="00E14ADA" w:rsidRPr="00901997">
        <w:rPr>
          <w:lang w:eastAsia="x-none"/>
        </w:rPr>
        <w:t xml:space="preserve">is where </w:t>
      </w:r>
      <w:r w:rsidR="00E81EA8" w:rsidRPr="00901997">
        <w:rPr>
          <w:lang w:eastAsia="x-none"/>
        </w:rPr>
        <w:t>a meta-analytic model</w:t>
      </w:r>
      <w:r w:rsidR="006E32A8" w:rsidRPr="00901997">
        <w:rPr>
          <w:lang w:eastAsia="x-none"/>
        </w:rPr>
        <w:t xml:space="preserve"> (e.g.</w:t>
      </w:r>
      <w:r w:rsidR="00970CC6" w:rsidRPr="00901997">
        <w:rPr>
          <w:lang w:eastAsia="x-none"/>
        </w:rPr>
        <w:t>,</w:t>
      </w:r>
      <w:r w:rsidR="006E32A8" w:rsidRPr="00901997">
        <w:rPr>
          <w:lang w:eastAsia="x-none"/>
        </w:rPr>
        <w:t xml:space="preserve"> random-effects model)</w:t>
      </w:r>
      <w:r w:rsidR="00E81EA8" w:rsidRPr="00901997">
        <w:rPr>
          <w:lang w:eastAsia="x-none"/>
        </w:rPr>
        <w:t xml:space="preserve"> is applied to a </w:t>
      </w:r>
      <w:r w:rsidR="0011353F" w:rsidRPr="00901997">
        <w:rPr>
          <w:lang w:eastAsia="x-none"/>
        </w:rPr>
        <w:t>set of effect sizes</w:t>
      </w:r>
      <w:r w:rsidR="00E81EA8" w:rsidRPr="00901997">
        <w:rPr>
          <w:lang w:eastAsia="x-none"/>
        </w:rPr>
        <w:t xml:space="preserve">, which is increased by </w:t>
      </w:r>
      <w:r w:rsidR="0011353F" w:rsidRPr="00901997">
        <w:rPr>
          <w:lang w:eastAsia="x-none"/>
        </w:rPr>
        <w:t>one effect size at a time</w:t>
      </w:r>
      <w:r w:rsidR="00E81EA8" w:rsidRPr="00901997">
        <w:rPr>
          <w:lang w:eastAsia="x-none"/>
        </w:rPr>
        <w:t xml:space="preserve"> iteratively </w:t>
      </w:r>
      <w:r w:rsidR="00C77C78" w:rsidRPr="00901997">
        <w:rPr>
          <w:lang w:eastAsia="x-none"/>
        </w:rPr>
        <w:t>(</w:t>
      </w:r>
      <w:r w:rsidR="005366F4" w:rsidRPr="00901997">
        <w:rPr>
          <w:lang w:eastAsia="x-none"/>
        </w:rPr>
        <w:t xml:space="preserve">starting from </w:t>
      </w:r>
      <w:r w:rsidR="00561956" w:rsidRPr="00901997">
        <w:rPr>
          <w:lang w:eastAsia="x-none"/>
        </w:rPr>
        <w:t>the oldest</w:t>
      </w:r>
      <w:r w:rsidR="005366F4" w:rsidRPr="00901997">
        <w:rPr>
          <w:lang w:eastAsia="x-none"/>
        </w:rPr>
        <w:t xml:space="preserve"> effect size). Then, </w:t>
      </w:r>
      <w:r w:rsidR="006E32A8" w:rsidRPr="00901997">
        <w:rPr>
          <w:lang w:eastAsia="x-none"/>
        </w:rPr>
        <w:t xml:space="preserve">the results are displayed as a forest plot (see </w:t>
      </w:r>
      <w:r w:rsidR="00970CC6" w:rsidRPr="00901997">
        <w:rPr>
          <w:lang w:eastAsia="x-none"/>
        </w:rPr>
        <w:t>Fig</w:t>
      </w:r>
      <w:r w:rsidR="00AB3D8A" w:rsidRPr="00901997">
        <w:rPr>
          <w:lang w:eastAsia="x-none"/>
        </w:rPr>
        <w:t>ure</w:t>
      </w:r>
      <w:r w:rsidR="00970CC6" w:rsidRPr="00901997">
        <w:rPr>
          <w:lang w:eastAsia="x-none"/>
        </w:rPr>
        <w:t xml:space="preserve"> 4</w:t>
      </w:r>
      <w:r w:rsidR="003C2833" w:rsidRPr="00901997">
        <w:rPr>
          <w:lang w:eastAsia="x-none"/>
        </w:rPr>
        <w:t>c</w:t>
      </w:r>
      <w:r w:rsidR="006E32A8" w:rsidRPr="00901997">
        <w:rPr>
          <w:lang w:eastAsia="x-none"/>
        </w:rPr>
        <w:t xml:space="preserve">). </w:t>
      </w:r>
      <w:r w:rsidR="0054750A" w:rsidRPr="00901997">
        <w:rPr>
          <w:lang w:eastAsia="x-none"/>
        </w:rPr>
        <w:t xml:space="preserve">One can easily </w:t>
      </w:r>
      <w:r w:rsidR="00561956" w:rsidRPr="00901997">
        <w:rPr>
          <w:lang w:eastAsia="x-none"/>
        </w:rPr>
        <w:t xml:space="preserve">see </w:t>
      </w:r>
      <w:r w:rsidR="0054750A" w:rsidRPr="00901997">
        <w:rPr>
          <w:lang w:eastAsia="x-none"/>
        </w:rPr>
        <w:t xml:space="preserve">when </w:t>
      </w:r>
      <w:r w:rsidR="00561956" w:rsidRPr="00901997">
        <w:rPr>
          <w:lang w:eastAsia="x-none"/>
        </w:rPr>
        <w:t xml:space="preserve">significance of </w:t>
      </w:r>
      <w:r w:rsidR="0054750A" w:rsidRPr="00901997">
        <w:rPr>
          <w:lang w:eastAsia="x-none"/>
        </w:rPr>
        <w:t xml:space="preserve">overall effect sizes </w:t>
      </w:r>
      <w:r w:rsidR="00561956" w:rsidRPr="00901997">
        <w:rPr>
          <w:lang w:eastAsia="x-none"/>
        </w:rPr>
        <w:t>changes</w:t>
      </w:r>
      <w:r w:rsidR="00CA2310" w:rsidRPr="00901997">
        <w:rPr>
          <w:lang w:eastAsia="x-none"/>
        </w:rPr>
        <w:t xml:space="preserve"> over time. </w:t>
      </w:r>
      <w:r w:rsidR="006875C8" w:rsidRPr="00901997">
        <w:rPr>
          <w:lang w:eastAsia="x-none"/>
        </w:rPr>
        <w:t xml:space="preserve">Again, cumulative meta-analysis is only possible when we </w:t>
      </w:r>
      <w:r w:rsidR="00101F5C" w:rsidRPr="00901997">
        <w:rPr>
          <w:lang w:eastAsia="x-none"/>
        </w:rPr>
        <w:t>employ</w:t>
      </w:r>
      <w:r w:rsidR="006875C8" w:rsidRPr="00901997">
        <w:rPr>
          <w:lang w:eastAsia="x-none"/>
        </w:rPr>
        <w:t xml:space="preserve"> a simple model (fixed-effect and random-effects models)</w:t>
      </w:r>
      <w:r w:rsidR="006E1E1B" w:rsidRPr="00901997">
        <w:rPr>
          <w:lang w:eastAsia="x-none"/>
        </w:rPr>
        <w:t xml:space="preserve">. When multiple effect sizes are obtained from each study, adding one study </w:t>
      </w:r>
      <w:r w:rsidR="00602FC3" w:rsidRPr="00901997">
        <w:rPr>
          <w:lang w:eastAsia="x-none"/>
        </w:rPr>
        <w:t>(one or more effect sizes) rather than one effect size is more practical.</w:t>
      </w:r>
      <w:r w:rsidR="006875C8" w:rsidRPr="00901997">
        <w:rPr>
          <w:lang w:eastAsia="x-none"/>
        </w:rPr>
        <w:t xml:space="preserve"> </w:t>
      </w:r>
      <w:r w:rsidR="00516E5F" w:rsidRPr="00901997">
        <w:rPr>
          <w:lang w:eastAsia="x-none"/>
        </w:rPr>
        <w:t>Yet</w:t>
      </w:r>
      <w:r w:rsidR="00602FC3" w:rsidRPr="00901997">
        <w:rPr>
          <w:lang w:eastAsia="x-none"/>
        </w:rPr>
        <w:t>, a complex</w:t>
      </w:r>
      <w:r w:rsidR="00C46FB0" w:rsidRPr="00901997">
        <w:rPr>
          <w:lang w:eastAsia="x-none"/>
        </w:rPr>
        <w:t xml:space="preserve"> </w:t>
      </w:r>
      <w:r w:rsidR="00CF34E3" w:rsidRPr="00901997">
        <w:rPr>
          <w:lang w:eastAsia="x-none"/>
        </w:rPr>
        <w:t xml:space="preserve">but </w:t>
      </w:r>
      <w:r w:rsidR="00C46FB0" w:rsidRPr="00901997">
        <w:rPr>
          <w:lang w:eastAsia="x-none"/>
        </w:rPr>
        <w:t xml:space="preserve">more </w:t>
      </w:r>
      <w:r w:rsidR="00D34B88" w:rsidRPr="00901997">
        <w:rPr>
          <w:lang w:eastAsia="x-none"/>
        </w:rPr>
        <w:t>appropriate</w:t>
      </w:r>
      <w:r w:rsidR="00602FC3" w:rsidRPr="00901997">
        <w:rPr>
          <w:lang w:eastAsia="x-none"/>
        </w:rPr>
        <w:t xml:space="preserve"> meta-analytic model</w:t>
      </w:r>
      <w:r w:rsidR="00C46FB0" w:rsidRPr="00901997">
        <w:rPr>
          <w:lang w:eastAsia="x-none"/>
        </w:rPr>
        <w:t xml:space="preserve"> (see Section 4.</w:t>
      </w:r>
      <w:r w:rsidR="006A352E" w:rsidRPr="00901997">
        <w:rPr>
          <w:lang w:eastAsia="x-none"/>
        </w:rPr>
        <w:t>1</w:t>
      </w:r>
      <w:r w:rsidR="00C46FB0" w:rsidRPr="00901997">
        <w:rPr>
          <w:lang w:eastAsia="x-none"/>
        </w:rPr>
        <w:t>)</w:t>
      </w:r>
      <w:r w:rsidR="00602FC3" w:rsidRPr="00901997">
        <w:rPr>
          <w:lang w:eastAsia="x-none"/>
        </w:rPr>
        <w:t xml:space="preserve"> is unlikely to </w:t>
      </w:r>
      <w:r w:rsidR="00E125E8" w:rsidRPr="00901997">
        <w:rPr>
          <w:lang w:eastAsia="x-none"/>
        </w:rPr>
        <w:t>run</w:t>
      </w:r>
      <w:r w:rsidR="00041362" w:rsidRPr="00901997">
        <w:rPr>
          <w:lang w:eastAsia="x-none"/>
        </w:rPr>
        <w:t xml:space="preserve"> </w:t>
      </w:r>
      <w:r w:rsidR="00E125E8" w:rsidRPr="00901997">
        <w:rPr>
          <w:lang w:eastAsia="x-none"/>
        </w:rPr>
        <w:t>with</w:t>
      </w:r>
      <w:r w:rsidR="00041362" w:rsidRPr="00901997">
        <w:rPr>
          <w:lang w:eastAsia="x-none"/>
        </w:rPr>
        <w:t xml:space="preserve"> a few studies (effect sizes)</w:t>
      </w:r>
      <w:r w:rsidR="00C46FB0" w:rsidRPr="00901997">
        <w:rPr>
          <w:lang w:eastAsia="x-none"/>
        </w:rPr>
        <w:t>.</w:t>
      </w:r>
      <w:r w:rsidR="004A61D7" w:rsidRPr="00901997">
        <w:rPr>
          <w:lang w:eastAsia="x-none"/>
        </w:rPr>
        <w:t xml:space="preserve"> </w:t>
      </w:r>
    </w:p>
    <w:p w14:paraId="4BE3D7C7" w14:textId="3E4AF0B9" w:rsidR="00E432F6" w:rsidRPr="00901997" w:rsidRDefault="00D13AD1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 xml:space="preserve">The second </w:t>
      </w:r>
      <w:r w:rsidR="00CA2310" w:rsidRPr="00901997">
        <w:rPr>
          <w:lang w:eastAsia="x-none"/>
        </w:rPr>
        <w:t xml:space="preserve">method </w:t>
      </w:r>
      <w:r w:rsidRPr="00901997">
        <w:rPr>
          <w:lang w:eastAsia="x-none"/>
        </w:rPr>
        <w:t xml:space="preserve">is </w:t>
      </w:r>
      <w:r w:rsidR="00CA2310" w:rsidRPr="00901997">
        <w:rPr>
          <w:lang w:eastAsia="x-none"/>
        </w:rPr>
        <w:t xml:space="preserve">based on regression </w:t>
      </w:r>
      <w:r w:rsidRPr="00901997">
        <w:rPr>
          <w:lang w:eastAsia="x-none"/>
        </w:rPr>
        <w:t xml:space="preserve">and </w:t>
      </w:r>
      <w:r w:rsidR="00670856" w:rsidRPr="00901997">
        <w:rPr>
          <w:lang w:eastAsia="x-none"/>
        </w:rPr>
        <w:t xml:space="preserve">is </w:t>
      </w:r>
      <w:r w:rsidR="00CA32ED" w:rsidRPr="00901997">
        <w:rPr>
          <w:lang w:eastAsia="x-none"/>
        </w:rPr>
        <w:t>easy to fit</w:t>
      </w:r>
      <w:r w:rsidR="00914499" w:rsidRPr="00901997">
        <w:rPr>
          <w:lang w:eastAsia="x-none"/>
        </w:rPr>
        <w:t>,</w:t>
      </w:r>
      <w:r w:rsidR="00C133DF" w:rsidRPr="00901997">
        <w:rPr>
          <w:lang w:eastAsia="x-none"/>
        </w:rPr>
        <w:t xml:space="preserve"> for </w:t>
      </w:r>
      <w:r w:rsidRPr="00901997">
        <w:rPr>
          <w:lang w:eastAsia="x-none"/>
        </w:rPr>
        <w:t xml:space="preserve">example (cf. Equation </w:t>
      </w:r>
      <w:r w:rsidR="0043057C" w:rsidRPr="00901997">
        <w:rPr>
          <w:lang w:eastAsia="x-none"/>
        </w:rPr>
        <w:t>10</w:t>
      </w:r>
      <w:r w:rsidRPr="00901997">
        <w:rPr>
          <w:lang w:eastAsia="x-none"/>
        </w:rPr>
        <w:t xml:space="preserve">): </w:t>
      </w:r>
      <w:r w:rsidR="00CA32ED" w:rsidRPr="00901997">
        <w:rPr>
          <w:lang w:eastAsia="x-none"/>
        </w:rPr>
        <w:t xml:space="preserve"> </w:t>
      </w:r>
    </w:p>
    <w:p w14:paraId="57F70674" w14:textId="7FB27B0D" w:rsidR="00BE6BE8" w:rsidRPr="00901997" w:rsidRDefault="001E03F1" w:rsidP="00EC50FE">
      <w:pPr>
        <w:spacing w:line="480" w:lineRule="auto"/>
        <w:rPr>
          <w:lang w:eastAsia="x-none"/>
        </w:rPr>
      </w:pPr>
      <m:oMathPara>
        <m:oMath>
          <m:sSub>
            <m:sSubPr>
              <m:ctrlPr>
                <w:ins w:id="15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15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53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yea</m:t>
          </m:r>
          <m:sSub>
            <m:sSubPr>
              <m:ctrlPr>
                <w:ins w:id="154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55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156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(11)</m:t>
          </m:r>
        </m:oMath>
      </m:oMathPara>
    </w:p>
    <w:p w14:paraId="270C0CB1" w14:textId="4080ACFF" w:rsidR="00DD3891" w:rsidRPr="00901997" w:rsidRDefault="00BD5728" w:rsidP="00EC50FE">
      <w:pPr>
        <w:spacing w:line="480" w:lineRule="auto"/>
      </w:pPr>
      <w:r w:rsidRPr="00901997">
        <w:rPr>
          <w:lang w:eastAsia="x-none"/>
        </w:rPr>
        <w:t xml:space="preserve">where </w:t>
      </w:r>
      <w:proofErr w:type="spellStart"/>
      <w:r w:rsidR="002570D9" w:rsidRPr="00901997">
        <w:rPr>
          <w:i/>
          <w:iCs/>
          <w:lang w:eastAsia="x-none"/>
        </w:rPr>
        <w:t>year</w:t>
      </w:r>
      <w:r w:rsidR="002570D9" w:rsidRPr="00901997">
        <w:rPr>
          <w:i/>
          <w:iCs/>
          <w:vertAlign w:val="subscript"/>
          <w:lang w:eastAsia="x-none"/>
        </w:rPr>
        <w:t>i</w:t>
      </w:r>
      <w:proofErr w:type="spellEnd"/>
      <w:r w:rsidR="002570D9" w:rsidRPr="00901997">
        <w:rPr>
          <w:lang w:eastAsia="x-none"/>
        </w:rPr>
        <w:t xml:space="preserve"> is the publication year for </w:t>
      </w:r>
      <w:r w:rsidR="00BB09A7" w:rsidRPr="00901997">
        <w:rPr>
          <w:lang w:eastAsia="x-none"/>
        </w:rPr>
        <w:t xml:space="preserve">the </w:t>
      </w:r>
      <w:proofErr w:type="spellStart"/>
      <w:r w:rsidR="00BB09A7" w:rsidRPr="00901997">
        <w:rPr>
          <w:i/>
          <w:iCs/>
          <w:lang w:eastAsia="x-none"/>
        </w:rPr>
        <w:t>i</w:t>
      </w:r>
      <w:r w:rsidR="00BB09A7" w:rsidRPr="00901997">
        <w:rPr>
          <w:lang w:eastAsia="x-none"/>
        </w:rPr>
        <w:t>th</w:t>
      </w:r>
      <w:proofErr w:type="spellEnd"/>
      <w:r w:rsidR="00BB09A7" w:rsidRPr="00901997">
        <w:rPr>
          <w:lang w:eastAsia="x-none"/>
        </w:rPr>
        <w:t xml:space="preserve"> study</w:t>
      </w:r>
      <w:r w:rsidR="00EC2612" w:rsidRPr="00901997">
        <w:rPr>
          <w:lang w:eastAsia="x-none"/>
        </w:rPr>
        <w:t xml:space="preserve"> (effect size)</w:t>
      </w:r>
      <w:r w:rsidR="00604143" w:rsidRPr="00901997">
        <w:rPr>
          <w:lang w:eastAsia="x-none"/>
        </w:rPr>
        <w:t xml:space="preserve">. </w:t>
      </w:r>
      <w:r w:rsidR="00F64DE2" w:rsidRPr="00901997">
        <w:rPr>
          <w:lang w:eastAsia="x-none"/>
        </w:rPr>
        <w:t xml:space="preserve">As with Equation 8, this </w:t>
      </w:r>
      <w:r w:rsidR="001434EA" w:rsidRPr="00901997">
        <w:rPr>
          <w:lang w:eastAsia="x-none"/>
        </w:rPr>
        <w:t>method</w:t>
      </w:r>
      <w:r w:rsidR="00F64DE2" w:rsidRPr="00901997">
        <w:rPr>
          <w:lang w:eastAsia="x-none"/>
        </w:rPr>
        <w:t xml:space="preserve"> can </w:t>
      </w:r>
      <w:r w:rsidR="00B74FDC" w:rsidRPr="00901997">
        <w:rPr>
          <w:lang w:eastAsia="x-none"/>
        </w:rPr>
        <w:t>accommodate other moderators (</w:t>
      </w:r>
      <w:proofErr w:type="gramStart"/>
      <w:r w:rsidR="00B74FDC" w:rsidRPr="00901997">
        <w:rPr>
          <w:lang w:eastAsia="x-none"/>
        </w:rPr>
        <w:t>i.e.</w:t>
      </w:r>
      <w:proofErr w:type="gramEnd"/>
      <w:r w:rsidR="00B74FDC" w:rsidRPr="00901997">
        <w:rPr>
          <w:lang w:eastAsia="x-none"/>
        </w:rPr>
        <w:t xml:space="preserve"> potential confounding </w:t>
      </w:r>
      <w:r w:rsidR="00542B0D" w:rsidRPr="00901997">
        <w:rPr>
          <w:lang w:eastAsia="x-none"/>
        </w:rPr>
        <w:t>variables</w:t>
      </w:r>
      <w:r w:rsidR="00B74FDC" w:rsidRPr="00901997">
        <w:rPr>
          <w:lang w:eastAsia="x-none"/>
        </w:rPr>
        <w:t>) and also</w:t>
      </w:r>
      <w:r w:rsidR="00D13AD1" w:rsidRPr="00901997">
        <w:rPr>
          <w:lang w:eastAsia="x-none"/>
        </w:rPr>
        <w:t xml:space="preserve"> can</w:t>
      </w:r>
      <w:r w:rsidR="00FB287B" w:rsidRPr="00901997">
        <w:rPr>
          <w:lang w:eastAsia="x-none"/>
        </w:rPr>
        <w:t xml:space="preserve"> </w:t>
      </w:r>
      <w:r w:rsidR="008045B9" w:rsidRPr="00901997">
        <w:rPr>
          <w:lang w:eastAsia="x-none"/>
        </w:rPr>
        <w:t>be extend</w:t>
      </w:r>
      <w:r w:rsidR="00733560" w:rsidRPr="00901997">
        <w:rPr>
          <w:lang w:eastAsia="x-none"/>
        </w:rPr>
        <w:t>able</w:t>
      </w:r>
      <w:r w:rsidR="008045B9" w:rsidRPr="00901997">
        <w:rPr>
          <w:lang w:eastAsia="x-none"/>
        </w:rPr>
        <w:t xml:space="preserve"> to </w:t>
      </w:r>
      <w:r w:rsidR="001434EA" w:rsidRPr="00901997">
        <w:rPr>
          <w:lang w:eastAsia="x-none"/>
        </w:rPr>
        <w:t>model non-independent effect size</w:t>
      </w:r>
      <w:r w:rsidR="00D13AD1" w:rsidRPr="00901997">
        <w:rPr>
          <w:lang w:eastAsia="x-none"/>
        </w:rPr>
        <w:t>s</w:t>
      </w:r>
      <w:r w:rsidR="00B74FDC" w:rsidRPr="00901997">
        <w:rPr>
          <w:lang w:eastAsia="x-none"/>
        </w:rPr>
        <w:t xml:space="preserve"> </w:t>
      </w:r>
      <w:r w:rsidR="00542B0D" w:rsidRPr="00901997">
        <w:rPr>
          <w:lang w:eastAsia="x-none"/>
        </w:rPr>
        <w:t>(see Section 4</w:t>
      </w:r>
      <w:r w:rsidR="00D3757A" w:rsidRPr="00901997">
        <w:rPr>
          <w:lang w:eastAsia="x-none"/>
        </w:rPr>
        <w:t>.</w:t>
      </w:r>
      <w:r w:rsidR="00D531DC" w:rsidRPr="00901997">
        <w:rPr>
          <w:lang w:eastAsia="x-none"/>
        </w:rPr>
        <w:t>2</w:t>
      </w:r>
      <w:r w:rsidR="00D3757A" w:rsidRPr="00901997">
        <w:rPr>
          <w:lang w:eastAsia="x-none"/>
        </w:rPr>
        <w:t>)</w:t>
      </w:r>
      <w:r w:rsidR="00B76229" w:rsidRPr="00901997">
        <w:rPr>
          <w:lang w:eastAsia="x-none"/>
        </w:rPr>
        <w:t>.</w:t>
      </w:r>
    </w:p>
    <w:p w14:paraId="483E1695" w14:textId="0955570A" w:rsidR="00DD3891" w:rsidRPr="00901997" w:rsidRDefault="00DD3891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3.2 | Assessing the impact of publication bias</w:t>
      </w:r>
    </w:p>
    <w:p w14:paraId="44803855" w14:textId="616752D3" w:rsidR="00DD3891" w:rsidRPr="00901997" w:rsidRDefault="00DD3891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 xml:space="preserve">3.2.1 | Fail-safe </w:t>
      </w:r>
      <w:r w:rsidRPr="00901997">
        <w:rPr>
          <w:rFonts w:cs="Times New Roman"/>
          <w:i/>
          <w:iCs/>
        </w:rPr>
        <w:t>N</w:t>
      </w:r>
      <w:r w:rsidRPr="00901997">
        <w:rPr>
          <w:rFonts w:cs="Times New Roman"/>
        </w:rPr>
        <w:t xml:space="preserve"> </w:t>
      </w:r>
    </w:p>
    <w:p w14:paraId="41D48266" w14:textId="56AAE63B" w:rsidR="00820A5A" w:rsidRPr="00901997" w:rsidRDefault="00DA341B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We now move to publication bias methods </w:t>
      </w:r>
      <w:r w:rsidR="00D13AD1" w:rsidRPr="00901997">
        <w:rPr>
          <w:lang w:eastAsia="x-none"/>
        </w:rPr>
        <w:t xml:space="preserve">that </w:t>
      </w:r>
      <w:r w:rsidRPr="00901997">
        <w:rPr>
          <w:lang w:eastAsia="x-none"/>
        </w:rPr>
        <w:t xml:space="preserve">can assess the impact of </w:t>
      </w:r>
      <w:r w:rsidR="001434EA" w:rsidRPr="00901997">
        <w:rPr>
          <w:lang w:eastAsia="x-none"/>
        </w:rPr>
        <w:t>publication bias</w:t>
      </w:r>
      <w:r w:rsidR="008A0BED" w:rsidRPr="00901997">
        <w:rPr>
          <w:lang w:eastAsia="x-none"/>
        </w:rPr>
        <w:t xml:space="preserve"> rather th</w:t>
      </w:r>
      <w:r w:rsidR="00CF4F57" w:rsidRPr="00901997">
        <w:rPr>
          <w:lang w:eastAsia="x-none"/>
        </w:rPr>
        <w:t xml:space="preserve">an </w:t>
      </w:r>
      <w:r w:rsidR="00D90932" w:rsidRPr="00901997">
        <w:rPr>
          <w:lang w:eastAsia="x-none"/>
        </w:rPr>
        <w:t xml:space="preserve">merely </w:t>
      </w:r>
      <w:r w:rsidR="00CF4F57" w:rsidRPr="00901997">
        <w:rPr>
          <w:lang w:eastAsia="x-none"/>
        </w:rPr>
        <w:t>detecting publication bias</w:t>
      </w:r>
      <w:r w:rsidRPr="00901997">
        <w:rPr>
          <w:lang w:eastAsia="x-none"/>
        </w:rPr>
        <w:t xml:space="preserve">. </w:t>
      </w:r>
      <w:r w:rsidR="001434EA" w:rsidRPr="00901997">
        <w:rPr>
          <w:lang w:eastAsia="x-none"/>
        </w:rPr>
        <w:t xml:space="preserve">Fail-safe </w:t>
      </w:r>
      <w:r w:rsidR="001434EA" w:rsidRPr="00901997">
        <w:rPr>
          <w:i/>
          <w:iCs/>
          <w:lang w:eastAsia="x-none"/>
        </w:rPr>
        <w:t>N</w:t>
      </w:r>
      <w:r w:rsidR="001434EA" w:rsidRPr="00901997">
        <w:rPr>
          <w:lang w:eastAsia="x-none"/>
        </w:rPr>
        <w:t xml:space="preserve"> (also known as </w:t>
      </w:r>
      <w:r w:rsidR="00CE49C4" w:rsidRPr="00901997">
        <w:rPr>
          <w:lang w:eastAsia="x-none"/>
        </w:rPr>
        <w:t>the ‘</w:t>
      </w:r>
      <w:r w:rsidR="001434EA" w:rsidRPr="00901997">
        <w:rPr>
          <w:lang w:eastAsia="x-none"/>
        </w:rPr>
        <w:t>file-drawer number</w:t>
      </w:r>
      <w:r w:rsidR="00CE49C4" w:rsidRPr="00901997">
        <w:rPr>
          <w:lang w:eastAsia="x-none"/>
        </w:rPr>
        <w:t>’</w:t>
      </w:r>
      <w:r w:rsidR="001434EA" w:rsidRPr="00901997">
        <w:rPr>
          <w:lang w:eastAsia="x-none"/>
        </w:rPr>
        <w:t>)</w:t>
      </w:r>
      <w:r w:rsidR="00115808" w:rsidRPr="00901997">
        <w:rPr>
          <w:lang w:eastAsia="x-none"/>
        </w:rPr>
        <w:t xml:space="preserve"> </w:t>
      </w:r>
      <w:r w:rsidR="006A0898" w:rsidRPr="00901997">
        <w:rPr>
          <w:lang w:eastAsia="x-none"/>
        </w:rPr>
        <w:t>represents</w:t>
      </w:r>
      <w:r w:rsidR="00D5790F" w:rsidRPr="00901997">
        <w:rPr>
          <w:lang w:eastAsia="x-none"/>
        </w:rPr>
        <w:t xml:space="preserve"> </w:t>
      </w:r>
      <w:r w:rsidR="004B7E15" w:rsidRPr="00901997">
        <w:rPr>
          <w:lang w:eastAsia="x-none"/>
        </w:rPr>
        <w:t xml:space="preserve">the number of negative unpublished results </w:t>
      </w:r>
      <w:r w:rsidR="003B4535">
        <w:rPr>
          <w:lang w:eastAsia="x-none"/>
        </w:rPr>
        <w:t xml:space="preserve">needed </w:t>
      </w:r>
      <w:r w:rsidR="004B7E15" w:rsidRPr="00901997">
        <w:rPr>
          <w:lang w:eastAsia="x-none"/>
        </w:rPr>
        <w:t xml:space="preserve">to </w:t>
      </w:r>
      <w:r w:rsidR="002757BA" w:rsidRPr="00901997">
        <w:rPr>
          <w:lang w:eastAsia="x-none"/>
        </w:rPr>
        <w:t xml:space="preserve">make a </w:t>
      </w:r>
      <w:r w:rsidR="00DE12E5">
        <w:rPr>
          <w:lang w:eastAsia="x-none"/>
        </w:rPr>
        <w:t xml:space="preserve">statistically </w:t>
      </w:r>
      <w:r w:rsidR="006431AF" w:rsidRPr="00901997">
        <w:rPr>
          <w:lang w:eastAsia="x-none"/>
        </w:rPr>
        <w:t>significant</w:t>
      </w:r>
      <w:r w:rsidR="002757BA" w:rsidRPr="00901997">
        <w:rPr>
          <w:lang w:eastAsia="x-none"/>
        </w:rPr>
        <w:t xml:space="preserve"> overall </w:t>
      </w:r>
      <w:r w:rsidR="006431AF" w:rsidRPr="00901997">
        <w:rPr>
          <w:lang w:eastAsia="x-none"/>
        </w:rPr>
        <w:t>effect non-significant</w:t>
      </w:r>
      <w:r w:rsidR="00E0788C" w:rsidRPr="00901997">
        <w:rPr>
          <w:lang w:eastAsia="x-none"/>
        </w:rPr>
        <w:t xml:space="preserve"> (</w:t>
      </w:r>
      <w:r w:rsidR="00603521" w:rsidRPr="00901997">
        <w:rPr>
          <w:lang w:eastAsia="x-none"/>
        </w:rPr>
        <w:t xml:space="preserve">e.g., </w:t>
      </w:r>
      <w:r w:rsidR="008E2D9F">
        <w:rPr>
          <w:lang w:eastAsia="x-none"/>
        </w:rPr>
        <w:t>{Rosenthal, 1979 #</w:t>
      </w:r>
      <w:proofErr w:type="gramStart"/>
      <w:r w:rsidR="008E2D9F">
        <w:rPr>
          <w:lang w:eastAsia="x-none"/>
        </w:rPr>
        <w:t>49;Rosenberg</w:t>
      </w:r>
      <w:proofErr w:type="gramEnd"/>
      <w:r w:rsidR="008E2D9F">
        <w:rPr>
          <w:lang w:eastAsia="x-none"/>
        </w:rPr>
        <w:t>, 2005 #46}</w:t>
      </w:r>
      <w:r w:rsidR="00E0788C" w:rsidRPr="00901997">
        <w:rPr>
          <w:lang w:eastAsia="x-none"/>
        </w:rPr>
        <w:t>)</w:t>
      </w:r>
      <w:r w:rsidR="006431AF" w:rsidRPr="00901997">
        <w:rPr>
          <w:lang w:eastAsia="x-none"/>
        </w:rPr>
        <w:t xml:space="preserve"> or </w:t>
      </w:r>
      <w:r w:rsidR="00E0788C" w:rsidRPr="00901997">
        <w:rPr>
          <w:lang w:eastAsia="x-none"/>
        </w:rPr>
        <w:t>negligible</w:t>
      </w:r>
      <w:r w:rsidR="00F27CE9" w:rsidRPr="00901997">
        <w:rPr>
          <w:lang w:eastAsia="x-none"/>
        </w:rPr>
        <w:t xml:space="preserve"> (</w:t>
      </w:r>
      <w:r w:rsidR="00603521" w:rsidRPr="00901997">
        <w:rPr>
          <w:lang w:eastAsia="x-none"/>
        </w:rPr>
        <w:t>e.g</w:t>
      </w:r>
      <w:r w:rsidR="00794572" w:rsidRPr="00901997">
        <w:rPr>
          <w:lang w:eastAsia="x-none"/>
        </w:rPr>
        <w:t>.,</w:t>
      </w:r>
      <w:r w:rsidR="00D13AD1" w:rsidRPr="00901997">
        <w:rPr>
          <w:lang w:eastAsia="x-none"/>
        </w:rPr>
        <w:t xml:space="preserve">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Owrin</w:t>
      </w:r>
      <w:proofErr w:type="spellEnd"/>
      <w:r w:rsidR="008E2D9F">
        <w:rPr>
          <w:lang w:eastAsia="x-none"/>
        </w:rPr>
        <w:t xml:space="preserve">, </w:t>
      </w:r>
      <w:r w:rsidR="008E2D9F">
        <w:rPr>
          <w:lang w:eastAsia="x-none"/>
        </w:rPr>
        <w:lastRenderedPageBreak/>
        <w:t>1983 #59}</w:t>
      </w:r>
      <w:r w:rsidR="0080621E" w:rsidRPr="00901997">
        <w:rPr>
          <w:lang w:eastAsia="x-none"/>
        </w:rPr>
        <w:t>). The original fail-safe approach by Rosenthal (</w:t>
      </w:r>
      <w:r w:rsidR="008E2D9F">
        <w:rPr>
          <w:lang w:eastAsia="x-none"/>
        </w:rPr>
        <w:t>{, 1979 #49}</w:t>
      </w:r>
      <w:r w:rsidR="00F346A2" w:rsidRPr="00901997">
        <w:rPr>
          <w:lang w:eastAsia="x-none"/>
        </w:rPr>
        <w:t xml:space="preserve">) </w:t>
      </w:r>
      <w:r w:rsidR="00121FA2" w:rsidRPr="00901997">
        <w:rPr>
          <w:lang w:eastAsia="x-none"/>
        </w:rPr>
        <w:t xml:space="preserve">is the oldest </w:t>
      </w:r>
      <w:r w:rsidR="00F346A2" w:rsidRPr="00901997">
        <w:rPr>
          <w:lang w:eastAsia="x-none"/>
        </w:rPr>
        <w:t xml:space="preserve">publication bias method and probably the simplest: </w:t>
      </w:r>
    </w:p>
    <w:p w14:paraId="421387BA" w14:textId="72AFEAD8" w:rsidR="00F346A2" w:rsidRPr="00901997" w:rsidRDefault="001E03F1" w:rsidP="00EC50FE">
      <w:pPr>
        <w:spacing w:line="480" w:lineRule="auto"/>
        <w:rPr>
          <w:lang w:eastAsia="x-none"/>
        </w:rPr>
      </w:pPr>
      <m:oMathPara>
        <m:oMath>
          <m:sSub>
            <m:sSubPr>
              <m:ctrlPr>
                <w:ins w:id="15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Rosenthal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ins w:id="158" w:author="Shinichi Nakagawa" w:date="2021-01-28T11:06:00Z">
                  <w:rPr>
                    <w:rFonts w:ascii="Cambria Math" w:hAnsi="Cambria Math"/>
                  </w:rPr>
                </w:ins>
              </m:ctrlPr>
            </m:sSupPr>
            <m:e>
              <m:d>
                <m:dPr>
                  <m:ctrlPr>
                    <w:ins w:id="159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dPr>
                <m:e>
                  <m:f>
                    <m:fPr>
                      <m:ctrlPr>
                        <w:ins w:id="160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ins w:id="161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ins w:id="162" w:author="Shinichi Nakagawa" w:date="2021-01-28T11:06:00Z">
                                  <w:rPr>
                                    <w:rFonts w:ascii="Cambria Math" w:hAnsi="Cambria Math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study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ins w:id="163" w:author="Shinichi Nakagawa" w:date="2021-01-28T11:06:00Z">
                                  <w:rPr>
                                    <w:rFonts w:ascii="Cambria Math" w:hAnsi="Cambria Math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1.645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ins w:id="164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study</m:t>
              </m:r>
            </m:sub>
          </m:sSub>
          <m:r>
            <w:rPr>
              <w:rFonts w:ascii="Cambria Math" w:hAnsi="Cambria Math"/>
            </w:rPr>
            <m:t>,  (12)</m:t>
          </m:r>
        </m:oMath>
      </m:oMathPara>
    </w:p>
    <w:p w14:paraId="68F05C4F" w14:textId="4EAD1EAA" w:rsidR="004E69F3" w:rsidRPr="00901997" w:rsidRDefault="001F78C0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proofErr w:type="spellStart"/>
      <w:r w:rsidR="00285246" w:rsidRPr="00901997">
        <w:rPr>
          <w:i/>
          <w:iCs/>
          <w:lang w:eastAsia="x-none"/>
        </w:rPr>
        <w:t>z</w:t>
      </w:r>
      <w:r w:rsidR="00285246" w:rsidRPr="00901997">
        <w:rPr>
          <w:i/>
          <w:iCs/>
          <w:vertAlign w:val="subscript"/>
          <w:lang w:eastAsia="x-none"/>
        </w:rPr>
        <w:t>i</w:t>
      </w:r>
      <w:proofErr w:type="spellEnd"/>
      <w:r w:rsidR="00285246" w:rsidRPr="00901997">
        <w:rPr>
          <w:i/>
          <w:iCs/>
          <w:lang w:eastAsia="x-none"/>
        </w:rPr>
        <w:t xml:space="preserve"> </w:t>
      </w:r>
      <w:r w:rsidR="00285246" w:rsidRPr="00901997">
        <w:rPr>
          <w:lang w:eastAsia="x-none"/>
        </w:rPr>
        <w:t xml:space="preserve">is the </w:t>
      </w:r>
      <w:proofErr w:type="spellStart"/>
      <w:r w:rsidR="00285246" w:rsidRPr="00901997">
        <w:rPr>
          <w:i/>
          <w:iCs/>
          <w:lang w:eastAsia="x-none"/>
        </w:rPr>
        <w:t>i</w:t>
      </w:r>
      <w:r w:rsidR="00285246" w:rsidRPr="00901997">
        <w:rPr>
          <w:lang w:eastAsia="x-none"/>
        </w:rPr>
        <w:t>th</w:t>
      </w:r>
      <w:proofErr w:type="spellEnd"/>
      <w:r w:rsidR="00285246" w:rsidRPr="00901997">
        <w:rPr>
          <w:lang w:eastAsia="x-none"/>
        </w:rPr>
        <w:t xml:space="preserve"> z value (</w:t>
      </w:r>
      <w:proofErr w:type="spellStart"/>
      <w:r w:rsidR="00285246" w:rsidRPr="00901997">
        <w:rPr>
          <w:i/>
          <w:iCs/>
          <w:lang w:eastAsia="x-none"/>
        </w:rPr>
        <w:t>y</w:t>
      </w:r>
      <w:r w:rsidR="00285246" w:rsidRPr="00901997">
        <w:rPr>
          <w:i/>
          <w:iCs/>
          <w:vertAlign w:val="subscript"/>
          <w:lang w:eastAsia="x-none"/>
        </w:rPr>
        <w:t>i</w:t>
      </w:r>
      <w:proofErr w:type="spellEnd"/>
      <w:r w:rsidR="00285246" w:rsidRPr="00901997">
        <w:rPr>
          <w:i/>
          <w:iCs/>
          <w:lang w:eastAsia="x-none"/>
        </w:rPr>
        <w:t>/se</w:t>
      </w:r>
      <w:r w:rsidR="00285246" w:rsidRPr="00901997">
        <w:rPr>
          <w:i/>
          <w:iCs/>
          <w:vertAlign w:val="subscript"/>
          <w:lang w:eastAsia="x-none"/>
        </w:rPr>
        <w:t>i</w:t>
      </w:r>
      <w:r w:rsidR="00285246" w:rsidRPr="00901997">
        <w:rPr>
          <w:lang w:eastAsia="x-none"/>
        </w:rPr>
        <w:t xml:space="preserve">) as in Equation 7 </w:t>
      </w:r>
      <w:r w:rsidR="001D5AF7" w:rsidRPr="00901997">
        <w:rPr>
          <w:lang w:eastAsia="x-none"/>
        </w:rPr>
        <w:t>and 1.645 is the z value for α = 0.05 (</w:t>
      </w:r>
      <w:r w:rsidR="00096B01" w:rsidRPr="00901997">
        <w:rPr>
          <w:lang w:eastAsia="x-none"/>
        </w:rPr>
        <w:t>the</w:t>
      </w:r>
      <w:r w:rsidR="001D5AF7" w:rsidRPr="00901997">
        <w:rPr>
          <w:lang w:eastAsia="x-none"/>
        </w:rPr>
        <w:t xml:space="preserve"> one-tailed test). </w:t>
      </w:r>
      <w:r w:rsidR="00896A64" w:rsidRPr="00901997">
        <w:rPr>
          <w:lang w:eastAsia="x-none"/>
        </w:rPr>
        <w:t xml:space="preserve">The method by </w:t>
      </w:r>
      <w:proofErr w:type="spellStart"/>
      <w:r w:rsidR="00896A64" w:rsidRPr="00901997">
        <w:rPr>
          <w:lang w:eastAsia="x-none"/>
        </w:rPr>
        <w:t>Owrin</w:t>
      </w:r>
      <w:proofErr w:type="spellEnd"/>
      <w:r w:rsidR="00096B01" w:rsidRPr="00901997">
        <w:rPr>
          <w:lang w:eastAsia="x-none"/>
        </w:rPr>
        <w:t xml:space="preserve"> (</w:t>
      </w:r>
      <w:r w:rsidR="008E2D9F">
        <w:rPr>
          <w:lang w:eastAsia="x-none"/>
        </w:rPr>
        <w:t>{, 1983 #59}</w:t>
      </w:r>
      <w:r w:rsidR="00896A64" w:rsidRPr="00901997">
        <w:rPr>
          <w:lang w:eastAsia="x-none"/>
        </w:rPr>
        <w:t xml:space="preserve">) </w:t>
      </w:r>
      <w:r w:rsidR="00E27F1D" w:rsidRPr="00901997">
        <w:rPr>
          <w:lang w:eastAsia="x-none"/>
        </w:rPr>
        <w:t xml:space="preserve">relies on </w:t>
      </w:r>
      <w:r w:rsidR="00565020" w:rsidRPr="00901997">
        <w:rPr>
          <w:lang w:eastAsia="x-none"/>
        </w:rPr>
        <w:t xml:space="preserve">the </w:t>
      </w:r>
      <w:r w:rsidR="00E27F1D" w:rsidRPr="00901997">
        <w:rPr>
          <w:lang w:eastAsia="x-none"/>
        </w:rPr>
        <w:t>effect size rather than statistical significance</w:t>
      </w:r>
      <w:r w:rsidR="00274847" w:rsidRPr="00901997">
        <w:rPr>
          <w:lang w:eastAsia="x-none"/>
        </w:rPr>
        <w:t>; one version of this method can be written as:</w:t>
      </w:r>
    </w:p>
    <w:p w14:paraId="1C96FBED" w14:textId="10955837" w:rsidR="00DD7B14" w:rsidRPr="00901997" w:rsidRDefault="001E03F1" w:rsidP="00EC50FE">
      <w:pPr>
        <w:spacing w:line="480" w:lineRule="auto"/>
        <w:rPr>
          <w:lang w:eastAsia="x-none"/>
        </w:rPr>
      </w:pPr>
      <m:oMathPara>
        <m:oMath>
          <m:sSub>
            <m:sSubPr>
              <m:ctrlPr>
                <w:ins w:id="165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Orwin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ins w:id="166" w:author="Shinichi Nakagawa" w:date="2021-01-28T11:06:00Z">
                  <w:rPr>
                    <w:rFonts w:ascii="Cambria Math" w:hAnsi="Cambria Math"/>
                  </w:rPr>
                </w:ins>
              </m:ctrlPr>
            </m:fPr>
            <m:num>
              <m:sSub>
                <m:sSubPr>
                  <m:ctrlPr>
                    <w:ins w:id="167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study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ins w:id="168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ins w:id="169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ins w:id="170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,  (13)</m:t>
          </m:r>
        </m:oMath>
      </m:oMathPara>
    </w:p>
    <w:p w14:paraId="2B28E92C" w14:textId="59DED0F4" w:rsidR="00DD7B14" w:rsidRPr="00901997" w:rsidRDefault="00AC58A6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</w:t>
      </w:r>
      <w:r w:rsidR="00714D10" w:rsidRPr="00901997">
        <w:rPr>
          <w:lang w:eastAsia="x-none"/>
        </w:rPr>
        <w:t>here</w:t>
      </w:r>
      <w:r w:rsidRPr="00901997">
        <w:rPr>
          <w:lang w:eastAsia="x-none"/>
        </w:rPr>
        <w:t xml:space="preserve"> </w:t>
      </w:r>
      <m:oMath>
        <m:bar>
          <m:barPr>
            <m:pos m:val="top"/>
            <m:ctrlPr>
              <w:ins w:id="171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 w:rsidR="00714D10" w:rsidRPr="00901997">
        <w:rPr>
          <w:lang w:eastAsia="x-none"/>
        </w:rPr>
        <w:t xml:space="preserve"> </w:t>
      </w:r>
      <w:r w:rsidRPr="00901997">
        <w:rPr>
          <w:lang w:eastAsia="x-none"/>
        </w:rPr>
        <w:t xml:space="preserve">is </w:t>
      </w:r>
      <w:r w:rsidR="00BC6F4E" w:rsidRPr="00901997">
        <w:rPr>
          <w:lang w:eastAsia="x-none"/>
        </w:rPr>
        <w:t xml:space="preserve">the </w:t>
      </w:r>
      <w:r w:rsidR="00DD6F17" w:rsidRPr="00901997">
        <w:rPr>
          <w:lang w:eastAsia="x-none"/>
        </w:rPr>
        <w:t>overall mean (</w:t>
      </w:r>
      <w:proofErr w:type="gramStart"/>
      <w:r w:rsidR="00DF4D06" w:rsidRPr="00901997">
        <w:rPr>
          <w:lang w:eastAsia="x-none"/>
        </w:rPr>
        <w:t>i.e.</w:t>
      </w:r>
      <w:proofErr w:type="gramEnd"/>
      <w:r w:rsidR="00DF4D06" w:rsidRPr="00901997">
        <w:rPr>
          <w:lang w:eastAsia="x-none"/>
        </w:rPr>
        <w:t xml:space="preserve"> </w:t>
      </w:r>
      <w:r w:rsidR="0058697E" w:rsidRPr="00901997">
        <w:rPr>
          <w:lang w:eastAsia="x-none"/>
        </w:rPr>
        <w:t xml:space="preserve">an estimate from </w:t>
      </w:r>
      <w:r w:rsidR="00DF4D06" w:rsidRPr="00901997">
        <w:rPr>
          <w:lang w:eastAsia="x-none"/>
        </w:rPr>
        <w:t>a fixed-effect model)</w:t>
      </w:r>
      <w:r w:rsidR="0058697E" w:rsidRPr="00901997">
        <w:rPr>
          <w:lang w:eastAsia="x-none"/>
        </w:rPr>
        <w:t xml:space="preserve"> and </w:t>
      </w:r>
      <w:proofErr w:type="spellStart"/>
      <w:r w:rsidR="0058697E" w:rsidRPr="00901997">
        <w:rPr>
          <w:i/>
          <w:iCs/>
          <w:lang w:eastAsia="x-none"/>
        </w:rPr>
        <w:t>y</w:t>
      </w:r>
      <w:r w:rsidR="0058697E" w:rsidRPr="00901997">
        <w:rPr>
          <w:i/>
          <w:iCs/>
          <w:vertAlign w:val="subscript"/>
          <w:lang w:eastAsia="x-none"/>
        </w:rPr>
        <w:t>n</w:t>
      </w:r>
      <w:proofErr w:type="spellEnd"/>
      <w:r w:rsidR="0058697E" w:rsidRPr="00901997">
        <w:rPr>
          <w:lang w:eastAsia="x-none"/>
        </w:rPr>
        <w:t xml:space="preserve"> is the effect siz</w:t>
      </w:r>
      <w:r w:rsidR="00565020" w:rsidRPr="00901997">
        <w:rPr>
          <w:lang w:eastAsia="x-none"/>
        </w:rPr>
        <w:t xml:space="preserve">e value that </w:t>
      </w:r>
      <w:r w:rsidR="0058697E" w:rsidRPr="00901997">
        <w:rPr>
          <w:lang w:eastAsia="x-none"/>
        </w:rPr>
        <w:t xml:space="preserve">is considered to be small or negligible. </w:t>
      </w:r>
      <w:r w:rsidR="00644757" w:rsidRPr="00901997">
        <w:rPr>
          <w:lang w:eastAsia="x-none"/>
        </w:rPr>
        <w:t>Although Rosenthal</w:t>
      </w:r>
      <w:r w:rsidR="004F70C9" w:rsidRPr="00901997">
        <w:rPr>
          <w:lang w:eastAsia="x-none"/>
        </w:rPr>
        <w:t>’s</w:t>
      </w:r>
      <w:r w:rsidR="00644757" w:rsidRPr="00901997">
        <w:rPr>
          <w:lang w:eastAsia="x-none"/>
        </w:rPr>
        <w:t xml:space="preserve"> and </w:t>
      </w:r>
      <w:proofErr w:type="spellStart"/>
      <w:r w:rsidR="004F70C9" w:rsidRPr="00901997">
        <w:rPr>
          <w:lang w:eastAsia="x-none"/>
        </w:rPr>
        <w:t>Orwin’s</w:t>
      </w:r>
      <w:proofErr w:type="spellEnd"/>
      <w:r w:rsidR="004F70C9" w:rsidRPr="00901997">
        <w:rPr>
          <w:lang w:eastAsia="x-none"/>
        </w:rPr>
        <w:t xml:space="preserve"> fail-safe numbers ignore sample sizes </w:t>
      </w:r>
      <w:r w:rsidR="00CE0C84" w:rsidRPr="00901997">
        <w:rPr>
          <w:lang w:eastAsia="x-none"/>
        </w:rPr>
        <w:t xml:space="preserve">(uncertainty) </w:t>
      </w:r>
      <w:r w:rsidR="002B41FB" w:rsidRPr="00901997">
        <w:rPr>
          <w:lang w:eastAsia="x-none"/>
        </w:rPr>
        <w:t xml:space="preserve">of effect sizes in the dataset, the method proposed by Rosenberg </w:t>
      </w:r>
      <w:r w:rsidR="00CE0C84" w:rsidRPr="00901997">
        <w:rPr>
          <w:lang w:eastAsia="x-none"/>
        </w:rPr>
        <w:t>(</w:t>
      </w:r>
      <w:r w:rsidR="008E2D9F">
        <w:rPr>
          <w:lang w:eastAsia="x-none"/>
        </w:rPr>
        <w:t>{, 2005 #46}</w:t>
      </w:r>
      <w:r w:rsidR="00CE0C84" w:rsidRPr="00901997">
        <w:rPr>
          <w:lang w:eastAsia="x-none"/>
        </w:rPr>
        <w:t xml:space="preserve">) </w:t>
      </w:r>
      <w:r w:rsidR="002B41FB" w:rsidRPr="00901997">
        <w:rPr>
          <w:lang w:eastAsia="x-none"/>
        </w:rPr>
        <w:t>explicitly include</w:t>
      </w:r>
      <w:r w:rsidR="00D13AD1" w:rsidRPr="00901997">
        <w:rPr>
          <w:lang w:eastAsia="x-none"/>
        </w:rPr>
        <w:t>s</w:t>
      </w:r>
      <w:r w:rsidR="002B41FB" w:rsidRPr="00901997">
        <w:rPr>
          <w:lang w:eastAsia="x-none"/>
        </w:rPr>
        <w:t xml:space="preserve"> </w:t>
      </w:r>
      <w:r w:rsidR="00CE0C84" w:rsidRPr="00901997">
        <w:rPr>
          <w:lang w:eastAsia="x-none"/>
        </w:rPr>
        <w:t xml:space="preserve">such </w:t>
      </w:r>
      <w:r w:rsidR="00285603" w:rsidRPr="00901997">
        <w:rPr>
          <w:lang w:eastAsia="x-none"/>
        </w:rPr>
        <w:t>information</w:t>
      </w:r>
      <w:r w:rsidR="004E429D" w:rsidRPr="00901997">
        <w:rPr>
          <w:lang w:eastAsia="x-none"/>
        </w:rPr>
        <w:t xml:space="preserve">. An equation </w:t>
      </w:r>
      <w:r w:rsidR="00D13AD1" w:rsidRPr="00901997">
        <w:rPr>
          <w:lang w:eastAsia="x-none"/>
        </w:rPr>
        <w:t xml:space="preserve">that </w:t>
      </w:r>
      <w:r w:rsidR="004E429D" w:rsidRPr="00901997">
        <w:rPr>
          <w:lang w:eastAsia="x-none"/>
        </w:rPr>
        <w:t>assumes a fixed-effect model can be written as:</w:t>
      </w:r>
    </w:p>
    <w:p w14:paraId="299D4D04" w14:textId="239921A9" w:rsidR="0049633B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17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Rosenberg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f>
            <m:fPr>
              <m:ctrlPr>
                <w:ins w:id="17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>
                <m:sSubPr>
                  <m:ctrlPr>
                    <w:ins w:id="17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study</m:t>
                  </m:r>
                </m:sub>
              </m:sSub>
              <m:r>
                <w:rPr>
                  <w:rFonts w:ascii="Cambria Math" w:hAnsi="Cambria Math" w:cs="Times New Roman"/>
                  <w:lang w:val="en-AU"/>
                </w:rPr>
                <m:t>W</m:t>
              </m:r>
            </m:num>
            <m:den>
              <m:nary>
                <m:naryPr>
                  <m:chr m:val="∑"/>
                  <m:limLoc m:val="undOvr"/>
                  <m:ctrlPr>
                    <w:ins w:id="175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naryPr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i=1</m:t>
                  </m:r>
                </m:sub>
                <m:sup>
                  <m:sSub>
                    <m:sSubPr>
                      <m:ctrlPr>
                        <w:ins w:id="176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study</m:t>
                      </m:r>
                    </m:sub>
                  </m:sSub>
                </m:sup>
                <m:e>
                  <m:sSub>
                    <m:sSubPr>
                      <m:ctrlPr>
                        <w:ins w:id="177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lang w:val="en-AU"/>
            </w:rPr>
            <m:t>,  (14)</m:t>
          </m:r>
        </m:oMath>
      </m:oMathPara>
    </w:p>
    <w:p w14:paraId="12A04DB9" w14:textId="12F8FBB4" w:rsidR="0049633B" w:rsidRPr="00901997" w:rsidRDefault="0049633B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W=</m:t>
          </m:r>
          <m:sSup>
            <m:sSupPr>
              <m:ctrlPr>
                <w:ins w:id="17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pPr>
            <m:e>
              <m:d>
                <m:dPr>
                  <m:ctrlPr>
                    <w:ins w:id="17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dPr>
                <m:e>
                  <m:f>
                    <m:fPr>
                      <m:ctrlPr>
                        <w:ins w:id="180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ins w:id="181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ins w:id="182" w:author="Shinichi Nakagawa" w:date="2021-01-28T11:06:00Z">
                                  <w:rPr>
                                    <w:rFonts w:ascii="Cambria Math" w:hAnsi="Cambria Math" w:cs="Times New Roman"/>
                                    <w:lang w:val="en-AU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study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ins w:id="183" w:author="Shinichi Nakagawa" w:date="2021-01-28T11:06:00Z">
                                  <w:rPr>
                                    <w:rFonts w:ascii="Cambria Math" w:hAnsi="Cambria Math" w:cs="Times New Roman"/>
                                    <w:lang w:val="en-AU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ins w:id="184" w:author="Shinichi Nakagawa" w:date="2021-01-28T11:06:00Z">
                                  <w:rPr>
                                    <w:rFonts w:ascii="Cambria Math" w:hAnsi="Cambria Math" w:cs="Times New Roman"/>
                                    <w:lang w:val="en-AU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ins w:id="185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0.05(</m:t>
                          </m:r>
                          <m:sSub>
                            <m:sSubPr>
                              <m:ctrlPr>
                                <w:ins w:id="186" w:author="Shinichi Nakagawa" w:date="2021-01-28T11:06:00Z">
                                  <w:rPr>
                                    <w:rFonts w:ascii="Cambria Math" w:hAnsi="Cambria Math" w:cs="Times New Roman"/>
                                    <w:lang w:val="en-AU"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AU"/>
                                </w:rPr>
                                <m:t>stduy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)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AU"/>
            </w:rPr>
            <m:t>-</m:t>
          </m:r>
          <m:nary>
            <m:naryPr>
              <m:chr m:val="∑"/>
              <m:limLoc m:val="undOvr"/>
              <m:ctrlPr>
                <w:ins w:id="18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naryPr>
            <m:sub>
              <m:r>
                <w:rPr>
                  <w:rFonts w:ascii="Cambria Math" w:hAnsi="Cambria Math" w:cs="Times New Roman"/>
                  <w:lang w:val="en-AU"/>
                </w:rPr>
                <m:t>i=1</m:t>
              </m:r>
            </m:sub>
            <m:sup>
              <m:sSub>
                <m:sSubPr>
                  <m:ctrlPr>
                    <w:ins w:id="188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study</m:t>
                  </m:r>
                </m:sub>
              </m:sSub>
            </m:sup>
            <m:e>
              <m:sSub>
                <m:sSubPr>
                  <m:ctrlPr>
                    <w:ins w:id="18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AU"/>
                </w:rPr>
                <m:t>,</m:t>
              </m:r>
            </m:e>
          </m:nary>
        </m:oMath>
      </m:oMathPara>
    </w:p>
    <w:p w14:paraId="54D1A9B3" w14:textId="5FC555F4" w:rsidR="00714D10" w:rsidRPr="00901997" w:rsidRDefault="00714D10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proofErr w:type="spellStart"/>
      <w:r w:rsidR="004E429D" w:rsidRPr="00901997">
        <w:rPr>
          <w:i/>
          <w:iCs/>
          <w:lang w:eastAsia="x-none"/>
        </w:rPr>
        <w:t>w</w:t>
      </w:r>
      <w:r w:rsidR="004E429D" w:rsidRPr="00901997">
        <w:rPr>
          <w:i/>
          <w:iCs/>
          <w:vertAlign w:val="subscript"/>
          <w:lang w:eastAsia="x-none"/>
        </w:rPr>
        <w:t>i</w:t>
      </w:r>
      <w:proofErr w:type="spellEnd"/>
      <w:r w:rsidR="004E429D" w:rsidRPr="00901997">
        <w:rPr>
          <w:i/>
          <w:iCs/>
          <w:lang w:eastAsia="x-none"/>
        </w:rPr>
        <w:t xml:space="preserve"> </w:t>
      </w:r>
      <w:r w:rsidR="00E04938" w:rsidRPr="00901997">
        <w:rPr>
          <w:lang w:eastAsia="x-none"/>
        </w:rPr>
        <w:t>is the inverse of sampling variance (</w:t>
      </w:r>
      <w:r w:rsidR="004E429D" w:rsidRPr="00901997">
        <w:rPr>
          <w:lang w:eastAsia="x-none"/>
        </w:rPr>
        <w:t>1/</w:t>
      </w:r>
      <w:r w:rsidR="004E429D" w:rsidRPr="00901997">
        <w:rPr>
          <w:i/>
          <w:iCs/>
          <w:lang w:eastAsia="x-none"/>
        </w:rPr>
        <w:t>v</w:t>
      </w:r>
      <w:r w:rsidR="004E429D" w:rsidRPr="00901997">
        <w:rPr>
          <w:i/>
          <w:iCs/>
          <w:vertAlign w:val="subscript"/>
          <w:lang w:eastAsia="x-none"/>
        </w:rPr>
        <w:t>i</w:t>
      </w:r>
      <w:r w:rsidR="00E04938" w:rsidRPr="00901997">
        <w:rPr>
          <w:lang w:eastAsia="x-none"/>
        </w:rPr>
        <w:t xml:space="preserve">; note that </w:t>
      </w:r>
      <w:proofErr w:type="spellStart"/>
      <w:r w:rsidR="00E04938" w:rsidRPr="00901997">
        <w:rPr>
          <w:i/>
          <w:iCs/>
          <w:lang w:eastAsia="x-none"/>
        </w:rPr>
        <w:t>w</w:t>
      </w:r>
      <w:r w:rsidR="00E04938" w:rsidRPr="00901997">
        <w:rPr>
          <w:i/>
          <w:iCs/>
          <w:vertAlign w:val="subscript"/>
          <w:lang w:eastAsia="x-none"/>
        </w:rPr>
        <w:t>i</w:t>
      </w:r>
      <w:proofErr w:type="spellEnd"/>
      <w:r w:rsidR="004E429D" w:rsidRPr="00901997">
        <w:rPr>
          <w:lang w:eastAsia="x-none"/>
        </w:rPr>
        <w:t xml:space="preserve"> can be </w:t>
      </w:r>
      <w:r w:rsidR="00E04938" w:rsidRPr="00901997">
        <w:rPr>
          <w:lang w:eastAsia="x-none"/>
        </w:rPr>
        <w:t>modified</w:t>
      </w:r>
      <w:r w:rsidR="004E429D" w:rsidRPr="00901997">
        <w:rPr>
          <w:lang w:eastAsia="x-none"/>
        </w:rPr>
        <w:t xml:space="preserve"> </w:t>
      </w:r>
      <w:r w:rsidR="00E04938" w:rsidRPr="00901997">
        <w:rPr>
          <w:lang w:eastAsia="x-none"/>
        </w:rPr>
        <w:t>for a random-effects model) and</w:t>
      </w:r>
      <w:r w:rsidR="002E76E8" w:rsidRPr="00901997">
        <w:rPr>
          <w:lang w:eastAsia="x-none"/>
        </w:rPr>
        <w:t xml:space="preserve"> </w:t>
      </w:r>
      <m:oMath>
        <m:sSub>
          <m:sSubPr>
            <m:ctrlPr>
              <w:ins w:id="190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0.05(</m:t>
            </m:r>
            <m:sSub>
              <m:sSubPr>
                <m:ctrlPr>
                  <w:ins w:id="191" w:author="Shinichi Nakagawa" w:date="2021-01-28T11:06:00Z">
                    <w:rPr>
                      <w:rFonts w:ascii="Cambria Math" w:hAnsi="Cambria Math"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stduy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</m:oMath>
      <w:r w:rsidR="00E04938" w:rsidRPr="00901997">
        <w:rPr>
          <w:lang w:eastAsia="x-none"/>
        </w:rPr>
        <w:t xml:space="preserve"> </w:t>
      </w:r>
      <w:r w:rsidR="00404F4A" w:rsidRPr="00901997">
        <w:rPr>
          <w:lang w:eastAsia="x-none"/>
        </w:rPr>
        <w:t xml:space="preserve">denotes </w:t>
      </w:r>
      <w:r w:rsidR="00E04938" w:rsidRPr="00901997">
        <w:rPr>
          <w:lang w:eastAsia="x-none"/>
        </w:rPr>
        <w:t xml:space="preserve">the </w:t>
      </w:r>
      <w:r w:rsidR="00E04938" w:rsidRPr="00901997">
        <w:rPr>
          <w:i/>
          <w:lang w:eastAsia="x-none"/>
        </w:rPr>
        <w:t>t</w:t>
      </w:r>
      <w:r w:rsidR="00E04938" w:rsidRPr="00901997">
        <w:rPr>
          <w:lang w:eastAsia="x-none"/>
        </w:rPr>
        <w:t xml:space="preserve"> value </w:t>
      </w:r>
      <w:r w:rsidR="00404F4A" w:rsidRPr="00901997">
        <w:rPr>
          <w:lang w:eastAsia="x-none"/>
        </w:rPr>
        <w:t>with</w:t>
      </w:r>
      <w:r w:rsidR="00504956" w:rsidRPr="00901997">
        <w:rPr>
          <w:lang w:eastAsia="x-none"/>
        </w:rPr>
        <w:t xml:space="preserve"> the α level of 0.05 with </w:t>
      </w:r>
      <w:r w:rsidR="00F17D0B" w:rsidRPr="00901997">
        <w:rPr>
          <w:lang w:eastAsia="x-none"/>
        </w:rPr>
        <w:t>the number of studies (effect sizes) as the degrees of freedom, DF</w:t>
      </w:r>
      <w:r w:rsidR="00404F4A" w:rsidRPr="00901997">
        <w:rPr>
          <w:lang w:eastAsia="x-none"/>
        </w:rPr>
        <w:t xml:space="preserve"> (for the use of </w:t>
      </w:r>
      <w:r w:rsidR="00C005E3" w:rsidRPr="00901997">
        <w:rPr>
          <w:lang w:eastAsia="x-none"/>
        </w:rPr>
        <w:t xml:space="preserve">a </w:t>
      </w:r>
      <w:r w:rsidR="00404F4A" w:rsidRPr="00901997">
        <w:rPr>
          <w:lang w:eastAsia="x-none"/>
        </w:rPr>
        <w:t xml:space="preserve">different </w:t>
      </w:r>
      <w:r w:rsidR="00F17D0B" w:rsidRPr="00901997">
        <w:rPr>
          <w:lang w:eastAsia="x-none"/>
        </w:rPr>
        <w:t>DF</w:t>
      </w:r>
      <w:r w:rsidR="00C005E3" w:rsidRPr="00901997">
        <w:rPr>
          <w:lang w:eastAsia="x-none"/>
        </w:rPr>
        <w:t xml:space="preserve">, </w:t>
      </w:r>
      <w:r w:rsidR="00404F4A" w:rsidRPr="00901997">
        <w:rPr>
          <w:lang w:eastAsia="x-none"/>
        </w:rPr>
        <w:t xml:space="preserve">see </w:t>
      </w:r>
      <w:r w:rsidR="008E2D9F">
        <w:rPr>
          <w:lang w:eastAsia="x-none"/>
        </w:rPr>
        <w:t>{Rosenberg, 2005 #46}</w:t>
      </w:r>
      <w:r w:rsidR="00404F4A" w:rsidRPr="00901997">
        <w:rPr>
          <w:lang w:eastAsia="x-none"/>
        </w:rPr>
        <w:t xml:space="preserve">). </w:t>
      </w:r>
    </w:p>
    <w:p w14:paraId="13688A71" w14:textId="5A669FD0" w:rsidR="003E3104" w:rsidRPr="00901997" w:rsidRDefault="000171AC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 xml:space="preserve">Although </w:t>
      </w:r>
      <w:r w:rsidR="00D74E1C" w:rsidRPr="00901997">
        <w:rPr>
          <w:lang w:eastAsia="x-none"/>
        </w:rPr>
        <w:t>fail</w:t>
      </w:r>
      <w:r w:rsidRPr="00901997">
        <w:rPr>
          <w:lang w:eastAsia="x-none"/>
        </w:rPr>
        <w:t xml:space="preserve">-safe </w:t>
      </w:r>
      <w:r w:rsidR="00D74E1C" w:rsidRPr="00901997">
        <w:rPr>
          <w:lang w:eastAsia="x-none"/>
        </w:rPr>
        <w:t xml:space="preserve">approaches are </w:t>
      </w:r>
      <w:r w:rsidR="00FA18CA" w:rsidRPr="00901997">
        <w:rPr>
          <w:lang w:eastAsia="x-none"/>
        </w:rPr>
        <w:t xml:space="preserve">the most popular </w:t>
      </w:r>
      <w:r w:rsidR="00460F22" w:rsidRPr="00901997">
        <w:rPr>
          <w:lang w:eastAsia="x-none"/>
        </w:rPr>
        <w:t>after the funnel plot</w:t>
      </w:r>
      <w:r w:rsidR="00FA18CA" w:rsidRPr="00901997">
        <w:rPr>
          <w:lang w:eastAsia="x-none"/>
        </w:rPr>
        <w:t xml:space="preserve"> in</w:t>
      </w:r>
      <w:r w:rsidR="00460F22" w:rsidRPr="00901997">
        <w:rPr>
          <w:lang w:eastAsia="x-none"/>
        </w:rPr>
        <w:t xml:space="preserve"> our survey</w:t>
      </w:r>
      <w:r w:rsidR="00FA18CA" w:rsidRPr="00901997">
        <w:rPr>
          <w:lang w:eastAsia="x-none"/>
        </w:rPr>
        <w:t xml:space="preserve"> (</w:t>
      </w:r>
      <w:r w:rsidR="002A3C56" w:rsidRPr="00901997">
        <w:rPr>
          <w:lang w:eastAsia="x-none"/>
        </w:rPr>
        <w:t>14.1%</w:t>
      </w:r>
      <w:r w:rsidR="00FA18CA" w:rsidRPr="00901997">
        <w:rPr>
          <w:lang w:eastAsia="x-none"/>
        </w:rPr>
        <w:t>),</w:t>
      </w:r>
      <w:r w:rsidR="00D74E1C" w:rsidRPr="00901997">
        <w:rPr>
          <w:lang w:eastAsia="x-none"/>
        </w:rPr>
        <w:t xml:space="preserve"> </w:t>
      </w:r>
      <w:commentRangeStart w:id="192"/>
      <w:r w:rsidR="000305AD" w:rsidRPr="00901997">
        <w:rPr>
          <w:lang w:eastAsia="x-none"/>
        </w:rPr>
        <w:t>Becker (</w:t>
      </w:r>
      <w:commentRangeEnd w:id="192"/>
      <w:r w:rsidR="00C53096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92"/>
      </w:r>
      <w:r w:rsidR="008E2D9F">
        <w:rPr>
          <w:lang w:eastAsia="x-none"/>
        </w:rPr>
        <w:t>{, 2005 #5}</w:t>
      </w:r>
      <w:r w:rsidR="000305AD" w:rsidRPr="00901997">
        <w:rPr>
          <w:lang w:eastAsia="x-none"/>
        </w:rPr>
        <w:t xml:space="preserve">) </w:t>
      </w:r>
      <w:r w:rsidR="00460F22" w:rsidRPr="00901997">
        <w:rPr>
          <w:lang w:eastAsia="x-none"/>
        </w:rPr>
        <w:t xml:space="preserve">has </w:t>
      </w:r>
      <w:r w:rsidR="009866AB" w:rsidRPr="00901997">
        <w:rPr>
          <w:lang w:eastAsia="x-none"/>
        </w:rPr>
        <w:t>called for</w:t>
      </w:r>
      <w:r w:rsidR="00460F22" w:rsidRPr="00901997">
        <w:rPr>
          <w:lang w:eastAsia="x-none"/>
        </w:rPr>
        <w:t xml:space="preserve"> </w:t>
      </w:r>
      <w:r w:rsidR="001F2DD9" w:rsidRPr="00901997">
        <w:rPr>
          <w:lang w:eastAsia="x-none"/>
        </w:rPr>
        <w:t>abandon</w:t>
      </w:r>
      <w:r w:rsidR="009866AB" w:rsidRPr="00901997">
        <w:rPr>
          <w:lang w:eastAsia="x-none"/>
        </w:rPr>
        <w:t>ing</w:t>
      </w:r>
      <w:r w:rsidR="00460F22" w:rsidRPr="00901997">
        <w:rPr>
          <w:lang w:eastAsia="x-none"/>
        </w:rPr>
        <w:t xml:space="preserve"> </w:t>
      </w:r>
      <w:r w:rsidR="001F2DD9" w:rsidRPr="00901997">
        <w:rPr>
          <w:lang w:eastAsia="x-none"/>
        </w:rPr>
        <w:t>all the fail-safe approaches</w:t>
      </w:r>
      <w:r w:rsidR="00331AF5" w:rsidRPr="00901997">
        <w:rPr>
          <w:lang w:eastAsia="x-none"/>
        </w:rPr>
        <w:t xml:space="preserve">, given </w:t>
      </w:r>
      <w:r w:rsidR="00886012" w:rsidRPr="00901997">
        <w:rPr>
          <w:lang w:eastAsia="x-none"/>
        </w:rPr>
        <w:t xml:space="preserve">the </w:t>
      </w:r>
      <w:r w:rsidR="00331AF5" w:rsidRPr="00901997">
        <w:rPr>
          <w:lang w:eastAsia="x-none"/>
        </w:rPr>
        <w:t>other</w:t>
      </w:r>
      <w:r w:rsidR="008A67CE" w:rsidRPr="00901997">
        <w:rPr>
          <w:lang w:eastAsia="x-none"/>
        </w:rPr>
        <w:t xml:space="preserve"> methods </w:t>
      </w:r>
      <w:r w:rsidR="00D13AD1" w:rsidRPr="00901997">
        <w:rPr>
          <w:lang w:eastAsia="x-none"/>
        </w:rPr>
        <w:t xml:space="preserve">for </w:t>
      </w:r>
      <w:r w:rsidR="008A67CE" w:rsidRPr="00901997">
        <w:rPr>
          <w:lang w:eastAsia="x-none"/>
        </w:rPr>
        <w:t>publication bias</w:t>
      </w:r>
      <w:r w:rsidR="00886012" w:rsidRPr="00901997">
        <w:rPr>
          <w:lang w:eastAsia="x-none"/>
        </w:rPr>
        <w:t xml:space="preserve"> available</w:t>
      </w:r>
      <w:r w:rsidR="001E3749" w:rsidRPr="00901997">
        <w:rPr>
          <w:lang w:eastAsia="x-none"/>
        </w:rPr>
        <w:t xml:space="preserve">. She </w:t>
      </w:r>
      <w:r w:rsidR="009A67C7" w:rsidRPr="00901997">
        <w:rPr>
          <w:lang w:eastAsia="x-none"/>
        </w:rPr>
        <w:t xml:space="preserve">has </w:t>
      </w:r>
      <w:r w:rsidR="00865B88" w:rsidRPr="00901997">
        <w:rPr>
          <w:lang w:eastAsia="x-none"/>
        </w:rPr>
        <w:t>argued that</w:t>
      </w:r>
      <w:r w:rsidR="00E82F41" w:rsidRPr="00901997">
        <w:rPr>
          <w:lang w:eastAsia="x-none"/>
        </w:rPr>
        <w:t xml:space="preserve"> the</w:t>
      </w:r>
      <w:r w:rsidR="00865B88" w:rsidRPr="00901997">
        <w:rPr>
          <w:lang w:eastAsia="x-none"/>
        </w:rPr>
        <w:t xml:space="preserve"> </w:t>
      </w:r>
      <w:r w:rsidR="00545F82" w:rsidRPr="00901997">
        <w:rPr>
          <w:lang w:eastAsia="x-none"/>
        </w:rPr>
        <w:t xml:space="preserve">fail-safe </w:t>
      </w:r>
      <w:r w:rsidR="004E6CE1" w:rsidRPr="00901997">
        <w:rPr>
          <w:i/>
          <w:iCs/>
          <w:lang w:eastAsia="x-none"/>
        </w:rPr>
        <w:t>N</w:t>
      </w:r>
      <w:r w:rsidR="00545F82" w:rsidRPr="00901997">
        <w:rPr>
          <w:lang w:eastAsia="x-none"/>
        </w:rPr>
        <w:t xml:space="preserve"> </w:t>
      </w:r>
      <w:r w:rsidR="004E6CE1" w:rsidRPr="00901997">
        <w:rPr>
          <w:lang w:eastAsia="x-none"/>
        </w:rPr>
        <w:t>is</w:t>
      </w:r>
      <w:r w:rsidR="00545F82" w:rsidRPr="00901997">
        <w:rPr>
          <w:lang w:eastAsia="x-none"/>
        </w:rPr>
        <w:t xml:space="preserve"> </w:t>
      </w:r>
      <w:r w:rsidR="00A41CC0" w:rsidRPr="00901997">
        <w:rPr>
          <w:lang w:eastAsia="x-none"/>
        </w:rPr>
        <w:t xml:space="preserve">difficult to </w:t>
      </w:r>
      <w:r w:rsidR="004E6CE1" w:rsidRPr="00901997">
        <w:rPr>
          <w:lang w:eastAsia="x-none"/>
        </w:rPr>
        <w:t>interpret</w:t>
      </w:r>
      <w:r w:rsidR="00A41CC0" w:rsidRPr="00901997">
        <w:rPr>
          <w:lang w:eastAsia="x-none"/>
        </w:rPr>
        <w:t xml:space="preserve"> (e.g., no criterion </w:t>
      </w:r>
      <w:r w:rsidR="004E6CE1" w:rsidRPr="00901997">
        <w:rPr>
          <w:lang w:eastAsia="x-none"/>
        </w:rPr>
        <w:t xml:space="preserve">on what </w:t>
      </w:r>
      <w:r w:rsidR="00E82F41" w:rsidRPr="00901997">
        <w:rPr>
          <w:lang w:eastAsia="x-none"/>
        </w:rPr>
        <w:t xml:space="preserve">constitutes a small or large </w:t>
      </w:r>
      <w:r w:rsidR="00E82F41" w:rsidRPr="00901997">
        <w:rPr>
          <w:i/>
          <w:iCs/>
          <w:lang w:eastAsia="x-none"/>
        </w:rPr>
        <w:t>N</w:t>
      </w:r>
      <w:r w:rsidR="00A41CC0" w:rsidRPr="00901997">
        <w:rPr>
          <w:i/>
          <w:iCs/>
          <w:lang w:eastAsia="x-none"/>
        </w:rPr>
        <w:t>)</w:t>
      </w:r>
      <w:r w:rsidR="00E82F41" w:rsidRPr="00901997">
        <w:rPr>
          <w:lang w:eastAsia="x-none"/>
        </w:rPr>
        <w:t>,</w:t>
      </w:r>
      <w:r w:rsidR="00545F82" w:rsidRPr="00901997">
        <w:rPr>
          <w:lang w:eastAsia="x-none"/>
        </w:rPr>
        <w:t xml:space="preserve"> and also that</w:t>
      </w:r>
      <w:r w:rsidR="00A248BB" w:rsidRPr="00901997">
        <w:rPr>
          <w:lang w:eastAsia="x-none"/>
        </w:rPr>
        <w:t xml:space="preserve"> </w:t>
      </w:r>
      <w:r w:rsidR="0082009C" w:rsidRPr="00901997">
        <w:rPr>
          <w:lang w:eastAsia="x-none"/>
        </w:rPr>
        <w:t>depending</w:t>
      </w:r>
      <w:r w:rsidR="001E3749" w:rsidRPr="00901997">
        <w:rPr>
          <w:lang w:eastAsia="x-none"/>
        </w:rPr>
        <w:t xml:space="preserve"> on </w:t>
      </w:r>
      <w:r w:rsidR="001E3749" w:rsidRPr="00901997">
        <w:rPr>
          <w:lang w:eastAsia="x-none"/>
        </w:rPr>
        <w:lastRenderedPageBreak/>
        <w:t xml:space="preserve">methods, a variety of fail-safe numbers can be obtained </w:t>
      </w:r>
      <w:r w:rsidR="009C702A" w:rsidRPr="00901997">
        <w:rPr>
          <w:lang w:eastAsia="x-none"/>
        </w:rPr>
        <w:t xml:space="preserve">for the same data set. For example, </w:t>
      </w:r>
      <w:r w:rsidR="00D2314A" w:rsidRPr="00901997">
        <w:rPr>
          <w:lang w:eastAsia="x-none"/>
        </w:rPr>
        <w:t xml:space="preserve">the </w:t>
      </w:r>
      <w:r w:rsidR="00D2314A" w:rsidRPr="00901997">
        <w:rPr>
          <w:i/>
          <w:iCs/>
          <w:lang w:eastAsia="x-none"/>
        </w:rPr>
        <w:t xml:space="preserve">R </w:t>
      </w:r>
      <w:r w:rsidR="00D2314A" w:rsidRPr="00901997">
        <w:rPr>
          <w:lang w:eastAsia="x-none"/>
        </w:rPr>
        <w:t xml:space="preserve">package </w:t>
      </w:r>
      <w:proofErr w:type="spellStart"/>
      <w:r w:rsidR="00D2314A" w:rsidRPr="00901997">
        <w:rPr>
          <w:i/>
          <w:iCs/>
          <w:lang w:eastAsia="x-none"/>
        </w:rPr>
        <w:t>metafor</w:t>
      </w:r>
      <w:proofErr w:type="spellEnd"/>
      <w:r w:rsidR="00D2314A" w:rsidRPr="00901997">
        <w:rPr>
          <w:lang w:eastAsia="x-none"/>
        </w:rPr>
        <w:t xml:space="preserve"> implements the</w:t>
      </w:r>
      <w:r w:rsidR="009C702A" w:rsidRPr="00901997">
        <w:rPr>
          <w:lang w:eastAsia="x-none"/>
        </w:rPr>
        <w:t xml:space="preserve"> three methods </w:t>
      </w:r>
      <w:r w:rsidR="00D2314A" w:rsidRPr="00901997">
        <w:rPr>
          <w:lang w:eastAsia="x-none"/>
        </w:rPr>
        <w:t xml:space="preserve">above </w:t>
      </w:r>
      <w:r w:rsidR="009C702A" w:rsidRPr="00901997">
        <w:rPr>
          <w:lang w:eastAsia="x-none"/>
        </w:rPr>
        <w:t>(</w:t>
      </w:r>
      <w:r w:rsidR="008E2D9F">
        <w:rPr>
          <w:lang w:eastAsia="x-none"/>
        </w:rPr>
        <w:t>{Viechtbauer, 2010 #87}</w:t>
      </w:r>
      <w:r w:rsidR="009C702A" w:rsidRPr="00901997">
        <w:rPr>
          <w:lang w:eastAsia="x-none"/>
        </w:rPr>
        <w:t>)</w:t>
      </w:r>
      <w:r w:rsidR="00321A5B" w:rsidRPr="00901997">
        <w:rPr>
          <w:lang w:eastAsia="x-none"/>
        </w:rPr>
        <w:t xml:space="preserve">; its example dataset shows </w:t>
      </w:r>
      <w:proofErr w:type="spellStart"/>
      <w:r w:rsidR="00321A5B" w:rsidRPr="00901997">
        <w:rPr>
          <w:i/>
          <w:iCs/>
          <w:lang w:eastAsia="x-none"/>
        </w:rPr>
        <w:t>N</w:t>
      </w:r>
      <w:r w:rsidR="004B2C8C" w:rsidRPr="00901997">
        <w:rPr>
          <w:i/>
          <w:iCs/>
          <w:vertAlign w:val="subscript"/>
          <w:lang w:eastAsia="x-none"/>
        </w:rPr>
        <w:t>Rosenthal</w:t>
      </w:r>
      <w:proofErr w:type="spellEnd"/>
      <w:r w:rsidR="00321A5B" w:rsidRPr="00901997">
        <w:rPr>
          <w:lang w:eastAsia="x-none"/>
        </w:rPr>
        <w:t xml:space="preserve"> = </w:t>
      </w:r>
      <w:r w:rsidR="004B2C8C" w:rsidRPr="00901997">
        <w:rPr>
          <w:lang w:eastAsia="x-none"/>
        </w:rPr>
        <w:t>598</w:t>
      </w:r>
      <w:r w:rsidR="00321A5B" w:rsidRPr="00901997">
        <w:rPr>
          <w:lang w:eastAsia="x-none"/>
        </w:rPr>
        <w:t xml:space="preserve">, </w:t>
      </w:r>
      <w:proofErr w:type="spellStart"/>
      <w:r w:rsidR="00321A5B" w:rsidRPr="00901997">
        <w:rPr>
          <w:i/>
          <w:iCs/>
          <w:lang w:eastAsia="x-none"/>
        </w:rPr>
        <w:t>N</w:t>
      </w:r>
      <w:r w:rsidR="004B2C8C" w:rsidRPr="00901997">
        <w:rPr>
          <w:i/>
          <w:iCs/>
          <w:vertAlign w:val="subscript"/>
          <w:lang w:eastAsia="x-none"/>
        </w:rPr>
        <w:t>Owrin</w:t>
      </w:r>
      <w:proofErr w:type="spellEnd"/>
      <w:r w:rsidR="00321A5B" w:rsidRPr="00901997">
        <w:rPr>
          <w:lang w:eastAsia="x-none"/>
        </w:rPr>
        <w:t xml:space="preserve"> =</w:t>
      </w:r>
      <w:r w:rsidR="009D01FB" w:rsidRPr="00901997">
        <w:rPr>
          <w:lang w:eastAsia="x-none"/>
        </w:rPr>
        <w:t xml:space="preserve"> </w:t>
      </w:r>
      <w:r w:rsidR="004B2C8C" w:rsidRPr="00901997">
        <w:rPr>
          <w:lang w:eastAsia="x-none"/>
        </w:rPr>
        <w:t>13,</w:t>
      </w:r>
      <w:r w:rsidR="00321A5B" w:rsidRPr="00901997">
        <w:rPr>
          <w:lang w:eastAsia="x-none"/>
        </w:rPr>
        <w:t xml:space="preserve"> and </w:t>
      </w:r>
      <w:proofErr w:type="spellStart"/>
      <w:r w:rsidR="00321A5B" w:rsidRPr="00901997">
        <w:rPr>
          <w:i/>
          <w:iCs/>
          <w:lang w:eastAsia="x-none"/>
        </w:rPr>
        <w:t>N</w:t>
      </w:r>
      <w:r w:rsidR="004B2C8C" w:rsidRPr="00901997">
        <w:rPr>
          <w:i/>
          <w:iCs/>
          <w:vertAlign w:val="subscript"/>
          <w:lang w:eastAsia="x-none"/>
        </w:rPr>
        <w:t>Ro</w:t>
      </w:r>
      <w:r w:rsidR="00BE513D" w:rsidRPr="00901997">
        <w:rPr>
          <w:i/>
          <w:iCs/>
          <w:vertAlign w:val="subscript"/>
          <w:lang w:eastAsia="x-none"/>
        </w:rPr>
        <w:t>senberg</w:t>
      </w:r>
      <w:proofErr w:type="spellEnd"/>
      <w:r w:rsidR="00321A5B" w:rsidRPr="00901997">
        <w:rPr>
          <w:lang w:eastAsia="x-none"/>
        </w:rPr>
        <w:t xml:space="preserve"> = </w:t>
      </w:r>
      <w:r w:rsidR="004B2C8C" w:rsidRPr="00901997">
        <w:rPr>
          <w:lang w:eastAsia="x-none"/>
        </w:rPr>
        <w:t xml:space="preserve">370 (see </w:t>
      </w:r>
      <w:r w:rsidR="006A1F8C" w:rsidRPr="00901997">
        <w:rPr>
          <w:lang w:eastAsia="x-none"/>
        </w:rPr>
        <w:t>Supporting</w:t>
      </w:r>
      <w:r w:rsidR="004B2C8C" w:rsidRPr="00901997">
        <w:rPr>
          <w:lang w:eastAsia="x-none"/>
        </w:rPr>
        <w:t xml:space="preserve"> Information</w:t>
      </w:r>
      <w:r w:rsidR="00565B09" w:rsidRPr="00901997">
        <w:rPr>
          <w:lang w:eastAsia="x-none"/>
        </w:rPr>
        <w:t>, Appendix S3</w:t>
      </w:r>
      <w:r w:rsidR="00886012" w:rsidRPr="00901997">
        <w:rPr>
          <w:lang w:eastAsia="x-none"/>
        </w:rPr>
        <w:t>)</w:t>
      </w:r>
      <w:r w:rsidR="009C702A" w:rsidRPr="00901997">
        <w:rPr>
          <w:lang w:eastAsia="x-none"/>
        </w:rPr>
        <w:t xml:space="preserve">. </w:t>
      </w:r>
      <w:r w:rsidR="001F709D" w:rsidRPr="00901997">
        <w:rPr>
          <w:lang w:eastAsia="x-none"/>
        </w:rPr>
        <w:t xml:space="preserve">Unfortunately, </w:t>
      </w:r>
      <w:r w:rsidR="00D13AD1" w:rsidRPr="00901997">
        <w:rPr>
          <w:lang w:eastAsia="x-none"/>
        </w:rPr>
        <w:t>n</w:t>
      </w:r>
      <w:r w:rsidR="009A67C7" w:rsidRPr="00901997">
        <w:rPr>
          <w:lang w:eastAsia="x-none"/>
        </w:rPr>
        <w:t>one</w:t>
      </w:r>
      <w:r w:rsidR="00954E2B" w:rsidRPr="00901997">
        <w:rPr>
          <w:lang w:eastAsia="x-none"/>
        </w:rPr>
        <w:t xml:space="preserve"> of the proposed methods </w:t>
      </w:r>
      <w:r w:rsidR="003C668D" w:rsidRPr="00901997">
        <w:rPr>
          <w:lang w:eastAsia="x-none"/>
        </w:rPr>
        <w:t>adequately control for</w:t>
      </w:r>
      <w:r w:rsidR="00252F79" w:rsidRPr="00901997">
        <w:rPr>
          <w:lang w:eastAsia="x-none"/>
        </w:rPr>
        <w:t xml:space="preserve"> heterogeneity</w:t>
      </w:r>
      <w:r w:rsidR="006858B5" w:rsidRPr="00901997">
        <w:rPr>
          <w:lang w:eastAsia="x-none"/>
        </w:rPr>
        <w:t xml:space="preserve"> </w:t>
      </w:r>
      <w:r w:rsidR="00566EEE" w:rsidRPr="00901997">
        <w:rPr>
          <w:lang w:eastAsia="x-none"/>
        </w:rPr>
        <w:t xml:space="preserve">(e.g., </w:t>
      </w:r>
      <w:r w:rsidR="00CD52E6" w:rsidRPr="00901997">
        <w:rPr>
          <w:lang w:eastAsia="x-none"/>
        </w:rPr>
        <w:t xml:space="preserve">by </w:t>
      </w:r>
      <w:r w:rsidR="00566EEE" w:rsidRPr="00901997">
        <w:rPr>
          <w:lang w:eastAsia="x-none"/>
        </w:rPr>
        <w:t>incorporating</w:t>
      </w:r>
      <w:r w:rsidR="00CD52E6" w:rsidRPr="00901997">
        <w:rPr>
          <w:lang w:eastAsia="x-none"/>
        </w:rPr>
        <w:t xml:space="preserve"> moderators</w:t>
      </w:r>
      <w:r w:rsidR="00566EEE" w:rsidRPr="00901997">
        <w:rPr>
          <w:lang w:eastAsia="x-none"/>
        </w:rPr>
        <w:t>)</w:t>
      </w:r>
      <w:commentRangeStart w:id="193"/>
      <w:r w:rsidR="006858B5" w:rsidRPr="00901997">
        <w:rPr>
          <w:lang w:eastAsia="x-none"/>
        </w:rPr>
        <w:t>,</w:t>
      </w:r>
      <w:commentRangeEnd w:id="193"/>
      <w:r w:rsidR="008D0945">
        <w:rPr>
          <w:rStyle w:val="CommentReference"/>
          <w:rFonts w:ascii="Cambria" w:eastAsia="MS Mincho" w:hAnsi="Cambria"/>
          <w:color w:val="00000A"/>
        </w:rPr>
        <w:commentReference w:id="193"/>
      </w:r>
      <w:r w:rsidR="00252F79" w:rsidRPr="00901997">
        <w:rPr>
          <w:lang w:eastAsia="x-none"/>
        </w:rPr>
        <w:t xml:space="preserve"> </w:t>
      </w:r>
      <w:r w:rsidR="00055DBF">
        <w:rPr>
          <w:lang w:eastAsia="x-none"/>
        </w:rPr>
        <w:t>nor</w:t>
      </w:r>
      <w:r w:rsidR="00F47782" w:rsidRPr="00901997">
        <w:rPr>
          <w:lang w:eastAsia="x-none"/>
        </w:rPr>
        <w:t xml:space="preserve"> non-independence among effect sizes</w:t>
      </w:r>
      <w:r w:rsidR="001443F7" w:rsidRPr="00901997">
        <w:rPr>
          <w:lang w:eastAsia="x-none"/>
        </w:rPr>
        <w:t>.</w:t>
      </w:r>
      <w:r w:rsidR="00331AF5" w:rsidRPr="00901997">
        <w:rPr>
          <w:lang w:eastAsia="x-none"/>
        </w:rPr>
        <w:t xml:space="preserve"> </w:t>
      </w:r>
      <w:r w:rsidR="00BD17ED" w:rsidRPr="00901997">
        <w:rPr>
          <w:lang w:eastAsia="x-none"/>
        </w:rPr>
        <w:t xml:space="preserve">Furthermore, all methods of fail-safe </w:t>
      </w:r>
      <w:r w:rsidR="00BD17ED" w:rsidRPr="00901997">
        <w:rPr>
          <w:i/>
          <w:iCs/>
          <w:lang w:eastAsia="x-none"/>
        </w:rPr>
        <w:t>N</w:t>
      </w:r>
      <w:r w:rsidR="00BD17ED" w:rsidRPr="00901997">
        <w:rPr>
          <w:lang w:eastAsia="x-none"/>
        </w:rPr>
        <w:t xml:space="preserve"> are not inferential methods</w:t>
      </w:r>
      <w:ins w:id="194" w:author="localadmin" w:date="2021-01-15T15:25:00Z">
        <w:r w:rsidR="008D0945">
          <w:rPr>
            <w:lang w:eastAsia="x-none"/>
          </w:rPr>
          <w:t>.</w:t>
        </w:r>
      </w:ins>
    </w:p>
    <w:p w14:paraId="4B55DAA0" w14:textId="4E27EA9C" w:rsidR="000B6A00" w:rsidRPr="00901997" w:rsidRDefault="000B6A00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>3.</w:t>
      </w:r>
      <w:r w:rsidR="00A83CC8" w:rsidRPr="00901997">
        <w:rPr>
          <w:rFonts w:cs="Times New Roman"/>
        </w:rPr>
        <w:t>2.2</w:t>
      </w:r>
      <w:r w:rsidRPr="00901997">
        <w:rPr>
          <w:rFonts w:cs="Times New Roman"/>
        </w:rPr>
        <w:t xml:space="preserve"> | </w:t>
      </w:r>
      <w:r w:rsidR="00211B2E" w:rsidRPr="00901997">
        <w:rPr>
          <w:rFonts w:cs="Times New Roman"/>
        </w:rPr>
        <w:t>Trim</w:t>
      </w:r>
      <w:r w:rsidR="007B3B80" w:rsidRPr="00901997">
        <w:rPr>
          <w:rFonts w:cs="Times New Roman"/>
        </w:rPr>
        <w:t>-</w:t>
      </w:r>
      <w:r w:rsidR="00211B2E" w:rsidRPr="00901997">
        <w:rPr>
          <w:rFonts w:cs="Times New Roman"/>
        </w:rPr>
        <w:t>and</w:t>
      </w:r>
      <w:r w:rsidR="007B3B80" w:rsidRPr="00901997">
        <w:rPr>
          <w:rFonts w:cs="Times New Roman"/>
        </w:rPr>
        <w:t>-</w:t>
      </w:r>
      <w:r w:rsidR="00211B2E" w:rsidRPr="00901997">
        <w:rPr>
          <w:rFonts w:cs="Times New Roman"/>
        </w:rPr>
        <w:t>fill tests</w:t>
      </w:r>
    </w:p>
    <w:p w14:paraId="22DB9490" w14:textId="7798F692" w:rsidR="00CA32D9" w:rsidRPr="00901997" w:rsidRDefault="00D01BAA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The trim-and-fill test </w:t>
      </w:r>
      <w:r w:rsidR="001103BD" w:rsidRPr="00901997">
        <w:rPr>
          <w:lang w:eastAsia="x-none"/>
        </w:rPr>
        <w:t>provide</w:t>
      </w:r>
      <w:r w:rsidR="002F6A42" w:rsidRPr="00901997">
        <w:rPr>
          <w:lang w:eastAsia="x-none"/>
        </w:rPr>
        <w:t>s</w:t>
      </w:r>
      <w:r w:rsidR="008C6C82" w:rsidRPr="00901997">
        <w:rPr>
          <w:lang w:eastAsia="x-none"/>
        </w:rPr>
        <w:t xml:space="preserve"> a non-parametric </w:t>
      </w:r>
      <w:r w:rsidR="00055615" w:rsidRPr="00901997">
        <w:rPr>
          <w:lang w:eastAsia="x-none"/>
        </w:rPr>
        <w:t>method</w:t>
      </w:r>
      <w:r w:rsidR="00747DA1" w:rsidRPr="00901997">
        <w:rPr>
          <w:lang w:eastAsia="x-none"/>
        </w:rPr>
        <w:t xml:space="preserve"> that </w:t>
      </w:r>
      <w:r w:rsidR="00255598" w:rsidRPr="00901997">
        <w:rPr>
          <w:lang w:eastAsia="x-none"/>
        </w:rPr>
        <w:t>statistically</w:t>
      </w:r>
      <w:r w:rsidR="00747DA1" w:rsidRPr="00901997">
        <w:rPr>
          <w:lang w:eastAsia="x-none"/>
        </w:rPr>
        <w:t xml:space="preserve"> both detect</w:t>
      </w:r>
      <w:r w:rsidR="00964E0E" w:rsidRPr="00901997">
        <w:rPr>
          <w:lang w:eastAsia="x-none"/>
        </w:rPr>
        <w:t>s</w:t>
      </w:r>
      <w:r w:rsidR="00747DA1" w:rsidRPr="00901997">
        <w:rPr>
          <w:lang w:eastAsia="x-none"/>
        </w:rPr>
        <w:t xml:space="preserve"> and correct</w:t>
      </w:r>
      <w:r w:rsidR="00964E0E" w:rsidRPr="00901997">
        <w:rPr>
          <w:lang w:eastAsia="x-none"/>
        </w:rPr>
        <w:t>s</w:t>
      </w:r>
      <w:r w:rsidR="00747DA1" w:rsidRPr="00901997">
        <w:rPr>
          <w:lang w:eastAsia="x-none"/>
        </w:rPr>
        <w:t xml:space="preserve"> for funnel asymmetry</w:t>
      </w:r>
      <w:r w:rsidR="00D85EA0" w:rsidRPr="00901997">
        <w:rPr>
          <w:lang w:eastAsia="x-none"/>
        </w:rPr>
        <w:t xml:space="preserve"> and that </w:t>
      </w:r>
      <w:r w:rsidR="00747DA1" w:rsidRPr="00901997">
        <w:rPr>
          <w:lang w:eastAsia="x-none"/>
        </w:rPr>
        <w:t xml:space="preserve">can </w:t>
      </w:r>
      <w:r w:rsidR="00336ED4" w:rsidRPr="00901997">
        <w:rPr>
          <w:lang w:eastAsia="x-none"/>
        </w:rPr>
        <w:t xml:space="preserve">visualize </w:t>
      </w:r>
      <w:r w:rsidR="00747DA1" w:rsidRPr="00901997">
        <w:rPr>
          <w:lang w:eastAsia="x-none"/>
        </w:rPr>
        <w:t xml:space="preserve">potentially missing </w:t>
      </w:r>
      <w:r w:rsidR="00E67BBF" w:rsidRPr="00901997">
        <w:rPr>
          <w:lang w:eastAsia="x-none"/>
        </w:rPr>
        <w:t>data</w:t>
      </w:r>
      <w:r w:rsidR="00D85EA0" w:rsidRPr="00901997">
        <w:rPr>
          <w:lang w:eastAsia="x-none"/>
        </w:rPr>
        <w:t xml:space="preserve"> (</w:t>
      </w:r>
      <w:commentRangeStart w:id="195"/>
      <w:r w:rsidR="008E2D9F">
        <w:rPr>
          <w:lang w:eastAsia="x-none"/>
        </w:rPr>
        <w:t>{Duval, 2000 #</w:t>
      </w:r>
      <w:proofErr w:type="gramStart"/>
      <w:r w:rsidR="008E2D9F">
        <w:rPr>
          <w:lang w:eastAsia="x-none"/>
        </w:rPr>
        <w:t>61;Duval</w:t>
      </w:r>
      <w:proofErr w:type="gramEnd"/>
      <w:r w:rsidR="008E2D9F">
        <w:rPr>
          <w:lang w:eastAsia="x-none"/>
        </w:rPr>
        <w:t>, 2000 #62}</w:t>
      </w:r>
      <w:commentRangeEnd w:id="195"/>
      <w:r w:rsidR="008D0945">
        <w:rPr>
          <w:rStyle w:val="CommentReference"/>
          <w:rFonts w:ascii="Cambria" w:eastAsia="MS Mincho" w:hAnsi="Cambria"/>
          <w:color w:val="00000A"/>
        </w:rPr>
        <w:commentReference w:id="195"/>
      </w:r>
      <w:r w:rsidR="00D85EA0" w:rsidRPr="00901997">
        <w:rPr>
          <w:lang w:eastAsia="x-none"/>
        </w:rPr>
        <w:t>)</w:t>
      </w:r>
      <w:r w:rsidR="00582A6A" w:rsidRPr="00901997">
        <w:rPr>
          <w:lang w:eastAsia="x-none"/>
        </w:rPr>
        <w:t xml:space="preserve">. </w:t>
      </w:r>
      <w:r w:rsidR="0019436E" w:rsidRPr="00901997">
        <w:rPr>
          <w:lang w:eastAsia="x-none"/>
        </w:rPr>
        <w:t xml:space="preserve">A recent survey showed that the number of </w:t>
      </w:r>
      <w:r w:rsidR="000366E7" w:rsidRPr="00901997">
        <w:rPr>
          <w:lang w:eastAsia="x-none"/>
        </w:rPr>
        <w:t>studies using the trim-and-fill</w:t>
      </w:r>
      <w:r w:rsidR="00F30AC3" w:rsidRPr="00901997">
        <w:rPr>
          <w:lang w:eastAsia="x-none"/>
        </w:rPr>
        <w:t xml:space="preserve"> method </w:t>
      </w:r>
      <w:r w:rsidR="00D92859" w:rsidRPr="00901997">
        <w:rPr>
          <w:lang w:eastAsia="x-none"/>
        </w:rPr>
        <w:t>is increasing every year</w:t>
      </w:r>
      <w:r w:rsidR="0052771A" w:rsidRPr="00901997">
        <w:rPr>
          <w:lang w:eastAsia="x-none"/>
        </w:rPr>
        <w:t xml:space="preserve"> (in 2018, over 2000 meta-analyses used this method</w:t>
      </w:r>
      <w:r w:rsidR="007348DD" w:rsidRPr="00901997">
        <w:rPr>
          <w:lang w:eastAsia="x-none"/>
        </w:rPr>
        <w:t>;</w:t>
      </w:r>
      <w:r w:rsidR="00BE7181" w:rsidRPr="00901997">
        <w:rPr>
          <w:lang w:eastAsia="x-none"/>
        </w:rPr>
        <w:t xml:space="preserve"> </w:t>
      </w:r>
      <w:r w:rsidR="008E2D9F">
        <w:rPr>
          <w:lang w:eastAsia="x-none"/>
        </w:rPr>
        <w:t>{Shi, 2019 #88}</w:t>
      </w:r>
      <w:r w:rsidR="0052771A" w:rsidRPr="00901997">
        <w:rPr>
          <w:lang w:eastAsia="x-none"/>
        </w:rPr>
        <w:t>)</w:t>
      </w:r>
      <w:r w:rsidR="00F30AC3" w:rsidRPr="00901997">
        <w:rPr>
          <w:lang w:eastAsia="x-none"/>
        </w:rPr>
        <w:t xml:space="preserve">, and this method </w:t>
      </w:r>
      <w:r w:rsidR="00537344" w:rsidRPr="00901997">
        <w:rPr>
          <w:lang w:eastAsia="x-none"/>
        </w:rPr>
        <w:t>is not uncommon</w:t>
      </w:r>
      <w:r w:rsidR="00F30AC3" w:rsidRPr="00901997">
        <w:rPr>
          <w:lang w:eastAsia="x-none"/>
        </w:rPr>
        <w:t xml:space="preserve"> in ecology and evolution (7.5% of the meta-analyses in our survey). </w:t>
      </w:r>
      <w:r w:rsidR="00745132" w:rsidRPr="00901997">
        <w:rPr>
          <w:lang w:eastAsia="x-none"/>
        </w:rPr>
        <w:t xml:space="preserve">In short, </w:t>
      </w:r>
      <w:r w:rsidR="00E97B2E" w:rsidRPr="00901997">
        <w:rPr>
          <w:lang w:eastAsia="x-none"/>
        </w:rPr>
        <w:t>this</w:t>
      </w:r>
      <w:r w:rsidR="00417025" w:rsidRPr="00901997">
        <w:rPr>
          <w:lang w:eastAsia="x-none"/>
        </w:rPr>
        <w:t xml:space="preserve"> </w:t>
      </w:r>
      <w:r w:rsidR="007B2748" w:rsidRPr="00901997">
        <w:rPr>
          <w:lang w:eastAsia="x-none"/>
        </w:rPr>
        <w:t>method</w:t>
      </w:r>
      <w:r w:rsidR="00417025" w:rsidRPr="00901997">
        <w:rPr>
          <w:lang w:eastAsia="x-none"/>
        </w:rPr>
        <w:t xml:space="preserve"> </w:t>
      </w:r>
      <w:r w:rsidR="00763719" w:rsidRPr="00901997">
        <w:rPr>
          <w:lang w:eastAsia="x-none"/>
        </w:rPr>
        <w:t>uses</w:t>
      </w:r>
      <w:r w:rsidR="00ED1C28" w:rsidRPr="00901997">
        <w:rPr>
          <w:lang w:eastAsia="x-none"/>
        </w:rPr>
        <w:t xml:space="preserve"> an</w:t>
      </w:r>
      <w:r w:rsidR="00763719" w:rsidRPr="00901997">
        <w:rPr>
          <w:lang w:eastAsia="x-none"/>
        </w:rPr>
        <w:t xml:space="preserve"> iterative process </w:t>
      </w:r>
      <w:r w:rsidR="00ED1C28" w:rsidRPr="00901997">
        <w:rPr>
          <w:lang w:eastAsia="x-none"/>
        </w:rPr>
        <w:t xml:space="preserve">to </w:t>
      </w:r>
      <w:r w:rsidR="00537344" w:rsidRPr="00901997">
        <w:rPr>
          <w:lang w:eastAsia="x-none"/>
        </w:rPr>
        <w:t xml:space="preserve">determine </w:t>
      </w:r>
      <w:r w:rsidR="00ED1C28" w:rsidRPr="00901997">
        <w:rPr>
          <w:lang w:eastAsia="x-none"/>
        </w:rPr>
        <w:t xml:space="preserve">how many </w:t>
      </w:r>
      <w:r w:rsidR="00361E7F" w:rsidRPr="00901997">
        <w:rPr>
          <w:lang w:eastAsia="x-none"/>
        </w:rPr>
        <w:t>effect sizes</w:t>
      </w:r>
      <w:r w:rsidR="00ED1C28" w:rsidRPr="00901997">
        <w:rPr>
          <w:lang w:eastAsia="x-none"/>
        </w:rPr>
        <w:t xml:space="preserve"> are missing</w:t>
      </w:r>
      <w:r w:rsidR="008F17B3" w:rsidRPr="00901997">
        <w:rPr>
          <w:lang w:eastAsia="x-none"/>
        </w:rPr>
        <w:t xml:space="preserve"> (say, </w:t>
      </w:r>
      <w:proofErr w:type="spellStart"/>
      <w:r w:rsidR="008F17B3" w:rsidRPr="00901997">
        <w:rPr>
          <w:i/>
          <w:iCs/>
          <w:lang w:eastAsia="x-none"/>
        </w:rPr>
        <w:t>N</w:t>
      </w:r>
      <w:r w:rsidR="0097625F" w:rsidRPr="00901997">
        <w:rPr>
          <w:i/>
          <w:iCs/>
          <w:vertAlign w:val="subscript"/>
          <w:lang w:eastAsia="x-none"/>
        </w:rPr>
        <w:t>missing</w:t>
      </w:r>
      <w:proofErr w:type="spellEnd"/>
      <w:r w:rsidR="008F17B3" w:rsidRPr="00901997">
        <w:rPr>
          <w:lang w:eastAsia="x-none"/>
        </w:rPr>
        <w:t>)</w:t>
      </w:r>
      <w:r w:rsidR="00361E7F" w:rsidRPr="00901997">
        <w:rPr>
          <w:lang w:eastAsia="x-none"/>
        </w:rPr>
        <w:t xml:space="preserve"> </w:t>
      </w:r>
      <w:r w:rsidR="00D318E0" w:rsidRPr="00901997">
        <w:rPr>
          <w:lang w:eastAsia="x-none"/>
        </w:rPr>
        <w:t>from a</w:t>
      </w:r>
      <w:r w:rsidR="00361E7F" w:rsidRPr="00901997">
        <w:rPr>
          <w:lang w:eastAsia="x-none"/>
        </w:rPr>
        <w:t xml:space="preserve"> funnel, </w:t>
      </w:r>
      <w:r w:rsidR="00ED1C28" w:rsidRPr="00901997">
        <w:rPr>
          <w:lang w:eastAsia="x-none"/>
        </w:rPr>
        <w:t xml:space="preserve">using </w:t>
      </w:r>
      <w:r w:rsidR="000312BB" w:rsidRPr="00901997">
        <w:rPr>
          <w:lang w:eastAsia="x-none"/>
        </w:rPr>
        <w:t xml:space="preserve">an initial overall estimate and </w:t>
      </w:r>
      <w:r w:rsidR="00ED1C28" w:rsidRPr="00901997">
        <w:rPr>
          <w:lang w:eastAsia="x-none"/>
        </w:rPr>
        <w:t>one of three estimators (</w:t>
      </w:r>
      <w:r w:rsidR="007F7D68" w:rsidRPr="00901997">
        <w:rPr>
          <w:i/>
          <w:iCs/>
          <w:lang w:eastAsia="x-none"/>
        </w:rPr>
        <w:t>R</w:t>
      </w:r>
      <w:r w:rsidR="007F7D68" w:rsidRPr="00901997">
        <w:rPr>
          <w:vertAlign w:val="subscript"/>
          <w:lang w:eastAsia="x-none"/>
        </w:rPr>
        <w:t>0</w:t>
      </w:r>
      <w:r w:rsidR="007F7D68" w:rsidRPr="00901997">
        <w:rPr>
          <w:lang w:eastAsia="x-none"/>
        </w:rPr>
        <w:t xml:space="preserve">, </w:t>
      </w:r>
      <w:r w:rsidR="007F7D68" w:rsidRPr="00901997">
        <w:rPr>
          <w:i/>
          <w:iCs/>
          <w:lang w:eastAsia="x-none"/>
        </w:rPr>
        <w:t>L</w:t>
      </w:r>
      <w:r w:rsidR="007F7D68" w:rsidRPr="00901997">
        <w:rPr>
          <w:vertAlign w:val="subscript"/>
          <w:lang w:eastAsia="x-none"/>
        </w:rPr>
        <w:t>0</w:t>
      </w:r>
      <w:r w:rsidR="007F7D68" w:rsidRPr="00901997">
        <w:rPr>
          <w:lang w:eastAsia="x-none"/>
        </w:rPr>
        <w:t xml:space="preserve">, &amp; </w:t>
      </w:r>
      <w:r w:rsidR="007F7D68" w:rsidRPr="00901997">
        <w:rPr>
          <w:i/>
          <w:iCs/>
          <w:lang w:eastAsia="x-none"/>
        </w:rPr>
        <w:t>Q</w:t>
      </w:r>
      <w:r w:rsidR="007F7D68" w:rsidRPr="00901997">
        <w:rPr>
          <w:vertAlign w:val="subscript"/>
          <w:lang w:eastAsia="x-none"/>
        </w:rPr>
        <w:t>0</w:t>
      </w:r>
      <w:r w:rsidR="00082559">
        <w:rPr>
          <w:lang w:eastAsia="x-none"/>
        </w:rPr>
        <w:t xml:space="preserve">; see an accessible account, </w:t>
      </w:r>
      <w:proofErr w:type="gramStart"/>
      <w:r w:rsidR="00082559">
        <w:rPr>
          <w:lang w:eastAsia="x-none"/>
        </w:rPr>
        <w:t>see )</w:t>
      </w:r>
      <w:proofErr w:type="gramEnd"/>
      <w:r w:rsidR="000312BB" w:rsidRPr="00901997">
        <w:rPr>
          <w:lang w:eastAsia="x-none"/>
        </w:rPr>
        <w:t>.</w:t>
      </w:r>
      <w:r w:rsidR="00B24BFA" w:rsidRPr="00901997">
        <w:rPr>
          <w:lang w:eastAsia="x-none"/>
        </w:rPr>
        <w:t xml:space="preserve"> </w:t>
      </w:r>
      <w:r w:rsidR="00DE0CB0" w:rsidRPr="00901997">
        <w:rPr>
          <w:lang w:eastAsia="x-none"/>
        </w:rPr>
        <w:t xml:space="preserve">Then, </w:t>
      </w:r>
      <w:r w:rsidR="00235B32" w:rsidRPr="00901997">
        <w:rPr>
          <w:lang w:eastAsia="x-none"/>
        </w:rPr>
        <w:t xml:space="preserve">it </w:t>
      </w:r>
      <w:r w:rsidR="004F2472" w:rsidRPr="00901997">
        <w:rPr>
          <w:lang w:eastAsia="x-none"/>
        </w:rPr>
        <w:t>‘</w:t>
      </w:r>
      <w:r w:rsidR="00235B32" w:rsidRPr="00901997">
        <w:rPr>
          <w:lang w:eastAsia="x-none"/>
        </w:rPr>
        <w:t>trims</w:t>
      </w:r>
      <w:r w:rsidR="004F2472" w:rsidRPr="00901997">
        <w:rPr>
          <w:lang w:eastAsia="x-none"/>
        </w:rPr>
        <w:t>’</w:t>
      </w:r>
      <w:r w:rsidR="00C91B68" w:rsidRPr="00901997">
        <w:rPr>
          <w:lang w:eastAsia="x-none"/>
        </w:rPr>
        <w:t xml:space="preserve"> off</w:t>
      </w:r>
      <w:r w:rsidR="00235B32" w:rsidRPr="00901997">
        <w:rPr>
          <w:lang w:eastAsia="x-none"/>
        </w:rPr>
        <w:t xml:space="preserve"> </w:t>
      </w:r>
      <w:proofErr w:type="spellStart"/>
      <w:r w:rsidR="0094021D" w:rsidRPr="00901997">
        <w:rPr>
          <w:i/>
          <w:iCs/>
          <w:lang w:eastAsia="x-none"/>
        </w:rPr>
        <w:t>N</w:t>
      </w:r>
      <w:r w:rsidR="0094021D" w:rsidRPr="00901997">
        <w:rPr>
          <w:i/>
          <w:iCs/>
          <w:vertAlign w:val="subscript"/>
          <w:lang w:eastAsia="x-none"/>
        </w:rPr>
        <w:t>missing</w:t>
      </w:r>
      <w:proofErr w:type="spellEnd"/>
      <w:r w:rsidR="0094021D" w:rsidRPr="00901997" w:rsidDel="0094021D">
        <w:rPr>
          <w:i/>
          <w:iCs/>
          <w:lang w:eastAsia="x-none"/>
        </w:rPr>
        <w:t xml:space="preserve"> </w:t>
      </w:r>
      <w:r w:rsidR="00C91B68" w:rsidRPr="00901997">
        <w:rPr>
          <w:lang w:eastAsia="x-none"/>
        </w:rPr>
        <w:t>effect sizes</w:t>
      </w:r>
      <w:r w:rsidR="0097625F" w:rsidRPr="00901997">
        <w:rPr>
          <w:lang w:eastAsia="x-none"/>
        </w:rPr>
        <w:t xml:space="preserve"> to suppress </w:t>
      </w:r>
      <w:r w:rsidR="00D318E0" w:rsidRPr="00901997">
        <w:rPr>
          <w:lang w:eastAsia="x-none"/>
        </w:rPr>
        <w:t xml:space="preserve">funnel </w:t>
      </w:r>
      <w:proofErr w:type="gramStart"/>
      <w:r w:rsidR="0097625F" w:rsidRPr="00901997">
        <w:rPr>
          <w:lang w:eastAsia="x-none"/>
        </w:rPr>
        <w:t>asymmetry</w:t>
      </w:r>
      <w:r w:rsidR="00C16827" w:rsidRPr="00901997">
        <w:rPr>
          <w:lang w:eastAsia="x-none"/>
        </w:rPr>
        <w:t>,</w:t>
      </w:r>
      <w:r w:rsidR="00C91B68" w:rsidRPr="00901997">
        <w:rPr>
          <w:lang w:eastAsia="x-none"/>
        </w:rPr>
        <w:t xml:space="preserve"> and</w:t>
      </w:r>
      <w:proofErr w:type="gramEnd"/>
      <w:r w:rsidR="00C16827" w:rsidRPr="00901997">
        <w:rPr>
          <w:lang w:eastAsia="x-none"/>
        </w:rPr>
        <w:t xml:space="preserve"> </w:t>
      </w:r>
      <w:r w:rsidR="00DE0CB0" w:rsidRPr="00901997">
        <w:rPr>
          <w:lang w:eastAsia="x-none"/>
        </w:rPr>
        <w:t>estimates a new overall mean</w:t>
      </w:r>
      <w:r w:rsidR="000F0581" w:rsidRPr="00901997">
        <w:rPr>
          <w:lang w:eastAsia="x-none"/>
        </w:rPr>
        <w:t xml:space="preserve"> </w:t>
      </w:r>
      <w:r w:rsidR="00C91B68" w:rsidRPr="00901997">
        <w:rPr>
          <w:lang w:eastAsia="x-none"/>
        </w:rPr>
        <w:t>to see whether it can trim more</w:t>
      </w:r>
      <w:r w:rsidR="00C16827" w:rsidRPr="00901997">
        <w:rPr>
          <w:lang w:eastAsia="x-none"/>
        </w:rPr>
        <w:t xml:space="preserve"> effect sizes</w:t>
      </w:r>
      <w:r w:rsidR="00C91B68" w:rsidRPr="00901997">
        <w:rPr>
          <w:lang w:eastAsia="x-none"/>
        </w:rPr>
        <w:t xml:space="preserve"> </w:t>
      </w:r>
      <w:commentRangeStart w:id="196"/>
      <w:r w:rsidR="00C91B68" w:rsidRPr="00901997">
        <w:rPr>
          <w:lang w:eastAsia="x-none"/>
        </w:rPr>
        <w:t xml:space="preserve">till </w:t>
      </w:r>
      <w:commentRangeEnd w:id="196"/>
      <w:r w:rsidR="008D0945">
        <w:rPr>
          <w:rStyle w:val="CommentReference"/>
          <w:rFonts w:ascii="Cambria" w:eastAsia="MS Mincho" w:hAnsi="Cambria"/>
          <w:color w:val="00000A"/>
        </w:rPr>
        <w:commentReference w:id="196"/>
      </w:r>
      <w:r w:rsidR="00C91B68" w:rsidRPr="00901997">
        <w:rPr>
          <w:lang w:eastAsia="x-none"/>
        </w:rPr>
        <w:t>the value</w:t>
      </w:r>
      <w:r w:rsidR="00C16827" w:rsidRPr="00901997">
        <w:rPr>
          <w:lang w:eastAsia="x-none"/>
        </w:rPr>
        <w:t xml:space="preserve"> </w:t>
      </w:r>
      <w:proofErr w:type="spellStart"/>
      <w:r w:rsidR="0094021D" w:rsidRPr="00901997">
        <w:rPr>
          <w:i/>
          <w:iCs/>
          <w:lang w:eastAsia="x-none"/>
        </w:rPr>
        <w:t>N</w:t>
      </w:r>
      <w:r w:rsidR="0094021D" w:rsidRPr="00901997">
        <w:rPr>
          <w:i/>
          <w:iCs/>
          <w:vertAlign w:val="subscript"/>
          <w:lang w:eastAsia="x-none"/>
        </w:rPr>
        <w:t>missing</w:t>
      </w:r>
      <w:proofErr w:type="spellEnd"/>
      <w:r w:rsidR="0094021D" w:rsidRPr="00901997" w:rsidDel="0094021D">
        <w:rPr>
          <w:i/>
          <w:iCs/>
          <w:lang w:eastAsia="x-none"/>
        </w:rPr>
        <w:t xml:space="preserve"> </w:t>
      </w:r>
      <w:r w:rsidR="001D2302" w:rsidRPr="00901997">
        <w:rPr>
          <w:lang w:eastAsia="x-none"/>
        </w:rPr>
        <w:t>stabilizes</w:t>
      </w:r>
      <w:r w:rsidR="00C91B68" w:rsidRPr="00901997">
        <w:rPr>
          <w:lang w:eastAsia="x-none"/>
        </w:rPr>
        <w:t xml:space="preserve">. </w:t>
      </w:r>
      <w:r w:rsidR="004E7967" w:rsidRPr="00901997">
        <w:rPr>
          <w:lang w:eastAsia="x-none"/>
        </w:rPr>
        <w:t xml:space="preserve">Subsequently, </w:t>
      </w:r>
      <w:proofErr w:type="spellStart"/>
      <w:r w:rsidR="0094021D" w:rsidRPr="00901997">
        <w:rPr>
          <w:i/>
          <w:iCs/>
          <w:lang w:eastAsia="x-none"/>
        </w:rPr>
        <w:t>N</w:t>
      </w:r>
      <w:r w:rsidR="0094021D" w:rsidRPr="00901997">
        <w:rPr>
          <w:i/>
          <w:iCs/>
          <w:vertAlign w:val="subscript"/>
          <w:lang w:eastAsia="x-none"/>
        </w:rPr>
        <w:t>missing</w:t>
      </w:r>
      <w:proofErr w:type="spellEnd"/>
      <w:r w:rsidR="0094021D" w:rsidRPr="00901997" w:rsidDel="0094021D">
        <w:rPr>
          <w:i/>
          <w:iCs/>
          <w:lang w:eastAsia="x-none"/>
        </w:rPr>
        <w:t xml:space="preserve"> </w:t>
      </w:r>
      <w:r w:rsidR="004F2472" w:rsidRPr="00901997">
        <w:rPr>
          <w:lang w:eastAsia="x-none"/>
        </w:rPr>
        <w:t xml:space="preserve">effect sizes are </w:t>
      </w:r>
      <w:r w:rsidR="008415D9" w:rsidRPr="00901997">
        <w:rPr>
          <w:lang w:eastAsia="x-none"/>
        </w:rPr>
        <w:t>‘</w:t>
      </w:r>
      <w:r w:rsidR="004F2472" w:rsidRPr="00901997">
        <w:rPr>
          <w:lang w:eastAsia="x-none"/>
        </w:rPr>
        <w:t>filled</w:t>
      </w:r>
      <w:r w:rsidR="008415D9" w:rsidRPr="00901997">
        <w:rPr>
          <w:lang w:eastAsia="x-none"/>
        </w:rPr>
        <w:t>’</w:t>
      </w:r>
      <w:r w:rsidR="004F2472" w:rsidRPr="00901997">
        <w:rPr>
          <w:lang w:eastAsia="x-none"/>
        </w:rPr>
        <w:t xml:space="preserve"> </w:t>
      </w:r>
      <w:r w:rsidR="00FA1EA3" w:rsidRPr="00901997">
        <w:rPr>
          <w:lang w:eastAsia="x-none"/>
        </w:rPr>
        <w:t xml:space="preserve">as </w:t>
      </w:r>
      <w:r w:rsidR="00B515AC" w:rsidRPr="00901997">
        <w:rPr>
          <w:lang w:eastAsia="x-none"/>
        </w:rPr>
        <w:t>mirror images</w:t>
      </w:r>
      <w:r w:rsidR="002225B8" w:rsidRPr="00901997">
        <w:rPr>
          <w:lang w:eastAsia="x-none"/>
        </w:rPr>
        <w:t xml:space="preserve"> (</w:t>
      </w:r>
      <w:commentRangeStart w:id="197"/>
      <w:r w:rsidR="006A1F8C" w:rsidRPr="00901997">
        <w:rPr>
          <w:lang w:eastAsia="x-none"/>
        </w:rPr>
        <w:t xml:space="preserve">Figure 4e &amp; </w:t>
      </w:r>
      <w:commentRangeEnd w:id="197"/>
      <w:r w:rsidR="006A1F8C" w:rsidRPr="00901997">
        <w:rPr>
          <w:lang w:eastAsia="x-none"/>
        </w:rPr>
        <w:t>f</w:t>
      </w:r>
      <w:r w:rsidR="006A1F8C" w:rsidRPr="00901997">
        <w:rPr>
          <w:rStyle w:val="CommentReference"/>
          <w:rFonts w:eastAsia="MS Mincho"/>
          <w:color w:val="00000A"/>
          <w:sz w:val="24"/>
          <w:szCs w:val="24"/>
        </w:rPr>
        <w:commentReference w:id="197"/>
      </w:r>
      <w:r w:rsidR="002225B8" w:rsidRPr="00901997">
        <w:rPr>
          <w:lang w:eastAsia="x-none"/>
        </w:rPr>
        <w:t>)</w:t>
      </w:r>
      <w:r w:rsidR="00DF2B9E" w:rsidRPr="00901997">
        <w:rPr>
          <w:lang w:eastAsia="x-none"/>
        </w:rPr>
        <w:t xml:space="preserve">. Finally, </w:t>
      </w:r>
      <w:r w:rsidR="00DC20A3" w:rsidRPr="00901997">
        <w:rPr>
          <w:lang w:eastAsia="x-none"/>
        </w:rPr>
        <w:t xml:space="preserve">an </w:t>
      </w:r>
      <w:r w:rsidR="00DF2B9E" w:rsidRPr="00901997">
        <w:rPr>
          <w:lang w:eastAsia="x-none"/>
        </w:rPr>
        <w:t xml:space="preserve">overall effect </w:t>
      </w:r>
      <w:r w:rsidR="00AF371C" w:rsidRPr="00901997">
        <w:rPr>
          <w:lang w:eastAsia="x-none"/>
        </w:rPr>
        <w:t>is</w:t>
      </w:r>
      <w:r w:rsidR="00DC20A3" w:rsidRPr="00901997">
        <w:rPr>
          <w:lang w:eastAsia="x-none"/>
        </w:rPr>
        <w:t xml:space="preserve"> re-estimated with filled values. </w:t>
      </w:r>
      <w:r w:rsidR="00B515AC" w:rsidRPr="00901997">
        <w:rPr>
          <w:lang w:eastAsia="x-none"/>
        </w:rPr>
        <w:t>We n</w:t>
      </w:r>
      <w:r w:rsidR="000312BB" w:rsidRPr="00901997">
        <w:rPr>
          <w:lang w:eastAsia="x-none"/>
        </w:rPr>
        <w:t>ote that Duval (</w:t>
      </w:r>
      <w:r w:rsidR="008E2D9F">
        <w:rPr>
          <w:lang w:eastAsia="x-none"/>
        </w:rPr>
        <w:t>{, 2005 #60}</w:t>
      </w:r>
      <w:r w:rsidR="000312BB" w:rsidRPr="00901997">
        <w:rPr>
          <w:lang w:eastAsia="x-none"/>
        </w:rPr>
        <w:t>)</w:t>
      </w:r>
      <w:r w:rsidR="00AF371C" w:rsidRPr="00901997">
        <w:rPr>
          <w:lang w:eastAsia="x-none"/>
        </w:rPr>
        <w:t xml:space="preserve"> has</w:t>
      </w:r>
      <w:r w:rsidR="000312BB" w:rsidRPr="00901997">
        <w:rPr>
          <w:lang w:eastAsia="x-none"/>
        </w:rPr>
        <w:t xml:space="preserve"> recommend</w:t>
      </w:r>
      <w:r w:rsidR="00AF371C" w:rsidRPr="00901997">
        <w:rPr>
          <w:lang w:eastAsia="x-none"/>
        </w:rPr>
        <w:t>ed the use of</w:t>
      </w:r>
      <w:r w:rsidR="000312BB" w:rsidRPr="00901997">
        <w:rPr>
          <w:lang w:eastAsia="x-none"/>
        </w:rPr>
        <w:t xml:space="preserve"> </w:t>
      </w:r>
      <w:r w:rsidR="000312BB" w:rsidRPr="00901997">
        <w:rPr>
          <w:i/>
          <w:iCs/>
          <w:lang w:eastAsia="x-none"/>
        </w:rPr>
        <w:t>R</w:t>
      </w:r>
      <w:r w:rsidR="000312BB" w:rsidRPr="00901997">
        <w:rPr>
          <w:vertAlign w:val="subscript"/>
          <w:lang w:eastAsia="x-none"/>
        </w:rPr>
        <w:t>0</w:t>
      </w:r>
      <w:r w:rsidR="000312BB" w:rsidRPr="00901997">
        <w:rPr>
          <w:lang w:eastAsia="x-none"/>
        </w:rPr>
        <w:t xml:space="preserve"> and </w:t>
      </w:r>
      <w:r w:rsidR="000312BB" w:rsidRPr="00901997">
        <w:rPr>
          <w:i/>
          <w:iCs/>
          <w:lang w:eastAsia="x-none"/>
        </w:rPr>
        <w:t>L</w:t>
      </w:r>
      <w:r w:rsidR="000312BB" w:rsidRPr="00901997">
        <w:rPr>
          <w:vertAlign w:val="subscript"/>
          <w:lang w:eastAsia="x-none"/>
        </w:rPr>
        <w:t>0</w:t>
      </w:r>
      <w:r w:rsidR="000312BB" w:rsidRPr="00901997">
        <w:rPr>
          <w:lang w:eastAsia="x-none"/>
        </w:rPr>
        <w:t xml:space="preserve">, and that the estimator </w:t>
      </w:r>
      <w:r w:rsidR="000312BB" w:rsidRPr="00901997">
        <w:rPr>
          <w:i/>
          <w:iCs/>
          <w:lang w:eastAsia="x-none"/>
        </w:rPr>
        <w:t>R</w:t>
      </w:r>
      <w:r w:rsidR="000312BB" w:rsidRPr="00901997">
        <w:rPr>
          <w:vertAlign w:val="subscript"/>
          <w:lang w:eastAsia="x-none"/>
        </w:rPr>
        <w:t>0</w:t>
      </w:r>
      <w:r w:rsidR="000312BB" w:rsidRPr="00901997">
        <w:rPr>
          <w:lang w:eastAsia="x-none"/>
        </w:rPr>
        <w:t xml:space="preserve"> can provide a significance test for whether </w:t>
      </w:r>
      <w:r w:rsidR="00D318E0" w:rsidRPr="00901997">
        <w:rPr>
          <w:lang w:eastAsia="x-none"/>
        </w:rPr>
        <w:t xml:space="preserve">the number of </w:t>
      </w:r>
      <w:r w:rsidR="000312BB" w:rsidRPr="00901997">
        <w:rPr>
          <w:lang w:eastAsia="x-none"/>
        </w:rPr>
        <w:t xml:space="preserve">missing values </w:t>
      </w:r>
      <w:r w:rsidR="00D318E0" w:rsidRPr="00901997">
        <w:rPr>
          <w:lang w:eastAsia="x-none"/>
        </w:rPr>
        <w:t xml:space="preserve">is </w:t>
      </w:r>
      <w:r w:rsidR="000312BB" w:rsidRPr="00901997">
        <w:rPr>
          <w:lang w:eastAsia="x-none"/>
        </w:rPr>
        <w:t>zero or not.</w:t>
      </w:r>
      <w:r w:rsidR="00CA32D9" w:rsidRPr="00901997">
        <w:rPr>
          <w:lang w:eastAsia="x-none"/>
        </w:rPr>
        <w:t xml:space="preserve"> </w:t>
      </w:r>
    </w:p>
    <w:p w14:paraId="4D9793ED" w14:textId="6742581F" w:rsidR="00A73944" w:rsidRPr="00901997" w:rsidRDefault="00B515AC" w:rsidP="00EC50FE">
      <w:pPr>
        <w:spacing w:line="480" w:lineRule="auto"/>
        <w:ind w:firstLine="720"/>
        <w:jc w:val="both"/>
        <w:rPr>
          <w:lang w:eastAsia="x-none"/>
        </w:rPr>
      </w:pPr>
      <w:r w:rsidRPr="00901997">
        <w:rPr>
          <w:lang w:eastAsia="x-none"/>
        </w:rPr>
        <w:t>The</w:t>
      </w:r>
      <w:r w:rsidR="007348DD" w:rsidRPr="00901997">
        <w:rPr>
          <w:lang w:eastAsia="x-none"/>
        </w:rPr>
        <w:t xml:space="preserve"> problem </w:t>
      </w:r>
      <w:r w:rsidRPr="00901997">
        <w:rPr>
          <w:lang w:eastAsia="x-none"/>
        </w:rPr>
        <w:t>of the trim-and-fill tes</w:t>
      </w:r>
      <w:r w:rsidR="00DF2B9E" w:rsidRPr="00901997">
        <w:rPr>
          <w:lang w:eastAsia="x-none"/>
        </w:rPr>
        <w:t xml:space="preserve">t </w:t>
      </w:r>
      <w:r w:rsidR="00995EE4" w:rsidRPr="00901997">
        <w:rPr>
          <w:lang w:eastAsia="x-none"/>
        </w:rPr>
        <w:t xml:space="preserve">is that the original method assumes </w:t>
      </w:r>
      <w:r w:rsidR="005E3B50" w:rsidRPr="00901997">
        <w:rPr>
          <w:lang w:eastAsia="x-none"/>
        </w:rPr>
        <w:t>homogeneity (</w:t>
      </w:r>
      <w:proofErr w:type="gramStart"/>
      <w:r w:rsidR="005E3B50" w:rsidRPr="00901997">
        <w:rPr>
          <w:lang w:eastAsia="x-none"/>
        </w:rPr>
        <w:t>i.e.</w:t>
      </w:r>
      <w:proofErr w:type="gramEnd"/>
      <w:r w:rsidR="005E3B50" w:rsidRPr="00901997">
        <w:rPr>
          <w:lang w:eastAsia="x-none"/>
        </w:rPr>
        <w:t xml:space="preserve"> a true mean for all effect sizes)</w:t>
      </w:r>
      <w:r w:rsidR="00113EA3" w:rsidRPr="00901997">
        <w:rPr>
          <w:lang w:eastAsia="x-none"/>
        </w:rPr>
        <w:t>. In practice</w:t>
      </w:r>
      <w:r w:rsidR="00CF34E3" w:rsidRPr="00901997">
        <w:rPr>
          <w:lang w:eastAsia="x-none"/>
        </w:rPr>
        <w:t>,</w:t>
      </w:r>
      <w:r w:rsidR="00113EA3" w:rsidRPr="00901997">
        <w:rPr>
          <w:lang w:eastAsia="x-none"/>
        </w:rPr>
        <w:t xml:space="preserve"> t</w:t>
      </w:r>
      <w:r w:rsidR="0007463D" w:rsidRPr="00901997">
        <w:rPr>
          <w:lang w:eastAsia="x-none"/>
        </w:rPr>
        <w:t>he trim-and-fill method</w:t>
      </w:r>
      <w:r w:rsidR="00F10CE0" w:rsidRPr="00901997">
        <w:rPr>
          <w:lang w:eastAsia="x-none"/>
        </w:rPr>
        <w:t xml:space="preserve"> seems to tolerate some heterogeneity, </w:t>
      </w:r>
      <w:r w:rsidR="00113EA3" w:rsidRPr="00901997">
        <w:rPr>
          <w:lang w:eastAsia="x-none"/>
        </w:rPr>
        <w:t>but</w:t>
      </w:r>
      <w:r w:rsidR="00F10CE0" w:rsidRPr="00901997">
        <w:rPr>
          <w:lang w:eastAsia="x-none"/>
        </w:rPr>
        <w:t xml:space="preserve"> perform</w:t>
      </w:r>
      <w:r w:rsidR="00A221FB" w:rsidRPr="00901997">
        <w:rPr>
          <w:lang w:eastAsia="x-none"/>
        </w:rPr>
        <w:t>s</w:t>
      </w:r>
      <w:r w:rsidR="00F10CE0" w:rsidRPr="00901997">
        <w:rPr>
          <w:lang w:eastAsia="x-none"/>
        </w:rPr>
        <w:t xml:space="preserve"> worse as </w:t>
      </w:r>
      <w:r w:rsidR="00D548BC" w:rsidRPr="00901997">
        <w:rPr>
          <w:lang w:eastAsia="x-none"/>
        </w:rPr>
        <w:t>heterogeneity</w:t>
      </w:r>
      <w:r w:rsidR="00F10CE0" w:rsidRPr="00901997">
        <w:rPr>
          <w:lang w:eastAsia="x-none"/>
        </w:rPr>
        <w:t xml:space="preserve"> increases</w:t>
      </w:r>
      <w:r w:rsidR="00D318E0" w:rsidRPr="00901997">
        <w:rPr>
          <w:lang w:eastAsia="x-none"/>
        </w:rPr>
        <w:t xml:space="preserve"> </w:t>
      </w:r>
      <w:r w:rsidR="0007463D" w:rsidRPr="00901997">
        <w:rPr>
          <w:lang w:eastAsia="x-none"/>
        </w:rPr>
        <w:t>(</w:t>
      </w:r>
      <w:r w:rsidR="008E2D9F">
        <w:rPr>
          <w:lang w:eastAsia="x-none"/>
        </w:rPr>
        <w:t>{Moreno, 2009 #</w:t>
      </w:r>
      <w:proofErr w:type="gramStart"/>
      <w:r w:rsidR="008E2D9F">
        <w:rPr>
          <w:lang w:eastAsia="x-none"/>
        </w:rPr>
        <w:t>11;Peters</w:t>
      </w:r>
      <w:proofErr w:type="gramEnd"/>
      <w:r w:rsidR="008E2D9F">
        <w:rPr>
          <w:lang w:eastAsia="x-none"/>
        </w:rPr>
        <w:t>, 2007 #116}</w:t>
      </w:r>
      <w:r w:rsidR="0007463D" w:rsidRPr="00901997">
        <w:rPr>
          <w:lang w:eastAsia="x-none"/>
        </w:rPr>
        <w:t>)</w:t>
      </w:r>
      <w:r w:rsidR="005E3B50" w:rsidRPr="00901997">
        <w:rPr>
          <w:lang w:eastAsia="x-none"/>
        </w:rPr>
        <w:t xml:space="preserve">. Although </w:t>
      </w:r>
      <w:r w:rsidR="001D421A">
        <w:t>trim-and-fill tests have been extended for meta-regressions</w:t>
      </w:r>
      <w:r w:rsidR="001D421A" w:rsidRPr="00901997" w:rsidDel="001D421A">
        <w:rPr>
          <w:lang w:eastAsia="x-none"/>
        </w:rPr>
        <w:t xml:space="preserve"> </w:t>
      </w:r>
      <w:r w:rsidR="00E82649" w:rsidRPr="00901997">
        <w:rPr>
          <w:lang w:eastAsia="x-none"/>
        </w:rPr>
        <w:t>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Weinhandl</w:t>
      </w:r>
      <w:proofErr w:type="spellEnd"/>
      <w:r w:rsidR="008E2D9F">
        <w:rPr>
          <w:lang w:eastAsia="x-none"/>
        </w:rPr>
        <w:t>, 2012 #86}</w:t>
      </w:r>
      <w:r w:rsidR="0007463D" w:rsidRPr="00901997">
        <w:rPr>
          <w:lang w:eastAsia="x-none"/>
        </w:rPr>
        <w:t>)</w:t>
      </w:r>
      <w:r w:rsidR="009C1FF4" w:rsidRPr="00901997">
        <w:rPr>
          <w:lang w:eastAsia="x-none"/>
        </w:rPr>
        <w:t xml:space="preserve">, </w:t>
      </w:r>
      <w:r w:rsidR="00A221FB" w:rsidRPr="00901997">
        <w:rPr>
          <w:lang w:eastAsia="x-none"/>
        </w:rPr>
        <w:t xml:space="preserve">the implementation of </w:t>
      </w:r>
      <w:r w:rsidR="009977AA" w:rsidRPr="00901997">
        <w:rPr>
          <w:lang w:eastAsia="x-none"/>
        </w:rPr>
        <w:t xml:space="preserve">this </w:t>
      </w:r>
      <w:r w:rsidR="00D4527C" w:rsidRPr="00901997">
        <w:rPr>
          <w:lang w:eastAsia="x-none"/>
        </w:rPr>
        <w:t>exten</w:t>
      </w:r>
      <w:r w:rsidR="00D318E0" w:rsidRPr="00901997">
        <w:rPr>
          <w:lang w:eastAsia="x-none"/>
        </w:rPr>
        <w:t>sion</w:t>
      </w:r>
      <w:r w:rsidR="009977AA" w:rsidRPr="00901997">
        <w:rPr>
          <w:lang w:eastAsia="x-none"/>
        </w:rPr>
        <w:t xml:space="preserve"> </w:t>
      </w:r>
      <w:r w:rsidR="00D318E0" w:rsidRPr="00901997">
        <w:rPr>
          <w:lang w:eastAsia="x-none"/>
        </w:rPr>
        <w:t>is</w:t>
      </w:r>
      <w:r w:rsidR="008464AC" w:rsidRPr="00901997">
        <w:rPr>
          <w:lang w:eastAsia="x-none"/>
        </w:rPr>
        <w:t xml:space="preserve"> limited</w:t>
      </w:r>
      <w:r w:rsidR="00D318E0" w:rsidRPr="00901997">
        <w:rPr>
          <w:lang w:eastAsia="x-none"/>
        </w:rPr>
        <w:t xml:space="preserve"> to one moderator</w:t>
      </w:r>
      <w:r w:rsidR="009977AA" w:rsidRPr="00901997">
        <w:rPr>
          <w:lang w:eastAsia="x-none"/>
        </w:rPr>
        <w:t xml:space="preserve">. </w:t>
      </w:r>
      <w:r w:rsidR="004D673A" w:rsidRPr="00901997">
        <w:rPr>
          <w:lang w:eastAsia="x-none"/>
        </w:rPr>
        <w:t>Fu</w:t>
      </w:r>
      <w:r w:rsidR="00CF34E3" w:rsidRPr="00901997">
        <w:rPr>
          <w:lang w:eastAsia="x-none"/>
        </w:rPr>
        <w:t>r</w:t>
      </w:r>
      <w:r w:rsidR="004D673A" w:rsidRPr="00901997">
        <w:rPr>
          <w:lang w:eastAsia="x-none"/>
        </w:rPr>
        <w:t>ther</w:t>
      </w:r>
      <w:r w:rsidR="00070BC1" w:rsidRPr="00901997">
        <w:rPr>
          <w:lang w:eastAsia="x-none"/>
        </w:rPr>
        <w:t xml:space="preserve">, </w:t>
      </w:r>
      <w:r w:rsidR="00572A27" w:rsidRPr="00901997">
        <w:rPr>
          <w:lang w:eastAsia="x-none"/>
        </w:rPr>
        <w:t xml:space="preserve">recent simulation </w:t>
      </w:r>
      <w:r w:rsidR="00572A27" w:rsidRPr="00901997">
        <w:rPr>
          <w:lang w:eastAsia="x-none"/>
        </w:rPr>
        <w:lastRenderedPageBreak/>
        <w:t xml:space="preserve">work by </w:t>
      </w:r>
      <w:r w:rsidR="008D2099" w:rsidRPr="00901997">
        <w:t xml:space="preserve">Rogers and </w:t>
      </w:r>
      <w:proofErr w:type="spellStart"/>
      <w:r w:rsidR="008D2099" w:rsidRPr="00901997">
        <w:t>Pustejovksy</w:t>
      </w:r>
      <w:proofErr w:type="spellEnd"/>
      <w:r w:rsidR="008D2099" w:rsidRPr="00901997">
        <w:t xml:space="preserve"> (</w:t>
      </w:r>
      <w:r w:rsidR="008E2D9F">
        <w:t>{, 2020 #40}</w:t>
      </w:r>
      <w:r w:rsidR="008D2099" w:rsidRPr="00901997">
        <w:t xml:space="preserve">) </w:t>
      </w:r>
      <w:r w:rsidR="00572A27" w:rsidRPr="00901997">
        <w:t>shows that ignoring non-</w:t>
      </w:r>
      <w:r w:rsidR="00CE2BDA" w:rsidRPr="00901997">
        <w:t>independence</w:t>
      </w:r>
      <w:r w:rsidR="00572A27" w:rsidRPr="00901997">
        <w:t xml:space="preserve"> and fitting a trim-and-fill method (</w:t>
      </w:r>
      <w:r w:rsidR="001D421A">
        <w:t xml:space="preserve">using </w:t>
      </w:r>
      <w:r w:rsidR="00CE2BDA" w:rsidRPr="00901997">
        <w:rPr>
          <w:i/>
          <w:iCs/>
          <w:lang w:eastAsia="x-none"/>
        </w:rPr>
        <w:t>R</w:t>
      </w:r>
      <w:r w:rsidR="00CE2BDA" w:rsidRPr="00901997">
        <w:rPr>
          <w:vertAlign w:val="subscript"/>
          <w:lang w:eastAsia="x-none"/>
        </w:rPr>
        <w:t>0</w:t>
      </w:r>
      <w:r w:rsidR="00572A27" w:rsidRPr="00901997">
        <w:t>)</w:t>
      </w:r>
      <w:r w:rsidR="00CE2BDA" w:rsidRPr="00901997">
        <w:t xml:space="preserve"> </w:t>
      </w:r>
      <w:r w:rsidR="00E125E8" w:rsidRPr="00901997">
        <w:t>increases Type I error rates</w:t>
      </w:r>
      <w:r w:rsidR="00BF1DF3" w:rsidRPr="00901997">
        <w:t xml:space="preserve">, especially when </w:t>
      </w:r>
      <w:r w:rsidR="009648C5" w:rsidRPr="00901997">
        <w:t>a large effect exists</w:t>
      </w:r>
      <w:r w:rsidR="007F34EB" w:rsidRPr="00901997">
        <w:t xml:space="preserve">. </w:t>
      </w:r>
    </w:p>
    <w:p w14:paraId="276A7156" w14:textId="4F5FEB44" w:rsidR="00211B2E" w:rsidRPr="00901997" w:rsidRDefault="00211B2E" w:rsidP="00EC50FE">
      <w:pPr>
        <w:pStyle w:val="Heading3"/>
        <w:spacing w:line="480" w:lineRule="auto"/>
        <w:rPr>
          <w:rFonts w:cs="Times New Roman"/>
        </w:rPr>
      </w:pPr>
      <w:r w:rsidRPr="00901997">
        <w:rPr>
          <w:rFonts w:cs="Times New Roman"/>
        </w:rPr>
        <w:t>3.</w:t>
      </w:r>
      <w:r w:rsidR="00A83CC8" w:rsidRPr="00901997">
        <w:rPr>
          <w:rFonts w:cs="Times New Roman"/>
        </w:rPr>
        <w:t>2.3</w:t>
      </w:r>
      <w:r w:rsidRPr="00901997">
        <w:rPr>
          <w:rFonts w:cs="Times New Roman"/>
        </w:rPr>
        <w:t xml:space="preserve"> | </w:t>
      </w:r>
      <w:r w:rsidR="00970FFE" w:rsidRPr="00901997">
        <w:rPr>
          <w:rFonts w:cs="Times New Roman"/>
          <w:i/>
          <w:iCs/>
        </w:rPr>
        <w:t>P</w:t>
      </w:r>
      <w:r w:rsidR="00970FFE" w:rsidRPr="00901997">
        <w:rPr>
          <w:rFonts w:cs="Times New Roman"/>
        </w:rPr>
        <w:t>-value-based methods and s</w:t>
      </w:r>
      <w:r w:rsidR="00361652" w:rsidRPr="00901997">
        <w:rPr>
          <w:rFonts w:cs="Times New Roman"/>
        </w:rPr>
        <w:t>election models</w:t>
      </w:r>
    </w:p>
    <w:p w14:paraId="4B712B43" w14:textId="6AFD15DA" w:rsidR="00104735" w:rsidRPr="00901997" w:rsidRDefault="00A80D20" w:rsidP="00EC50FE">
      <w:pPr>
        <w:spacing w:line="480" w:lineRule="auto"/>
        <w:rPr>
          <w:lang w:eastAsia="x-none"/>
        </w:rPr>
      </w:pPr>
      <w:commentRangeStart w:id="198"/>
      <w:commentRangeStart w:id="199"/>
      <w:r w:rsidRPr="00901997">
        <w:rPr>
          <w:lang w:eastAsia="x-none"/>
        </w:rPr>
        <w:t xml:space="preserve">Ecologists and evolutionary biologists </w:t>
      </w:r>
      <w:r w:rsidR="0014249C" w:rsidRPr="00901997">
        <w:rPr>
          <w:lang w:eastAsia="x-none"/>
        </w:rPr>
        <w:t xml:space="preserve">have </w:t>
      </w:r>
      <w:r w:rsidRPr="00901997">
        <w:rPr>
          <w:lang w:eastAsia="x-none"/>
        </w:rPr>
        <w:t>hardly use</w:t>
      </w:r>
      <w:r w:rsidR="0014249C" w:rsidRPr="00901997">
        <w:rPr>
          <w:lang w:eastAsia="x-none"/>
        </w:rPr>
        <w:t>d</w:t>
      </w:r>
      <w:r w:rsidRPr="00901997">
        <w:rPr>
          <w:lang w:eastAsia="x-none"/>
        </w:rPr>
        <w:t xml:space="preserve"> t</w:t>
      </w:r>
      <w:r w:rsidR="004B334E" w:rsidRPr="00901997">
        <w:rPr>
          <w:lang w:eastAsia="x-none"/>
        </w:rPr>
        <w:t xml:space="preserve">he methods based on </w:t>
      </w:r>
      <w:r w:rsidR="004B334E" w:rsidRPr="00901997">
        <w:rPr>
          <w:i/>
          <w:iCs/>
          <w:lang w:eastAsia="x-none"/>
        </w:rPr>
        <w:t>p</w:t>
      </w:r>
      <w:r w:rsidR="00157509" w:rsidRPr="00901997">
        <w:rPr>
          <w:lang w:eastAsia="x-none"/>
        </w:rPr>
        <w:t>-value</w:t>
      </w:r>
      <w:r w:rsidR="004B334E" w:rsidRPr="00901997">
        <w:rPr>
          <w:lang w:eastAsia="x-none"/>
        </w:rPr>
        <w:t>s</w:t>
      </w:r>
      <w:r w:rsidR="00157509" w:rsidRPr="00901997">
        <w:rPr>
          <w:lang w:eastAsia="x-none"/>
        </w:rPr>
        <w:t xml:space="preserve"> </w:t>
      </w:r>
      <w:r w:rsidR="004D673A" w:rsidRPr="00901997">
        <w:rPr>
          <w:lang w:eastAsia="x-none"/>
        </w:rPr>
        <w:t xml:space="preserve">and </w:t>
      </w:r>
      <w:r w:rsidR="00157509" w:rsidRPr="00901997">
        <w:rPr>
          <w:lang w:eastAsia="x-none"/>
        </w:rPr>
        <w:t xml:space="preserve">selection methods </w:t>
      </w:r>
      <w:r w:rsidR="005F3257" w:rsidRPr="00901997">
        <w:rPr>
          <w:lang w:eastAsia="x-none"/>
        </w:rPr>
        <w:t>(</w:t>
      </w:r>
      <w:r w:rsidR="00FB6673" w:rsidRPr="00901997">
        <w:rPr>
          <w:i/>
          <w:iCs/>
          <w:lang w:eastAsia="x-none"/>
        </w:rPr>
        <w:t>p</w:t>
      </w:r>
      <w:r w:rsidR="005F3257" w:rsidRPr="00901997">
        <w:rPr>
          <w:lang w:eastAsia="x-none"/>
        </w:rPr>
        <w:t>-value-</w:t>
      </w:r>
      <w:r w:rsidR="000F6B7C" w:rsidRPr="00901997">
        <w:rPr>
          <w:lang w:eastAsia="x-none"/>
        </w:rPr>
        <w:t>based</w:t>
      </w:r>
      <w:r w:rsidR="005F3257" w:rsidRPr="00901997">
        <w:rPr>
          <w:lang w:eastAsia="x-none"/>
        </w:rPr>
        <w:t xml:space="preserve">: </w:t>
      </w:r>
      <w:r w:rsidR="000F6B7C" w:rsidRPr="00901997">
        <w:rPr>
          <w:lang w:eastAsia="x-none"/>
        </w:rPr>
        <w:t>1.4%</w:t>
      </w:r>
      <w:r w:rsidR="00CF34E3" w:rsidRPr="00901997">
        <w:rPr>
          <w:lang w:eastAsia="x-none"/>
        </w:rPr>
        <w:t>,</w:t>
      </w:r>
      <w:r w:rsidR="000F6B7C" w:rsidRPr="00901997">
        <w:rPr>
          <w:lang w:eastAsia="x-none"/>
        </w:rPr>
        <w:t xml:space="preserve"> selection models: 0%</w:t>
      </w:r>
      <w:ins w:id="200" w:author="localadmin" w:date="2021-01-15T15:36:00Z">
        <w:r w:rsidR="007F593D">
          <w:rPr>
            <w:lang w:eastAsia="x-none"/>
          </w:rPr>
          <w:t>, Figure 2</w:t>
        </w:r>
      </w:ins>
      <w:r w:rsidR="005F3257" w:rsidRPr="00901997">
        <w:rPr>
          <w:lang w:eastAsia="x-none"/>
        </w:rPr>
        <w:t>)</w:t>
      </w:r>
      <w:r w:rsidR="00D80204" w:rsidRPr="00901997">
        <w:rPr>
          <w:lang w:eastAsia="x-none"/>
        </w:rPr>
        <w:t xml:space="preserve">, although both types of methods can provide adjusted </w:t>
      </w:r>
      <w:r w:rsidR="00077C11" w:rsidRPr="00901997">
        <w:rPr>
          <w:lang w:eastAsia="x-none"/>
        </w:rPr>
        <w:t>overall means</w:t>
      </w:r>
      <w:commentRangeEnd w:id="198"/>
      <w:r w:rsidR="00BF7AFD">
        <w:rPr>
          <w:rStyle w:val="CommentReference"/>
          <w:rFonts w:ascii="Cambria" w:eastAsia="MS Mincho" w:hAnsi="Cambria"/>
          <w:color w:val="00000A"/>
        </w:rPr>
        <w:commentReference w:id="198"/>
      </w:r>
      <w:commentRangeEnd w:id="199"/>
      <w:r w:rsidR="00BD0BE1">
        <w:rPr>
          <w:rStyle w:val="CommentReference"/>
          <w:rFonts w:ascii="Cambria" w:eastAsia="MS Mincho" w:hAnsi="Cambria"/>
          <w:color w:val="00000A"/>
        </w:rPr>
        <w:commentReference w:id="199"/>
      </w:r>
      <w:r w:rsidR="00104735" w:rsidRPr="00901997">
        <w:rPr>
          <w:lang w:eastAsia="x-none"/>
        </w:rPr>
        <w:t>.</w:t>
      </w:r>
      <w:r w:rsidR="000F6B7C" w:rsidRPr="00901997">
        <w:rPr>
          <w:lang w:eastAsia="x-none"/>
        </w:rPr>
        <w:t xml:space="preserve"> </w:t>
      </w:r>
      <w:r w:rsidR="00A212D4" w:rsidRPr="00901997">
        <w:rPr>
          <w:lang w:eastAsia="x-none"/>
        </w:rPr>
        <w:t>The same researchers</w:t>
      </w:r>
      <w:r w:rsidR="00931FAC" w:rsidRPr="00901997">
        <w:rPr>
          <w:lang w:eastAsia="x-none"/>
        </w:rPr>
        <w:t xml:space="preserve"> </w:t>
      </w:r>
      <w:r w:rsidR="00A10718" w:rsidRPr="00901997">
        <w:rPr>
          <w:lang w:eastAsia="x-none"/>
        </w:rPr>
        <w:t>who popularized the term</w:t>
      </w:r>
      <w:r w:rsidR="00D318E0" w:rsidRPr="00901997">
        <w:rPr>
          <w:lang w:eastAsia="x-none"/>
        </w:rPr>
        <w:t>s</w:t>
      </w:r>
      <w:r w:rsidR="00A10718" w:rsidRPr="00901997">
        <w:rPr>
          <w:lang w:eastAsia="x-none"/>
        </w:rPr>
        <w:t xml:space="preserve"> </w:t>
      </w:r>
      <w:r w:rsidR="00F60FE5" w:rsidRPr="00901997">
        <w:rPr>
          <w:lang w:eastAsia="x-none"/>
        </w:rPr>
        <w:t>‘researcher degrees of freedom’</w:t>
      </w:r>
      <w:r w:rsidR="00721BE5" w:rsidRPr="00901997">
        <w:rPr>
          <w:lang w:eastAsia="x-none"/>
        </w:rPr>
        <w:t xml:space="preserve"> (</w:t>
      </w:r>
      <w:r w:rsidR="008E2D9F">
        <w:rPr>
          <w:lang w:eastAsia="x-none"/>
        </w:rPr>
        <w:t>{Simmons, 2011 #23}</w:t>
      </w:r>
      <w:r w:rsidR="00721BE5" w:rsidRPr="00901997">
        <w:rPr>
          <w:lang w:eastAsia="x-none"/>
        </w:rPr>
        <w:t>)</w:t>
      </w:r>
      <w:r w:rsidR="00F60FE5" w:rsidRPr="00901997">
        <w:rPr>
          <w:lang w:eastAsia="x-none"/>
        </w:rPr>
        <w:t xml:space="preserve"> and ‘</w:t>
      </w:r>
      <w:r w:rsidR="00A10718" w:rsidRPr="00901997">
        <w:rPr>
          <w:i/>
          <w:iCs/>
          <w:lang w:eastAsia="x-none"/>
        </w:rPr>
        <w:t>p</w:t>
      </w:r>
      <w:r w:rsidR="00A10718" w:rsidRPr="00901997">
        <w:rPr>
          <w:lang w:eastAsia="x-none"/>
        </w:rPr>
        <w:t>-hacking</w:t>
      </w:r>
      <w:r w:rsidR="00721BE5" w:rsidRPr="00901997">
        <w:rPr>
          <w:lang w:eastAsia="x-none"/>
        </w:rPr>
        <w:t>’</w:t>
      </w:r>
      <w:r w:rsidR="00A10718" w:rsidRPr="00901997">
        <w:rPr>
          <w:lang w:eastAsia="x-none"/>
        </w:rPr>
        <w:t xml:space="preserve">, </w:t>
      </w:r>
      <w:r w:rsidR="00897A7C" w:rsidRPr="00901997">
        <w:rPr>
          <w:lang w:eastAsia="x-none"/>
        </w:rPr>
        <w:t xml:space="preserve">have </w:t>
      </w:r>
      <w:r w:rsidR="00EC72E0" w:rsidRPr="00901997">
        <w:rPr>
          <w:lang w:eastAsia="x-none"/>
        </w:rPr>
        <w:t>introduced</w:t>
      </w:r>
      <w:r w:rsidR="00897A7C" w:rsidRPr="00901997">
        <w:rPr>
          <w:lang w:eastAsia="x-none"/>
        </w:rPr>
        <w:t xml:space="preserve"> the </w:t>
      </w:r>
      <w:r w:rsidR="00897A7C" w:rsidRPr="00901997">
        <w:rPr>
          <w:i/>
          <w:iCs/>
          <w:lang w:eastAsia="x-none"/>
        </w:rPr>
        <w:t>p</w:t>
      </w:r>
      <w:r w:rsidR="00897A7C" w:rsidRPr="00901997">
        <w:rPr>
          <w:lang w:eastAsia="x-none"/>
        </w:rPr>
        <w:t>-curve method</w:t>
      </w:r>
      <w:r w:rsidR="00721BE5" w:rsidRPr="00901997">
        <w:rPr>
          <w:lang w:eastAsia="x-none"/>
        </w:rPr>
        <w:t xml:space="preserve"> 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Simonsohn</w:t>
      </w:r>
      <w:proofErr w:type="spellEnd"/>
      <w:r w:rsidR="008E2D9F">
        <w:rPr>
          <w:lang w:eastAsia="x-none"/>
        </w:rPr>
        <w:t>, 2014 #21}</w:t>
      </w:r>
      <w:r w:rsidR="00721BE5" w:rsidRPr="00901997">
        <w:rPr>
          <w:lang w:eastAsia="x-none"/>
        </w:rPr>
        <w:t>)</w:t>
      </w:r>
      <w:r w:rsidR="00897A7C" w:rsidRPr="00901997">
        <w:rPr>
          <w:lang w:eastAsia="x-none"/>
        </w:rPr>
        <w:t xml:space="preserve">. </w:t>
      </w:r>
      <w:r w:rsidR="000F6B7C" w:rsidRPr="00901997">
        <w:rPr>
          <w:lang w:eastAsia="x-none"/>
        </w:rPr>
        <w:t>T</w:t>
      </w:r>
      <w:r w:rsidR="006D25B6" w:rsidRPr="00901997">
        <w:rPr>
          <w:lang w:eastAsia="x-none"/>
        </w:rPr>
        <w:t>he</w:t>
      </w:r>
      <w:r w:rsidR="000F6B7C" w:rsidRPr="00901997">
        <w:rPr>
          <w:lang w:eastAsia="x-none"/>
        </w:rPr>
        <w:t xml:space="preserve"> </w:t>
      </w:r>
      <w:r w:rsidR="000F6B7C" w:rsidRPr="00901997">
        <w:rPr>
          <w:i/>
          <w:iCs/>
          <w:lang w:eastAsia="x-none"/>
        </w:rPr>
        <w:t>p</w:t>
      </w:r>
      <w:r w:rsidR="000F6B7C" w:rsidRPr="00901997">
        <w:rPr>
          <w:lang w:eastAsia="x-none"/>
        </w:rPr>
        <w:t xml:space="preserve">-curve </w:t>
      </w:r>
      <w:r w:rsidR="006D25B6" w:rsidRPr="00901997">
        <w:rPr>
          <w:lang w:eastAsia="x-none"/>
        </w:rPr>
        <w:t xml:space="preserve">method </w:t>
      </w:r>
      <w:r w:rsidR="00D848C3" w:rsidRPr="00901997">
        <w:rPr>
          <w:lang w:eastAsia="x-none"/>
        </w:rPr>
        <w:t xml:space="preserve">relies on </w:t>
      </w:r>
      <w:r w:rsidR="00E23139" w:rsidRPr="00901997">
        <w:rPr>
          <w:lang w:eastAsia="x-none"/>
        </w:rPr>
        <w:t xml:space="preserve">the distribution of </w:t>
      </w:r>
      <w:r w:rsidR="00E23139" w:rsidRPr="00901997">
        <w:rPr>
          <w:i/>
          <w:iCs/>
          <w:lang w:eastAsia="x-none"/>
        </w:rPr>
        <w:t>p</w:t>
      </w:r>
      <w:r w:rsidR="00E23139" w:rsidRPr="00901997">
        <w:rPr>
          <w:lang w:eastAsia="x-none"/>
        </w:rPr>
        <w:t xml:space="preserve"> </w:t>
      </w:r>
      <w:commentRangeStart w:id="201"/>
      <w:r w:rsidR="00E23139" w:rsidRPr="00901997">
        <w:rPr>
          <w:lang w:eastAsia="x-none"/>
        </w:rPr>
        <w:t>values</w:t>
      </w:r>
      <w:commentRangeEnd w:id="201"/>
      <w:r w:rsidR="004B334E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01"/>
      </w:r>
      <w:r w:rsidR="009E5D88" w:rsidRPr="00901997">
        <w:rPr>
          <w:lang w:eastAsia="x-none"/>
        </w:rPr>
        <w:t xml:space="preserve"> of effect sizes in a dataset</w:t>
      </w:r>
      <w:r w:rsidR="00E23139" w:rsidRPr="00901997">
        <w:rPr>
          <w:lang w:eastAsia="x-none"/>
        </w:rPr>
        <w:t xml:space="preserve"> </w:t>
      </w:r>
      <w:r w:rsidR="00275337" w:rsidRPr="00901997">
        <w:rPr>
          <w:lang w:eastAsia="x-none"/>
        </w:rPr>
        <w:t>(</w:t>
      </w:r>
      <w:commentRangeStart w:id="202"/>
      <w:r w:rsidR="009E5D88" w:rsidRPr="00901997">
        <w:rPr>
          <w:lang w:eastAsia="x-none"/>
        </w:rPr>
        <w:t>Figure 6</w:t>
      </w:r>
      <w:r w:rsidR="002F20AC" w:rsidRPr="00901997">
        <w:rPr>
          <w:lang w:eastAsia="x-none"/>
        </w:rPr>
        <w:t>a</w:t>
      </w:r>
      <w:commentRangeEnd w:id="202"/>
      <w:r w:rsidR="005B0AB1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02"/>
      </w:r>
      <w:r w:rsidR="00133C02" w:rsidRPr="00901997">
        <w:rPr>
          <w:lang w:eastAsia="x-none"/>
        </w:rPr>
        <w:t>,b</w:t>
      </w:r>
      <w:r w:rsidR="00275337" w:rsidRPr="00901997">
        <w:rPr>
          <w:lang w:eastAsia="x-none"/>
        </w:rPr>
        <w:t>)</w:t>
      </w:r>
      <w:r w:rsidR="005E0B2F" w:rsidRPr="00901997">
        <w:rPr>
          <w:lang w:eastAsia="x-none"/>
        </w:rPr>
        <w:t xml:space="preserve">. </w:t>
      </w:r>
      <w:r w:rsidR="00B50E30" w:rsidRPr="00901997">
        <w:rPr>
          <w:lang w:eastAsia="x-none"/>
        </w:rPr>
        <w:t xml:space="preserve">The </w:t>
      </w:r>
      <w:r w:rsidR="00B50E30" w:rsidRPr="00901997">
        <w:rPr>
          <w:i/>
          <w:iCs/>
          <w:lang w:eastAsia="x-none"/>
        </w:rPr>
        <w:t>p</w:t>
      </w:r>
      <w:r w:rsidR="00B50E30" w:rsidRPr="00901997">
        <w:rPr>
          <w:lang w:eastAsia="x-none"/>
        </w:rPr>
        <w:t>-uniform method i</w:t>
      </w:r>
      <w:r w:rsidR="003F0EDF" w:rsidRPr="00901997">
        <w:rPr>
          <w:lang w:eastAsia="x-none"/>
        </w:rPr>
        <w:t>s a similar method, which also exploit</w:t>
      </w:r>
      <w:r w:rsidR="00D318E0" w:rsidRPr="00901997">
        <w:rPr>
          <w:lang w:eastAsia="x-none"/>
        </w:rPr>
        <w:t>s</w:t>
      </w:r>
      <w:r w:rsidR="003F0EDF" w:rsidRPr="00901997">
        <w:rPr>
          <w:lang w:eastAsia="x-none"/>
        </w:rPr>
        <w:t xml:space="preserve"> the distribution of </w:t>
      </w:r>
      <w:r w:rsidR="003F0EDF" w:rsidRPr="00901997">
        <w:rPr>
          <w:i/>
          <w:iCs/>
          <w:lang w:eastAsia="x-none"/>
        </w:rPr>
        <w:t>p</w:t>
      </w:r>
      <w:r w:rsidR="003F0EDF" w:rsidRPr="00901997">
        <w:rPr>
          <w:lang w:eastAsia="x-none"/>
        </w:rPr>
        <w:t xml:space="preserve"> values</w:t>
      </w:r>
      <w:r w:rsidR="007578FA" w:rsidRPr="00901997">
        <w:rPr>
          <w:lang w:eastAsia="x-none"/>
        </w:rPr>
        <w:t xml:space="preserve"> (</w:t>
      </w:r>
      <w:r w:rsidR="008E2D9F">
        <w:rPr>
          <w:lang w:eastAsia="x-none"/>
        </w:rPr>
        <w:t>{van Assen, 2015 #65}</w:t>
      </w:r>
      <w:r w:rsidR="007578FA" w:rsidRPr="00901997">
        <w:rPr>
          <w:lang w:eastAsia="x-none"/>
        </w:rPr>
        <w:t>)</w:t>
      </w:r>
      <w:r w:rsidR="003F0EDF" w:rsidRPr="00901997">
        <w:rPr>
          <w:lang w:eastAsia="x-none"/>
        </w:rPr>
        <w:t xml:space="preserve">. </w:t>
      </w:r>
      <w:r w:rsidR="0065616B" w:rsidRPr="00901997">
        <w:rPr>
          <w:lang w:eastAsia="x-none"/>
        </w:rPr>
        <w:t xml:space="preserve">Interestingly, </w:t>
      </w:r>
      <w:r w:rsidR="003F0EDF" w:rsidRPr="00901997">
        <w:rPr>
          <w:lang w:eastAsia="x-none"/>
        </w:rPr>
        <w:t>McShane et al. (</w:t>
      </w:r>
      <w:r w:rsidR="008E2D9F">
        <w:rPr>
          <w:lang w:eastAsia="x-none"/>
        </w:rPr>
        <w:t>{, 2016 #64}</w:t>
      </w:r>
      <w:r w:rsidR="003F0EDF" w:rsidRPr="00901997">
        <w:rPr>
          <w:lang w:eastAsia="x-none"/>
        </w:rPr>
        <w:t xml:space="preserve">) </w:t>
      </w:r>
      <w:r w:rsidR="0065616B" w:rsidRPr="00901997">
        <w:rPr>
          <w:lang w:eastAsia="x-none"/>
        </w:rPr>
        <w:t xml:space="preserve">has pointed out that </w:t>
      </w:r>
      <w:r w:rsidR="009144B4" w:rsidRPr="00901997">
        <w:rPr>
          <w:lang w:eastAsia="x-none"/>
        </w:rPr>
        <w:t xml:space="preserve">both </w:t>
      </w:r>
      <w:r w:rsidR="009144B4" w:rsidRPr="00901997">
        <w:rPr>
          <w:i/>
          <w:iCs/>
          <w:lang w:eastAsia="x-none"/>
        </w:rPr>
        <w:t>p</w:t>
      </w:r>
      <w:r w:rsidR="009144B4" w:rsidRPr="00901997">
        <w:rPr>
          <w:lang w:eastAsia="x-none"/>
        </w:rPr>
        <w:t xml:space="preserve">-curve and </w:t>
      </w:r>
      <w:r w:rsidR="009144B4" w:rsidRPr="00901997">
        <w:rPr>
          <w:i/>
          <w:iCs/>
          <w:lang w:eastAsia="x-none"/>
        </w:rPr>
        <w:t>p</w:t>
      </w:r>
      <w:r w:rsidR="009144B4" w:rsidRPr="00901997">
        <w:rPr>
          <w:lang w:eastAsia="x-none"/>
        </w:rPr>
        <w:t xml:space="preserve">-uniform </w:t>
      </w:r>
      <w:r w:rsidR="00D318E0" w:rsidRPr="00901997">
        <w:rPr>
          <w:lang w:eastAsia="x-none"/>
        </w:rPr>
        <w:t xml:space="preserve">tests </w:t>
      </w:r>
      <w:r w:rsidR="004254D5" w:rsidRPr="00901997">
        <w:rPr>
          <w:lang w:eastAsia="x-none"/>
        </w:rPr>
        <w:t>are</w:t>
      </w:r>
      <w:r w:rsidR="009144B4" w:rsidRPr="00901997">
        <w:rPr>
          <w:lang w:eastAsia="x-none"/>
        </w:rPr>
        <w:t xml:space="preserve"> </w:t>
      </w:r>
      <w:r w:rsidR="004254D5" w:rsidRPr="00901997">
        <w:rPr>
          <w:lang w:eastAsia="x-none"/>
        </w:rPr>
        <w:t xml:space="preserve">versions of </w:t>
      </w:r>
      <w:r w:rsidR="00A64104" w:rsidRPr="00901997">
        <w:rPr>
          <w:lang w:eastAsia="x-none"/>
        </w:rPr>
        <w:t xml:space="preserve">a </w:t>
      </w:r>
      <w:r w:rsidR="004254D5" w:rsidRPr="00901997">
        <w:rPr>
          <w:lang w:eastAsia="x-none"/>
        </w:rPr>
        <w:t>selection model first suggested by Hedges (</w:t>
      </w:r>
      <w:r w:rsidR="008E2D9F">
        <w:rPr>
          <w:lang w:eastAsia="x-none"/>
        </w:rPr>
        <w:t>{, 1984 #67}</w:t>
      </w:r>
      <w:r w:rsidR="004254D5" w:rsidRPr="00901997">
        <w:rPr>
          <w:lang w:eastAsia="x-none"/>
        </w:rPr>
        <w:t>)</w:t>
      </w:r>
      <w:r w:rsidR="00C24278" w:rsidRPr="00901997">
        <w:rPr>
          <w:lang w:eastAsia="x-none"/>
        </w:rPr>
        <w:t>; all of these methods</w:t>
      </w:r>
      <w:r w:rsidR="00BA1133" w:rsidRPr="00901997">
        <w:rPr>
          <w:lang w:eastAsia="x-none"/>
        </w:rPr>
        <w:t>,</w:t>
      </w:r>
      <w:r w:rsidR="00C24278" w:rsidRPr="00901997">
        <w:rPr>
          <w:lang w:eastAsia="x-none"/>
        </w:rPr>
        <w:t xml:space="preserve"> unfortunately</w:t>
      </w:r>
      <w:r w:rsidR="00BA1133" w:rsidRPr="00901997">
        <w:rPr>
          <w:lang w:eastAsia="x-none"/>
        </w:rPr>
        <w:t>,</w:t>
      </w:r>
      <w:r w:rsidR="00C24278" w:rsidRPr="00901997">
        <w:rPr>
          <w:lang w:eastAsia="x-none"/>
        </w:rPr>
        <w:t xml:space="preserve"> do not perform well with heterogeneity</w:t>
      </w:r>
      <w:r w:rsidR="000A7267" w:rsidRPr="00901997">
        <w:rPr>
          <w:lang w:eastAsia="x-none"/>
        </w:rPr>
        <w:t xml:space="preserve"> as they assume one true effect</w:t>
      </w:r>
      <w:r w:rsidR="00D52AFE" w:rsidRPr="00901997">
        <w:rPr>
          <w:lang w:eastAsia="x-none"/>
        </w:rPr>
        <w:t xml:space="preserve">, </w:t>
      </w:r>
      <w:proofErr w:type="gramStart"/>
      <w:r w:rsidR="00D52AFE" w:rsidRPr="00901997">
        <w:rPr>
          <w:lang w:eastAsia="x-none"/>
        </w:rPr>
        <w:t>i.e.</w:t>
      </w:r>
      <w:proofErr w:type="gramEnd"/>
      <w:r w:rsidR="00D52AFE" w:rsidRPr="00901997">
        <w:rPr>
          <w:lang w:eastAsia="x-none"/>
        </w:rPr>
        <w:t xml:space="preserve"> homogeneity</w:t>
      </w:r>
      <w:r w:rsidR="009B7F09" w:rsidRPr="00901997">
        <w:rPr>
          <w:lang w:eastAsia="x-none"/>
        </w:rPr>
        <w:t xml:space="preserve"> (see also,</w:t>
      </w:r>
      <w:r w:rsidR="007F3A77" w:rsidRPr="00901997">
        <w:rPr>
          <w:lang w:eastAsia="x-none"/>
        </w:rPr>
        <w:t xml:space="preserve"> </w:t>
      </w:r>
      <w:r w:rsidR="008E2D9F">
        <w:rPr>
          <w:lang w:eastAsia="x-none"/>
        </w:rPr>
        <w:t xml:space="preserve">{van </w:t>
      </w:r>
      <w:proofErr w:type="spellStart"/>
      <w:r w:rsidR="008E2D9F">
        <w:rPr>
          <w:lang w:eastAsia="x-none"/>
        </w:rPr>
        <w:t>Aert</w:t>
      </w:r>
      <w:proofErr w:type="spellEnd"/>
      <w:r w:rsidR="008E2D9F">
        <w:rPr>
          <w:lang w:eastAsia="x-none"/>
        </w:rPr>
        <w:t>, 2016 #63}</w:t>
      </w:r>
      <w:r w:rsidR="009B7F09" w:rsidRPr="00901997">
        <w:rPr>
          <w:lang w:eastAsia="x-none"/>
        </w:rPr>
        <w:t>)</w:t>
      </w:r>
      <w:r w:rsidR="000A7267" w:rsidRPr="00901997">
        <w:rPr>
          <w:lang w:eastAsia="x-none"/>
        </w:rPr>
        <w:t xml:space="preserve">. Clearly, in </w:t>
      </w:r>
      <w:r w:rsidR="00133C02" w:rsidRPr="00901997">
        <w:rPr>
          <w:lang w:eastAsia="x-none"/>
        </w:rPr>
        <w:t xml:space="preserve">ecology and evolution </w:t>
      </w:r>
      <w:r w:rsidR="00577C56">
        <w:rPr>
          <w:lang w:eastAsia="x-none"/>
        </w:rPr>
        <w:t>where</w:t>
      </w:r>
      <w:r w:rsidR="00133C02" w:rsidRPr="00901997">
        <w:rPr>
          <w:lang w:eastAsia="x-none"/>
        </w:rPr>
        <w:t xml:space="preserve"> </w:t>
      </w:r>
      <w:r w:rsidR="003D432F" w:rsidRPr="00901997">
        <w:rPr>
          <w:lang w:eastAsia="x-none"/>
        </w:rPr>
        <w:t>high</w:t>
      </w:r>
      <w:r w:rsidR="006D1238" w:rsidRPr="00901997">
        <w:rPr>
          <w:lang w:eastAsia="x-none"/>
        </w:rPr>
        <w:t xml:space="preserve"> levels of</w:t>
      </w:r>
      <w:r w:rsidR="003D432F" w:rsidRPr="00901997">
        <w:rPr>
          <w:lang w:eastAsia="x-none"/>
        </w:rPr>
        <w:t xml:space="preserve"> heterogeneity</w:t>
      </w:r>
      <w:r w:rsidR="00577C56">
        <w:rPr>
          <w:lang w:eastAsia="x-none"/>
        </w:rPr>
        <w:t xml:space="preserve"> are commonplace</w:t>
      </w:r>
      <w:r w:rsidR="00700B8E" w:rsidRPr="00901997">
        <w:rPr>
          <w:lang w:eastAsia="x-none"/>
        </w:rPr>
        <w:t xml:space="preserve"> (Senior et al. 2016)</w:t>
      </w:r>
      <w:r w:rsidR="00801B79" w:rsidRPr="00901997">
        <w:rPr>
          <w:lang w:eastAsia="x-none"/>
        </w:rPr>
        <w:t xml:space="preserve">, these methods </w:t>
      </w:r>
      <w:r w:rsidR="006D1238" w:rsidRPr="00901997">
        <w:rPr>
          <w:lang w:eastAsia="x-none"/>
        </w:rPr>
        <w:t xml:space="preserve">may be of limited use, especially compared to more </w:t>
      </w:r>
      <w:r w:rsidR="00217B32" w:rsidRPr="00901997">
        <w:rPr>
          <w:lang w:eastAsia="x-none"/>
        </w:rPr>
        <w:t>advanced</w:t>
      </w:r>
      <w:r w:rsidR="006D1238" w:rsidRPr="00901997">
        <w:rPr>
          <w:lang w:eastAsia="x-none"/>
        </w:rPr>
        <w:t xml:space="preserve"> selection models. </w:t>
      </w:r>
    </w:p>
    <w:p w14:paraId="34F7C6DE" w14:textId="1B246EA3" w:rsidR="00104735" w:rsidRPr="00901997" w:rsidRDefault="004B14A1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Selection model-based methods represent the most sophisticated and complex class of publication bias methods</w:t>
      </w:r>
      <w:r w:rsidR="00AF0D99" w:rsidRPr="00901997">
        <w:rPr>
          <w:lang w:eastAsia="x-none"/>
        </w:rPr>
        <w:t xml:space="preserve"> (reviewed in </w:t>
      </w:r>
      <w:r w:rsidR="008E2D9F">
        <w:rPr>
          <w:lang w:eastAsia="x-none"/>
        </w:rPr>
        <w:t>{Marks-Anglin, 2020 #</w:t>
      </w:r>
      <w:proofErr w:type="gramStart"/>
      <w:r w:rsidR="008E2D9F">
        <w:rPr>
          <w:lang w:eastAsia="x-none"/>
        </w:rPr>
        <w:t>13;Rothstein</w:t>
      </w:r>
      <w:proofErr w:type="gramEnd"/>
      <w:r w:rsidR="008E2D9F">
        <w:rPr>
          <w:lang w:eastAsia="x-none"/>
        </w:rPr>
        <w:t>, 2005 #3;Vevea, 2019 #16}</w:t>
      </w:r>
      <w:r w:rsidR="00AF0D99" w:rsidRPr="00901997">
        <w:rPr>
          <w:lang w:eastAsia="x-none"/>
        </w:rPr>
        <w:t>)</w:t>
      </w:r>
      <w:r w:rsidRPr="00901997">
        <w:rPr>
          <w:lang w:eastAsia="x-none"/>
        </w:rPr>
        <w:t xml:space="preserve">. </w:t>
      </w:r>
      <w:r w:rsidR="000A47E0" w:rsidRPr="00901997">
        <w:rPr>
          <w:lang w:eastAsia="x-none"/>
        </w:rPr>
        <w:t xml:space="preserve">Although few ecologists and evolutionary biologists, if </w:t>
      </w:r>
      <w:r w:rsidR="00405195" w:rsidRPr="00901997">
        <w:rPr>
          <w:lang w:eastAsia="x-none"/>
        </w:rPr>
        <w:t>any</w:t>
      </w:r>
      <w:r w:rsidR="000A47E0" w:rsidRPr="00901997">
        <w:rPr>
          <w:lang w:eastAsia="x-none"/>
        </w:rPr>
        <w:t xml:space="preserve">, </w:t>
      </w:r>
      <w:r w:rsidR="002F20AC" w:rsidRPr="00901997">
        <w:rPr>
          <w:lang w:eastAsia="x-none"/>
        </w:rPr>
        <w:t xml:space="preserve">seem to use </w:t>
      </w:r>
      <w:r w:rsidR="000A47E0" w:rsidRPr="00901997">
        <w:rPr>
          <w:lang w:eastAsia="x-none"/>
        </w:rPr>
        <w:t>selection models, t</w:t>
      </w:r>
      <w:r w:rsidR="00A73151" w:rsidRPr="00901997">
        <w:rPr>
          <w:lang w:eastAsia="x-none"/>
        </w:rPr>
        <w:t xml:space="preserve">here are </w:t>
      </w:r>
      <w:r w:rsidR="00776415" w:rsidRPr="00901997">
        <w:rPr>
          <w:lang w:eastAsia="x-none"/>
        </w:rPr>
        <w:t xml:space="preserve">probably </w:t>
      </w:r>
      <w:r w:rsidR="00975C8C" w:rsidRPr="00901997">
        <w:rPr>
          <w:lang w:eastAsia="x-none"/>
        </w:rPr>
        <w:t xml:space="preserve">as many </w:t>
      </w:r>
      <w:r w:rsidR="00D92365" w:rsidRPr="00901997">
        <w:rPr>
          <w:lang w:eastAsia="x-none"/>
        </w:rPr>
        <w:t>selection models</w:t>
      </w:r>
      <w:r w:rsidR="00776415" w:rsidRPr="00901997">
        <w:rPr>
          <w:lang w:eastAsia="x-none"/>
        </w:rPr>
        <w:t xml:space="preserve"> </w:t>
      </w:r>
      <w:r w:rsidR="00975C8C" w:rsidRPr="00901997">
        <w:rPr>
          <w:lang w:eastAsia="x-none"/>
        </w:rPr>
        <w:t xml:space="preserve">as </w:t>
      </w:r>
      <w:r w:rsidR="00776415" w:rsidRPr="00901997">
        <w:rPr>
          <w:lang w:eastAsia="x-none"/>
        </w:rPr>
        <w:t>all other methods combined (</w:t>
      </w:r>
      <w:r w:rsidR="008E2D9F">
        <w:rPr>
          <w:lang w:eastAsia="x-none"/>
        </w:rPr>
        <w:t>{Marks-Anglin, 2020 #13}</w:t>
      </w:r>
      <w:r w:rsidR="00776415" w:rsidRPr="00901997">
        <w:rPr>
          <w:lang w:eastAsia="x-none"/>
        </w:rPr>
        <w:t>)</w:t>
      </w:r>
      <w:r w:rsidR="000A47E0" w:rsidRPr="00901997">
        <w:rPr>
          <w:lang w:eastAsia="x-none"/>
        </w:rPr>
        <w:t>. One proper</w:t>
      </w:r>
      <w:r w:rsidR="00C60816" w:rsidRPr="00901997">
        <w:rPr>
          <w:lang w:eastAsia="x-none"/>
        </w:rPr>
        <w:t>t</w:t>
      </w:r>
      <w:r w:rsidR="000A47E0" w:rsidRPr="00901997">
        <w:rPr>
          <w:lang w:eastAsia="x-none"/>
        </w:rPr>
        <w:t xml:space="preserve">y </w:t>
      </w:r>
      <w:r w:rsidR="00C60816" w:rsidRPr="00901997">
        <w:rPr>
          <w:lang w:eastAsia="x-none"/>
        </w:rPr>
        <w:t>common to all</w:t>
      </w:r>
      <w:r w:rsidR="000A47E0" w:rsidRPr="00901997">
        <w:rPr>
          <w:lang w:eastAsia="x-none"/>
        </w:rPr>
        <w:t xml:space="preserve"> selection models is that</w:t>
      </w:r>
      <w:r w:rsidRPr="00901997">
        <w:rPr>
          <w:lang w:eastAsia="x-none"/>
        </w:rPr>
        <w:t xml:space="preserve"> </w:t>
      </w:r>
      <w:r w:rsidR="00BE764C" w:rsidRPr="00901997">
        <w:rPr>
          <w:lang w:eastAsia="x-none"/>
        </w:rPr>
        <w:t xml:space="preserve">they model how </w:t>
      </w:r>
      <w:r w:rsidR="003F0688" w:rsidRPr="00901997">
        <w:rPr>
          <w:lang w:eastAsia="x-none"/>
        </w:rPr>
        <w:t>effect sizes are missing</w:t>
      </w:r>
      <w:r w:rsidR="00975C8C" w:rsidRPr="00901997">
        <w:rPr>
          <w:lang w:eastAsia="x-none"/>
        </w:rPr>
        <w:t xml:space="preserve"> (or selected to be published)</w:t>
      </w:r>
      <w:r w:rsidR="000F5745" w:rsidRPr="00901997">
        <w:rPr>
          <w:lang w:eastAsia="x-none"/>
        </w:rPr>
        <w:t xml:space="preserve">, </w:t>
      </w:r>
      <w:r w:rsidR="003F0688" w:rsidRPr="00901997">
        <w:rPr>
          <w:lang w:eastAsia="x-none"/>
        </w:rPr>
        <w:t xml:space="preserve">based on, for example, </w:t>
      </w:r>
      <w:r w:rsidR="003F0688" w:rsidRPr="00901997">
        <w:rPr>
          <w:i/>
          <w:iCs/>
          <w:lang w:eastAsia="x-none"/>
        </w:rPr>
        <w:t>p</w:t>
      </w:r>
      <w:r w:rsidR="003F0688" w:rsidRPr="00901997">
        <w:rPr>
          <w:lang w:eastAsia="x-none"/>
        </w:rPr>
        <w:t xml:space="preserve"> values, effect sizes </w:t>
      </w:r>
      <w:r w:rsidR="002F20AC" w:rsidRPr="00901997">
        <w:rPr>
          <w:lang w:eastAsia="x-none"/>
        </w:rPr>
        <w:t>and/</w:t>
      </w:r>
      <w:r w:rsidR="003F0688" w:rsidRPr="00901997">
        <w:rPr>
          <w:lang w:eastAsia="x-none"/>
        </w:rPr>
        <w:t>or sampling variance</w:t>
      </w:r>
      <w:r w:rsidR="002F20AC" w:rsidRPr="00901997">
        <w:rPr>
          <w:lang w:eastAsia="x-none"/>
        </w:rPr>
        <w:t xml:space="preserve"> </w:t>
      </w:r>
      <w:commentRangeStart w:id="203"/>
      <w:r w:rsidR="002F20AC" w:rsidRPr="00901997">
        <w:rPr>
          <w:lang w:eastAsia="x-none"/>
        </w:rPr>
        <w:t>(Figure</w:t>
      </w:r>
      <w:r w:rsidR="005B0AB1" w:rsidRPr="00901997">
        <w:rPr>
          <w:lang w:eastAsia="x-none"/>
        </w:rPr>
        <w:t xml:space="preserve"> </w:t>
      </w:r>
      <w:r w:rsidR="00133C02" w:rsidRPr="00901997">
        <w:rPr>
          <w:lang w:eastAsia="x-none"/>
        </w:rPr>
        <w:t>5</w:t>
      </w:r>
      <w:r w:rsidR="005B0AB1" w:rsidRPr="00901997">
        <w:rPr>
          <w:lang w:eastAsia="x-none"/>
        </w:rPr>
        <w:t>d-f)</w:t>
      </w:r>
      <w:r w:rsidR="003F0688" w:rsidRPr="00901997">
        <w:rPr>
          <w:lang w:eastAsia="x-none"/>
        </w:rPr>
        <w:t xml:space="preserve">. </w:t>
      </w:r>
      <w:commentRangeEnd w:id="203"/>
      <w:r w:rsidR="00307800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03"/>
      </w:r>
      <w:commentRangeStart w:id="204"/>
      <w:r w:rsidR="00307800" w:rsidRPr="00901997">
        <w:rPr>
          <w:lang w:eastAsia="x-none"/>
        </w:rPr>
        <w:t xml:space="preserve">Importantly, </w:t>
      </w:r>
      <w:r w:rsidR="00B444AE" w:rsidRPr="00901997">
        <w:rPr>
          <w:lang w:eastAsia="x-none"/>
        </w:rPr>
        <w:t xml:space="preserve">selection </w:t>
      </w:r>
      <w:r w:rsidR="00F73DBE" w:rsidRPr="00901997">
        <w:rPr>
          <w:lang w:eastAsia="x-none"/>
        </w:rPr>
        <w:t xml:space="preserve">models </w:t>
      </w:r>
      <w:r w:rsidR="00B444AE" w:rsidRPr="00901997">
        <w:rPr>
          <w:lang w:eastAsia="x-none"/>
        </w:rPr>
        <w:t xml:space="preserve">can </w:t>
      </w:r>
      <w:r w:rsidR="00E218BA" w:rsidRPr="00901997">
        <w:rPr>
          <w:lang w:eastAsia="x-none"/>
        </w:rPr>
        <w:t>tolerate and model</w:t>
      </w:r>
      <w:r w:rsidR="0013102B" w:rsidRPr="00901997">
        <w:rPr>
          <w:lang w:eastAsia="x-none"/>
        </w:rPr>
        <w:t xml:space="preserve"> heterogeneity</w:t>
      </w:r>
      <w:commentRangeEnd w:id="204"/>
      <w:r w:rsidR="00307800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04"/>
      </w:r>
      <w:r w:rsidR="00233B5E" w:rsidRPr="00901997">
        <w:rPr>
          <w:lang w:eastAsia="x-none"/>
        </w:rPr>
        <w:t xml:space="preserve">. Indeed, </w:t>
      </w:r>
      <w:r w:rsidR="003447DD" w:rsidRPr="00901997">
        <w:rPr>
          <w:lang w:eastAsia="x-none"/>
        </w:rPr>
        <w:t xml:space="preserve">one recent model by </w:t>
      </w:r>
      <w:proofErr w:type="spellStart"/>
      <w:r w:rsidR="00EC5F96" w:rsidRPr="00901997">
        <w:rPr>
          <w:lang w:eastAsia="x-none"/>
        </w:rPr>
        <w:t>Ci</w:t>
      </w:r>
      <w:r w:rsidR="006112A1" w:rsidRPr="00901997">
        <w:rPr>
          <w:lang w:eastAsia="x-none"/>
        </w:rPr>
        <w:t>tkowicz</w:t>
      </w:r>
      <w:proofErr w:type="spellEnd"/>
      <w:r w:rsidR="006112A1" w:rsidRPr="00901997">
        <w:rPr>
          <w:lang w:eastAsia="x-none"/>
        </w:rPr>
        <w:t xml:space="preserve"> and </w:t>
      </w:r>
      <w:proofErr w:type="spellStart"/>
      <w:r w:rsidR="006112A1" w:rsidRPr="00901997">
        <w:rPr>
          <w:lang w:eastAsia="x-none"/>
        </w:rPr>
        <w:t>Vevea</w:t>
      </w:r>
      <w:proofErr w:type="spellEnd"/>
      <w:r w:rsidR="006112A1" w:rsidRPr="00901997">
        <w:rPr>
          <w:lang w:eastAsia="x-none"/>
        </w:rPr>
        <w:t xml:space="preserve"> (</w:t>
      </w:r>
      <w:r w:rsidR="008E2D9F">
        <w:rPr>
          <w:lang w:eastAsia="x-none"/>
        </w:rPr>
        <w:t>{, 2017 #91}</w:t>
      </w:r>
      <w:r w:rsidR="006112A1" w:rsidRPr="00901997">
        <w:rPr>
          <w:lang w:eastAsia="x-none"/>
        </w:rPr>
        <w:t xml:space="preserve">) can </w:t>
      </w:r>
      <w:r w:rsidR="00783104" w:rsidRPr="00901997">
        <w:rPr>
          <w:lang w:eastAsia="x-none"/>
        </w:rPr>
        <w:t xml:space="preserve">statistically </w:t>
      </w:r>
      <w:r w:rsidR="006112A1" w:rsidRPr="00901997">
        <w:rPr>
          <w:lang w:eastAsia="x-none"/>
        </w:rPr>
        <w:t xml:space="preserve">test for publication bias, incorporate moderators, tolerate </w:t>
      </w:r>
      <w:r w:rsidR="009F7FC4" w:rsidRPr="00901997">
        <w:rPr>
          <w:lang w:eastAsia="x-none"/>
        </w:rPr>
        <w:t xml:space="preserve">substantial </w:t>
      </w:r>
      <w:r w:rsidR="006112A1" w:rsidRPr="00901997">
        <w:rPr>
          <w:lang w:eastAsia="x-none"/>
        </w:rPr>
        <w:t xml:space="preserve">heterogeneity, provide an adjusted overall effect, and </w:t>
      </w:r>
      <w:r w:rsidR="000C484D" w:rsidRPr="00901997">
        <w:rPr>
          <w:lang w:eastAsia="x-none"/>
        </w:rPr>
        <w:lastRenderedPageBreak/>
        <w:t xml:space="preserve">even correct estimates for small sample sizes. </w:t>
      </w:r>
      <w:r w:rsidR="00011AB6" w:rsidRPr="00901997">
        <w:rPr>
          <w:lang w:eastAsia="x-none"/>
        </w:rPr>
        <w:t>Yet</w:t>
      </w:r>
      <w:r w:rsidR="000C484D" w:rsidRPr="00901997">
        <w:rPr>
          <w:lang w:eastAsia="x-none"/>
        </w:rPr>
        <w:t xml:space="preserve">, </w:t>
      </w:r>
      <w:r w:rsidR="006861AF" w:rsidRPr="00901997">
        <w:rPr>
          <w:lang w:eastAsia="x-none"/>
        </w:rPr>
        <w:t xml:space="preserve">no </w:t>
      </w:r>
      <w:r w:rsidR="00C66EB2" w:rsidRPr="00901997">
        <w:rPr>
          <w:lang w:eastAsia="x-none"/>
        </w:rPr>
        <w:t xml:space="preserve">selection methods are </w:t>
      </w:r>
      <w:r w:rsidR="00076C88" w:rsidRPr="00901997">
        <w:rPr>
          <w:lang w:eastAsia="x-none"/>
        </w:rPr>
        <w:t xml:space="preserve">implemented </w:t>
      </w:r>
      <w:r w:rsidR="00C66EB2" w:rsidRPr="00901997">
        <w:rPr>
          <w:lang w:eastAsia="x-none"/>
        </w:rPr>
        <w:t xml:space="preserve">for </w:t>
      </w:r>
      <w:r w:rsidR="00C96B98" w:rsidRPr="00901997">
        <w:rPr>
          <w:lang w:eastAsia="x-none"/>
        </w:rPr>
        <w:t>dependent effect sizes</w:t>
      </w:r>
      <w:r w:rsidR="00076C88" w:rsidRPr="00901997">
        <w:rPr>
          <w:lang w:eastAsia="x-none"/>
        </w:rPr>
        <w:t>, as far as we are aware (</w:t>
      </w:r>
      <w:commentRangeStart w:id="205"/>
      <w:r w:rsidR="00406840" w:rsidRPr="00901997">
        <w:rPr>
          <w:lang w:eastAsia="x-none"/>
        </w:rPr>
        <w:t xml:space="preserve">cf. </w:t>
      </w:r>
      <w:commentRangeEnd w:id="205"/>
      <w:r w:rsidR="0089249D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05"/>
      </w:r>
      <w:r w:rsidR="008E2D9F">
        <w:rPr>
          <w:lang w:eastAsia="x-none"/>
        </w:rPr>
        <w:t>{Kirkham, 2018 #92}</w:t>
      </w:r>
      <w:r w:rsidR="00076C88" w:rsidRPr="00901997">
        <w:rPr>
          <w:lang w:eastAsia="x-none"/>
        </w:rPr>
        <w:t xml:space="preserve">). </w:t>
      </w:r>
    </w:p>
    <w:p w14:paraId="16C6C229" w14:textId="5BA7741B" w:rsidR="00F62CE4" w:rsidRPr="00901997" w:rsidRDefault="0058723B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4 | </w:t>
      </w:r>
      <w:r w:rsidR="001F3DB5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METHODS FOR </w:t>
      </w:r>
      <w:commentRangeStart w:id="206"/>
      <w:commentRangeStart w:id="207"/>
      <w:r w:rsidR="001F3DB5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DEPENDENT </w:t>
      </w:r>
      <w:commentRangeEnd w:id="206"/>
      <w:r w:rsidR="007D29D6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206"/>
      </w:r>
      <w:commentRangeEnd w:id="207"/>
      <w:r w:rsidR="00765843">
        <w:rPr>
          <w:rStyle w:val="CommentReference"/>
          <w:rFonts w:ascii="Cambria" w:eastAsia="MS Mincho" w:hAnsi="Cambria"/>
          <w:b w:val="0"/>
          <w:bCs w:val="0"/>
          <w:color w:val="00000A"/>
          <w:lang w:val="en-AU" w:eastAsia="ja-JP"/>
        </w:rPr>
        <w:commentReference w:id="207"/>
      </w:r>
      <w:r w:rsidR="001F3DB5" w:rsidRPr="00901997">
        <w:rPr>
          <w:rFonts w:ascii="Times New Roman" w:hAnsi="Times New Roman"/>
          <w:color w:val="00000A"/>
          <w:sz w:val="24"/>
          <w:szCs w:val="24"/>
          <w:lang w:val="en-AU"/>
        </w:rPr>
        <w:t>EFFECT SIZES</w:t>
      </w:r>
    </w:p>
    <w:p w14:paraId="2A3B792A" w14:textId="6BFA04BA" w:rsidR="00993630" w:rsidRPr="00901997" w:rsidRDefault="00660F41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In this section, w</w:t>
      </w:r>
      <w:r w:rsidR="009F7BE2" w:rsidRPr="00901997">
        <w:rPr>
          <w:lang w:eastAsia="x-none"/>
        </w:rPr>
        <w:t xml:space="preserve">e first define </w:t>
      </w:r>
      <w:r w:rsidR="00877343" w:rsidRPr="00901997">
        <w:rPr>
          <w:lang w:eastAsia="x-none"/>
        </w:rPr>
        <w:t xml:space="preserve">a multilevel model </w:t>
      </w:r>
      <w:r w:rsidR="00E125E8" w:rsidRPr="00901997">
        <w:rPr>
          <w:lang w:eastAsia="x-none"/>
        </w:rPr>
        <w:t xml:space="preserve">that </w:t>
      </w:r>
      <w:r w:rsidR="00877343" w:rsidRPr="00901997">
        <w:rPr>
          <w:lang w:eastAsia="x-none"/>
        </w:rPr>
        <w:t xml:space="preserve">explicitly </w:t>
      </w:r>
      <w:r w:rsidR="00E125E8" w:rsidRPr="00901997">
        <w:rPr>
          <w:lang w:eastAsia="x-none"/>
        </w:rPr>
        <w:t xml:space="preserve">incorporates </w:t>
      </w:r>
      <w:r w:rsidR="00877343" w:rsidRPr="00901997">
        <w:rPr>
          <w:lang w:eastAsia="x-none"/>
        </w:rPr>
        <w:t>non-</w:t>
      </w:r>
      <w:r w:rsidR="00835A1D" w:rsidRPr="00901997">
        <w:rPr>
          <w:lang w:eastAsia="x-none"/>
        </w:rPr>
        <w:t>independence</w:t>
      </w:r>
      <w:r w:rsidR="00877343" w:rsidRPr="00901997">
        <w:rPr>
          <w:lang w:eastAsia="x-none"/>
        </w:rPr>
        <w:t xml:space="preserve"> among effect size</w:t>
      </w:r>
      <w:r w:rsidR="00E93EEF" w:rsidRPr="00901997">
        <w:rPr>
          <w:lang w:eastAsia="x-none"/>
        </w:rPr>
        <w:t>s</w:t>
      </w:r>
      <w:r w:rsidR="00EA015C">
        <w:rPr>
          <w:lang w:eastAsia="x-none"/>
        </w:rPr>
        <w:t xml:space="preserve">. Then, we </w:t>
      </w:r>
      <w:r w:rsidR="00835A1D" w:rsidRPr="00901997">
        <w:rPr>
          <w:lang w:eastAsia="x-none"/>
        </w:rPr>
        <w:t>consider how</w:t>
      </w:r>
      <w:r w:rsidR="0001780D" w:rsidRPr="00901997">
        <w:rPr>
          <w:lang w:eastAsia="x-none"/>
        </w:rPr>
        <w:t xml:space="preserve"> to</w:t>
      </w:r>
      <w:r w:rsidR="00835A1D" w:rsidRPr="00901997">
        <w:rPr>
          <w:lang w:eastAsia="x-none"/>
        </w:rPr>
        <w:t xml:space="preserve"> best visual</w:t>
      </w:r>
      <w:r w:rsidR="008A4FAB" w:rsidRPr="00901997">
        <w:rPr>
          <w:lang w:eastAsia="x-none"/>
        </w:rPr>
        <w:t>ize</w:t>
      </w:r>
      <w:r w:rsidR="00835A1D" w:rsidRPr="00901997">
        <w:rPr>
          <w:lang w:eastAsia="x-none"/>
        </w:rPr>
        <w:t xml:space="preserve"> such datasets as a funnel plot</w:t>
      </w:r>
      <w:r w:rsidR="007E729B" w:rsidRPr="00901997">
        <w:rPr>
          <w:lang w:eastAsia="x-none"/>
        </w:rPr>
        <w:t xml:space="preserve">. Then, we build upon a regression-based method introduced above to </w:t>
      </w:r>
      <w:r w:rsidR="00940EE2" w:rsidRPr="00901997">
        <w:rPr>
          <w:lang w:eastAsia="x-none"/>
        </w:rPr>
        <w:t>propos</w:t>
      </w:r>
      <w:r w:rsidR="00052FF3" w:rsidRPr="00901997">
        <w:rPr>
          <w:lang w:eastAsia="x-none"/>
        </w:rPr>
        <w:t>e</w:t>
      </w:r>
      <w:r w:rsidR="00940EE2" w:rsidRPr="00901997">
        <w:rPr>
          <w:lang w:eastAsia="x-none"/>
        </w:rPr>
        <w:t xml:space="preserve"> a </w:t>
      </w:r>
      <w:r w:rsidR="008A48CF" w:rsidRPr="00901997">
        <w:rPr>
          <w:lang w:eastAsia="x-none"/>
        </w:rPr>
        <w:t xml:space="preserve">new </w:t>
      </w:r>
      <w:r w:rsidR="00EA015C">
        <w:rPr>
          <w:lang w:eastAsia="x-none"/>
        </w:rPr>
        <w:t xml:space="preserve">publication bias </w:t>
      </w:r>
      <w:r w:rsidR="00940EE2" w:rsidRPr="00901997">
        <w:rPr>
          <w:lang w:eastAsia="x-none"/>
        </w:rPr>
        <w:t>method</w:t>
      </w:r>
      <w:r w:rsidR="00082559">
        <w:rPr>
          <w:lang w:eastAsia="x-none"/>
        </w:rPr>
        <w:t>.</w:t>
      </w:r>
      <w:r w:rsidR="000273D5" w:rsidRPr="00901997">
        <w:rPr>
          <w:lang w:eastAsia="x-none"/>
        </w:rPr>
        <w:t xml:space="preserve"> </w:t>
      </w:r>
      <w:r w:rsidR="00D60604">
        <w:rPr>
          <w:lang w:eastAsia="x-none"/>
        </w:rPr>
        <w:t>This new method can</w:t>
      </w:r>
      <w:r w:rsidR="00D60604" w:rsidRPr="00901997">
        <w:rPr>
          <w:lang w:eastAsia="x-none"/>
        </w:rPr>
        <w:t xml:space="preserve"> </w:t>
      </w:r>
      <w:r w:rsidR="00940EE2" w:rsidRPr="00901997">
        <w:rPr>
          <w:lang w:eastAsia="x-none"/>
        </w:rPr>
        <w:t xml:space="preserve">both detect and </w:t>
      </w:r>
      <w:r w:rsidR="000E226A" w:rsidRPr="00901997">
        <w:rPr>
          <w:lang w:eastAsia="x-none"/>
        </w:rPr>
        <w:t>correct</w:t>
      </w:r>
      <w:r w:rsidR="000273D5" w:rsidRPr="00901997">
        <w:rPr>
          <w:lang w:eastAsia="x-none"/>
        </w:rPr>
        <w:t xml:space="preserve"> for </w:t>
      </w:r>
      <w:r w:rsidR="00940EE2" w:rsidRPr="00901997">
        <w:rPr>
          <w:lang w:eastAsia="x-none"/>
        </w:rPr>
        <w:t>funnel asymmetry or small-</w:t>
      </w:r>
      <w:r w:rsidR="002A7EFE" w:rsidRPr="00901997">
        <w:rPr>
          <w:lang w:eastAsia="x-none"/>
        </w:rPr>
        <w:t>study effect</w:t>
      </w:r>
      <w:r w:rsidR="00A4473A" w:rsidRPr="00901997">
        <w:rPr>
          <w:lang w:eastAsia="x-none"/>
        </w:rPr>
        <w:t>s</w:t>
      </w:r>
      <w:r w:rsidR="00B708BA" w:rsidRPr="00901997">
        <w:rPr>
          <w:lang w:eastAsia="x-none"/>
        </w:rPr>
        <w:t xml:space="preserve"> while modelling heterogeneity and complex non-</w:t>
      </w:r>
      <w:r w:rsidR="003475EB" w:rsidRPr="00901997">
        <w:rPr>
          <w:lang w:eastAsia="x-none"/>
        </w:rPr>
        <w:t>independence involving correlation and variance-covariance matrices</w:t>
      </w:r>
      <w:r w:rsidR="002A7EFE" w:rsidRPr="00901997">
        <w:rPr>
          <w:lang w:eastAsia="x-none"/>
        </w:rPr>
        <w:t xml:space="preserve">. </w:t>
      </w:r>
    </w:p>
    <w:p w14:paraId="071C854F" w14:textId="473C1367" w:rsidR="00B178D3" w:rsidRPr="00901997" w:rsidRDefault="00B178D3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 xml:space="preserve">4.1 | A multilevel </w:t>
      </w:r>
      <w:r w:rsidR="001D3632" w:rsidRPr="00901997">
        <w:rPr>
          <w:sz w:val="24"/>
          <w:szCs w:val="24"/>
          <w:lang w:val="en-AU"/>
        </w:rPr>
        <w:t xml:space="preserve">meta-analysis </w:t>
      </w:r>
      <w:r w:rsidR="000D4BFD" w:rsidRPr="00901997">
        <w:rPr>
          <w:sz w:val="24"/>
          <w:szCs w:val="24"/>
          <w:lang w:val="en-AU"/>
        </w:rPr>
        <w:t>and forest plots</w:t>
      </w:r>
    </w:p>
    <w:p w14:paraId="7ACAC440" w14:textId="7E90B113" w:rsidR="0053273D" w:rsidRPr="00901997" w:rsidRDefault="00C72D93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The</w:t>
      </w:r>
      <w:r w:rsidR="002A7EFE" w:rsidRPr="00901997">
        <w:rPr>
          <w:lang w:eastAsia="x-none"/>
        </w:rPr>
        <w:t xml:space="preserve"> simplest </w:t>
      </w:r>
      <w:r w:rsidR="00C22418" w:rsidRPr="00901997">
        <w:rPr>
          <w:lang w:eastAsia="x-none"/>
        </w:rPr>
        <w:t>multilevel meta-analytic model can be written as</w:t>
      </w:r>
      <w:r w:rsidR="00355FA3" w:rsidRPr="00901997">
        <w:rPr>
          <w:lang w:eastAsia="x-none"/>
        </w:rPr>
        <w:t xml:space="preserve"> (</w:t>
      </w:r>
      <w:r w:rsidR="008E2D9F">
        <w:rPr>
          <w:lang w:eastAsia="x-none"/>
        </w:rPr>
        <w:t>{Nakagawa, 2012 #19}</w:t>
      </w:r>
      <w:r w:rsidR="00355FA3" w:rsidRPr="00901997">
        <w:rPr>
          <w:lang w:eastAsia="x-none"/>
        </w:rPr>
        <w:t>)</w:t>
      </w:r>
      <w:r w:rsidR="00C22418" w:rsidRPr="00901997">
        <w:rPr>
          <w:lang w:eastAsia="x-none"/>
        </w:rPr>
        <w:t>:</w:t>
      </w:r>
    </w:p>
    <w:p w14:paraId="6EB38C0A" w14:textId="68D99DDE" w:rsidR="00C22418" w:rsidRPr="00901997" w:rsidRDefault="001E03F1" w:rsidP="00EC50FE">
      <w:pPr>
        <w:pStyle w:val="BodyText"/>
        <w:spacing w:line="480" w:lineRule="auto"/>
        <w:rPr>
          <w:rFonts w:ascii="Times New Roman" w:hAnsi="Times New Roman"/>
        </w:rPr>
      </w:pPr>
      <m:oMathPara>
        <m:oMathParaPr>
          <m:jc m:val="center"/>
        </m:oMathParaPr>
        <m:oMath>
          <m:sSub>
            <m:sSubPr>
              <m:ctrlPr>
                <w:ins w:id="20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20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1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1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1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(15)</m:t>
          </m:r>
        </m:oMath>
      </m:oMathPara>
    </w:p>
    <w:p w14:paraId="79103C70" w14:textId="77777777" w:rsidR="00C22418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21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Sup>
            <m:sSubSupPr>
              <m:ctrlPr>
                <w:ins w:id="21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AU"/>
            </w:rPr>
            <m:t>),</m:t>
          </m:r>
          <m:sSub>
            <m:sSubPr>
              <m:ctrlPr>
                <w:ins w:id="21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Sup>
            <m:sSubSupPr>
              <m:ctrlPr>
                <w:ins w:id="21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u</m:t>
              </m:r>
            </m:sub>
            <m:sup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AU"/>
            </w:rPr>
            <m:t>),</m:t>
          </m:r>
          <m:sSub>
            <m:sSubPr>
              <m:ctrlPr>
                <w:ins w:id="21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en-AU"/>
            </w:rPr>
            <m:t>(0,</m:t>
          </m:r>
          <m:sSub>
            <m:sSubPr>
              <m:ctrlPr>
                <w:ins w:id="21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),</m:t>
          </m:r>
        </m:oMath>
      </m:oMathPara>
    </w:p>
    <w:p w14:paraId="5944027E" w14:textId="53152EBA" w:rsidR="00AC7039" w:rsidRPr="00901997" w:rsidRDefault="00C22418" w:rsidP="00EC50FE">
      <w:pPr>
        <w:spacing w:line="480" w:lineRule="auto"/>
      </w:pPr>
      <w:r w:rsidRPr="00901997">
        <w:rPr>
          <w:lang w:eastAsia="x-none"/>
        </w:rPr>
        <w:t>where</w:t>
      </w:r>
      <w:r w:rsidR="00C24D07" w:rsidRPr="00901997">
        <w:rPr>
          <w:lang w:eastAsia="x-none"/>
        </w:rPr>
        <w:t xml:space="preserve"> </w:t>
      </w:r>
      <m:oMath>
        <m:sSub>
          <m:sSubPr>
            <m:ctrlPr>
              <w:ins w:id="219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40C6" w:rsidRPr="00901997">
        <w:rPr>
          <w:lang w:eastAsia="x-none"/>
        </w:rPr>
        <w:t xml:space="preserve"> </w:t>
      </w:r>
      <w:r w:rsidR="00C24D07" w:rsidRPr="00901997">
        <w:rPr>
          <w:lang w:eastAsia="x-none"/>
        </w:rPr>
        <w:t xml:space="preserve">is the overall estimate (or meta-analytic mean), </w:t>
      </w:r>
      <w:r w:rsidR="00564323" w:rsidRPr="00901997">
        <w:rPr>
          <w:lang w:eastAsia="x-none"/>
        </w:rPr>
        <w:t xml:space="preserve">and </w:t>
      </w:r>
      <w:proofErr w:type="spellStart"/>
      <w:r w:rsidR="00564323" w:rsidRPr="00901997">
        <w:rPr>
          <w:i/>
          <w:iCs/>
          <w:lang w:eastAsia="x-none"/>
        </w:rPr>
        <w:t>s</w:t>
      </w:r>
      <w:r w:rsidR="00564323" w:rsidRPr="00901997">
        <w:rPr>
          <w:i/>
          <w:iCs/>
          <w:vertAlign w:val="subscript"/>
          <w:lang w:eastAsia="x-none"/>
        </w:rPr>
        <w:t>j</w:t>
      </w:r>
      <w:proofErr w:type="spellEnd"/>
      <w:r w:rsidR="00564323" w:rsidRPr="00901997">
        <w:rPr>
          <w:lang w:eastAsia="x-none"/>
        </w:rPr>
        <w:t xml:space="preserve"> is the between-study effect </w:t>
      </w:r>
      <w:r w:rsidR="00E125E8" w:rsidRPr="00901997">
        <w:rPr>
          <w:lang w:eastAsia="x-none"/>
        </w:rPr>
        <w:t xml:space="preserve">for </w:t>
      </w:r>
      <w:r w:rsidR="00564323" w:rsidRPr="00901997">
        <w:rPr>
          <w:lang w:eastAsia="x-none"/>
        </w:rPr>
        <w:t xml:space="preserve">the </w:t>
      </w:r>
      <w:proofErr w:type="spellStart"/>
      <w:r w:rsidR="00564323" w:rsidRPr="00901997">
        <w:rPr>
          <w:i/>
          <w:iCs/>
          <w:lang w:eastAsia="x-none"/>
        </w:rPr>
        <w:t>j</w:t>
      </w:r>
      <w:r w:rsidR="00564323" w:rsidRPr="00901997">
        <w:rPr>
          <w:lang w:eastAsia="x-none"/>
        </w:rPr>
        <w:t>th</w:t>
      </w:r>
      <w:proofErr w:type="spellEnd"/>
      <w:r w:rsidR="00564323" w:rsidRPr="00901997">
        <w:rPr>
          <w:lang w:eastAsia="x-none"/>
        </w:rPr>
        <w:t xml:space="preserve"> study, normally </w:t>
      </w:r>
      <w:r w:rsidR="0001780D" w:rsidRPr="00901997">
        <w:rPr>
          <w:lang w:eastAsia="x-none"/>
        </w:rPr>
        <w:t>distributed</w:t>
      </w:r>
      <w:r w:rsidR="00564323" w:rsidRPr="00901997">
        <w:rPr>
          <w:lang w:eastAsia="x-none"/>
        </w:rPr>
        <w:t xml:space="preserve"> with</w:t>
      </w:r>
      <w:r w:rsidR="002C3DD5" w:rsidRPr="00901997">
        <w:rPr>
          <w:lang w:eastAsia="x-none"/>
        </w:rPr>
        <w:t xml:space="preserve"> the variance of</w:t>
      </w:r>
      <w:r w:rsidR="00564323" w:rsidRPr="00901997">
        <w:rPr>
          <w:lang w:eastAsia="x-none"/>
        </w:rPr>
        <w:t xml:space="preserve"> </w:t>
      </w:r>
      <m:oMath>
        <m:sSubSup>
          <m:sSubSupPr>
            <m:ctrlPr>
              <w:ins w:id="220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C62AC" w:rsidRPr="00901997">
        <w:rPr>
          <w:lang w:eastAsia="x-none"/>
        </w:rPr>
        <w:t xml:space="preserve">, and </w:t>
      </w:r>
      <w:commentRangeStart w:id="221"/>
      <w:commentRangeStart w:id="222"/>
      <w:proofErr w:type="spellStart"/>
      <w:r w:rsidR="002C62AC" w:rsidRPr="00901997">
        <w:rPr>
          <w:i/>
          <w:iCs/>
          <w:lang w:eastAsia="x-none"/>
        </w:rPr>
        <w:t>u</w:t>
      </w:r>
      <w:r w:rsidR="00C22AAA" w:rsidRPr="00901997">
        <w:rPr>
          <w:i/>
          <w:iCs/>
          <w:vertAlign w:val="subscript"/>
          <w:lang w:eastAsia="x-none"/>
        </w:rPr>
        <w:t>i</w:t>
      </w:r>
      <w:proofErr w:type="spellEnd"/>
      <w:r w:rsidR="00C22AAA" w:rsidRPr="00901997">
        <w:rPr>
          <w:lang w:eastAsia="x-none"/>
        </w:rPr>
        <w:t xml:space="preserve"> is the </w:t>
      </w:r>
      <w:commentRangeEnd w:id="221"/>
      <w:r w:rsidR="0039216A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21"/>
      </w:r>
      <w:commentRangeEnd w:id="222"/>
      <w:r w:rsidR="00BD5BF6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22"/>
      </w:r>
      <w:r w:rsidR="00C22AAA" w:rsidRPr="00901997">
        <w:rPr>
          <w:lang w:eastAsia="x-none"/>
        </w:rPr>
        <w:t>between-effect-size effect, or within-study effect, for</w:t>
      </w:r>
      <w:r w:rsidR="00C14F81" w:rsidRPr="00901997">
        <w:rPr>
          <w:lang w:eastAsia="x-none"/>
        </w:rPr>
        <w:t xml:space="preserve"> the</w:t>
      </w:r>
      <w:r w:rsidR="00C22AAA" w:rsidRPr="00901997">
        <w:rPr>
          <w:lang w:eastAsia="x-none"/>
        </w:rPr>
        <w:t xml:space="preserve"> </w:t>
      </w:r>
      <w:proofErr w:type="spellStart"/>
      <w:r w:rsidR="002C3DD5" w:rsidRPr="00901997">
        <w:rPr>
          <w:i/>
          <w:iCs/>
          <w:lang w:eastAsia="x-none"/>
        </w:rPr>
        <w:t>i</w:t>
      </w:r>
      <w:r w:rsidR="002C3DD5" w:rsidRPr="00901997">
        <w:rPr>
          <w:lang w:eastAsia="x-none"/>
        </w:rPr>
        <w:t>th</w:t>
      </w:r>
      <w:proofErr w:type="spellEnd"/>
      <w:r w:rsidR="002C3DD5" w:rsidRPr="00901997">
        <w:rPr>
          <w:lang w:eastAsia="x-none"/>
        </w:rPr>
        <w:t xml:space="preserve"> effect size, </w:t>
      </w:r>
      <w:r w:rsidR="0001780D" w:rsidRPr="00901997">
        <w:rPr>
          <w:lang w:eastAsia="x-none"/>
        </w:rPr>
        <w:t>distributed</w:t>
      </w:r>
      <w:r w:rsidR="002C3DD5" w:rsidRPr="00901997">
        <w:rPr>
          <w:lang w:eastAsia="x-none"/>
        </w:rPr>
        <w:t xml:space="preserve"> with</w:t>
      </w:r>
      <w:r w:rsidR="007F17A2" w:rsidRPr="00901997">
        <w:rPr>
          <w:lang w:eastAsia="x-none"/>
        </w:rPr>
        <w:t xml:space="preserve"> a mean of zero and</w:t>
      </w:r>
      <w:r w:rsidR="002C3DD5" w:rsidRPr="00901997">
        <w:rPr>
          <w:lang w:eastAsia="x-none"/>
        </w:rPr>
        <w:t xml:space="preserve"> the variance of </w:t>
      </w:r>
      <m:oMath>
        <m:sSubSup>
          <m:sSubSupPr>
            <m:ctrlPr>
              <w:ins w:id="223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227EC" w:rsidRPr="00901997">
        <w:rPr>
          <w:lang w:eastAsia="x-none"/>
        </w:rPr>
        <w:t xml:space="preserve">, </w:t>
      </w:r>
      <w:r w:rsidR="002C3DD5" w:rsidRPr="00901997">
        <w:rPr>
          <w:lang w:eastAsia="x-none"/>
        </w:rPr>
        <w:t xml:space="preserve">and </w:t>
      </w:r>
      <w:r w:rsidR="002C3DD5" w:rsidRPr="00901997">
        <w:rPr>
          <w:i/>
          <w:iCs/>
          <w:lang w:eastAsia="x-none"/>
        </w:rPr>
        <w:t>m</w:t>
      </w:r>
      <w:r w:rsidR="002C3DD5" w:rsidRPr="00901997">
        <w:rPr>
          <w:i/>
          <w:iCs/>
          <w:vertAlign w:val="subscript"/>
          <w:lang w:eastAsia="x-none"/>
        </w:rPr>
        <w:t>i</w:t>
      </w:r>
      <w:r w:rsidR="002C3DD5" w:rsidRPr="00901997">
        <w:rPr>
          <w:lang w:eastAsia="x-none"/>
        </w:rPr>
        <w:t xml:space="preserve"> is as in Equation </w:t>
      </w:r>
      <w:r w:rsidR="005C048E" w:rsidRPr="00901997">
        <w:rPr>
          <w:lang w:eastAsia="x-none"/>
        </w:rPr>
        <w:t>7</w:t>
      </w:r>
      <w:r w:rsidR="00C22AAA" w:rsidRPr="00901997">
        <w:rPr>
          <w:lang w:eastAsia="x-none"/>
        </w:rPr>
        <w:t xml:space="preserve"> </w:t>
      </w:r>
      <w:r w:rsidR="00176354" w:rsidRPr="00901997">
        <w:rPr>
          <w:lang w:eastAsia="x-none"/>
        </w:rPr>
        <w:t>(but note t</w:t>
      </w:r>
      <w:r w:rsidR="00C24D07" w:rsidRPr="00901997">
        <w:rPr>
          <w:lang w:eastAsia="x-none"/>
        </w:rPr>
        <w:t xml:space="preserve">hat </w:t>
      </w:r>
      <w:r w:rsidR="00C24D07" w:rsidRPr="00901997">
        <w:rPr>
          <w:i/>
          <w:iCs/>
        </w:rPr>
        <w:t>j</w:t>
      </w:r>
      <w:r w:rsidR="00C24D07" w:rsidRPr="00901997">
        <w:t xml:space="preserve"> = 1, </w:t>
      </w:r>
      <w:r w:rsidR="00A645F8" w:rsidRPr="00901997">
        <w:t xml:space="preserve">2, </w:t>
      </w:r>
      <w:r w:rsidR="00C24D07" w:rsidRPr="00901997">
        <w:t xml:space="preserve">…, </w:t>
      </w:r>
      <w:proofErr w:type="spellStart"/>
      <w:r w:rsidR="00C24D07" w:rsidRPr="00901997">
        <w:rPr>
          <w:i/>
          <w:iCs/>
        </w:rPr>
        <w:t>N</w:t>
      </w:r>
      <w:r w:rsidR="00C24D07" w:rsidRPr="00901997">
        <w:rPr>
          <w:i/>
          <w:iCs/>
          <w:vertAlign w:val="subscript"/>
        </w:rPr>
        <w:t>study</w:t>
      </w:r>
      <w:proofErr w:type="spellEnd"/>
      <w:r w:rsidR="00A10A3E" w:rsidRPr="00901997">
        <w:t xml:space="preserve">, </w:t>
      </w:r>
      <w:r w:rsidR="00C24D07" w:rsidRPr="00901997">
        <w:t xml:space="preserve">the number of </w:t>
      </w:r>
      <w:r w:rsidR="00C72D93" w:rsidRPr="00901997">
        <w:t>studies</w:t>
      </w:r>
      <w:r w:rsidR="00052FF3" w:rsidRPr="00901997">
        <w:t>,</w:t>
      </w:r>
      <w:r w:rsidR="00A10A3E" w:rsidRPr="00901997">
        <w:t xml:space="preserve"> and </w:t>
      </w:r>
      <w:proofErr w:type="spellStart"/>
      <w:r w:rsidR="00A10A3E" w:rsidRPr="00901997">
        <w:rPr>
          <w:i/>
          <w:iCs/>
        </w:rPr>
        <w:t>i</w:t>
      </w:r>
      <w:proofErr w:type="spellEnd"/>
      <w:r w:rsidR="00A10A3E" w:rsidRPr="00901997">
        <w:t xml:space="preserve"> = 1, </w:t>
      </w:r>
      <w:r w:rsidR="00A645F8" w:rsidRPr="00901997">
        <w:t xml:space="preserve">2, </w:t>
      </w:r>
      <w:r w:rsidR="00A10A3E" w:rsidRPr="00901997">
        <w:t xml:space="preserve">…, </w:t>
      </w:r>
      <w:proofErr w:type="spellStart"/>
      <w:r w:rsidR="00A10A3E" w:rsidRPr="00901997">
        <w:rPr>
          <w:i/>
          <w:iCs/>
        </w:rPr>
        <w:t>N</w:t>
      </w:r>
      <w:r w:rsidR="00A10A3E" w:rsidRPr="00901997">
        <w:rPr>
          <w:i/>
          <w:iCs/>
          <w:vertAlign w:val="subscript"/>
        </w:rPr>
        <w:t>effect</w:t>
      </w:r>
      <w:proofErr w:type="spellEnd"/>
      <w:r w:rsidR="00A10A3E" w:rsidRPr="00901997">
        <w:rPr>
          <w:i/>
          <w:iCs/>
          <w:vertAlign w:val="subscript"/>
        </w:rPr>
        <w:t>-size</w:t>
      </w:r>
      <w:r w:rsidR="00A10A3E" w:rsidRPr="00901997">
        <w:t>, the number of effect</w:t>
      </w:r>
      <w:r w:rsidR="00C72D93" w:rsidRPr="00901997">
        <w:t xml:space="preserve"> sizes</w:t>
      </w:r>
      <w:r w:rsidR="00A10A3E" w:rsidRPr="00901997">
        <w:t xml:space="preserve">; </w:t>
      </w:r>
      <w:proofErr w:type="spellStart"/>
      <w:r w:rsidR="00CA7E02" w:rsidRPr="00901997">
        <w:rPr>
          <w:i/>
          <w:iCs/>
        </w:rPr>
        <w:t>N</w:t>
      </w:r>
      <w:r w:rsidR="00CA7E02" w:rsidRPr="00901997">
        <w:rPr>
          <w:i/>
          <w:iCs/>
          <w:vertAlign w:val="subscript"/>
        </w:rPr>
        <w:t>effect</w:t>
      </w:r>
      <w:proofErr w:type="spellEnd"/>
      <w:r w:rsidR="00CA7E02" w:rsidRPr="00901997">
        <w:rPr>
          <w:i/>
          <w:iCs/>
          <w:vertAlign w:val="subscript"/>
        </w:rPr>
        <w:t>-size</w:t>
      </w:r>
      <w:r w:rsidR="00CA7E02" w:rsidRPr="00901997">
        <w:t xml:space="preserve"> &gt; </w:t>
      </w:r>
      <w:proofErr w:type="spellStart"/>
      <w:r w:rsidR="00CA7E02" w:rsidRPr="00901997">
        <w:rPr>
          <w:i/>
          <w:iCs/>
        </w:rPr>
        <w:t>N</w:t>
      </w:r>
      <w:r w:rsidR="00CA7E02" w:rsidRPr="00901997">
        <w:rPr>
          <w:i/>
          <w:iCs/>
          <w:vertAlign w:val="subscript"/>
        </w:rPr>
        <w:t>study</w:t>
      </w:r>
      <w:proofErr w:type="spellEnd"/>
      <w:r w:rsidR="00CA7E02" w:rsidRPr="00901997">
        <w:t xml:space="preserve">). </w:t>
      </w:r>
      <w:r w:rsidR="0045409A" w:rsidRPr="00901997">
        <w:t>Equation 1</w:t>
      </w:r>
      <w:r w:rsidR="00100343" w:rsidRPr="00901997">
        <w:t>5</w:t>
      </w:r>
      <w:r w:rsidR="0045409A" w:rsidRPr="00901997">
        <w:t xml:space="preserve"> </w:t>
      </w:r>
      <w:r w:rsidR="00A105E0" w:rsidRPr="00901997">
        <w:t>explicitly</w:t>
      </w:r>
      <w:r w:rsidR="0045409A" w:rsidRPr="00901997">
        <w:t xml:space="preserve"> model</w:t>
      </w:r>
      <w:r w:rsidR="00052FF3" w:rsidRPr="00901997">
        <w:t>s</w:t>
      </w:r>
      <w:r w:rsidR="0045409A" w:rsidRPr="00901997">
        <w:t xml:space="preserve"> multiple effect sizes per study</w:t>
      </w:r>
      <w:r w:rsidR="003F4E85" w:rsidRPr="00901997">
        <w:t>.</w:t>
      </w:r>
      <w:r w:rsidR="007E47CA" w:rsidRPr="00901997">
        <w:t xml:space="preserve"> </w:t>
      </w:r>
      <w:r w:rsidR="003F4E85" w:rsidRPr="00901997">
        <w:t>Also, i</w:t>
      </w:r>
      <w:r w:rsidR="00977C41" w:rsidRPr="00901997">
        <w:t xml:space="preserve">n Equation </w:t>
      </w:r>
      <w:r w:rsidR="003E6868" w:rsidRPr="00901997">
        <w:t>7</w:t>
      </w:r>
      <w:r w:rsidR="00977C41" w:rsidRPr="00901997">
        <w:t>, the term</w:t>
      </w:r>
      <w:r w:rsidR="00E007DD" w:rsidRPr="00901997">
        <w:t xml:space="preserve"> </w:t>
      </w:r>
      <m:oMath>
        <m:sSubSup>
          <m:sSubSupPr>
            <m:ctrlPr>
              <w:ins w:id="224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7C41" w:rsidRPr="00901997">
        <w:t xml:space="preserve"> </w:t>
      </w:r>
      <w:r w:rsidR="00551289" w:rsidRPr="00901997">
        <w:t xml:space="preserve">is </w:t>
      </w:r>
      <w:r w:rsidR="00E125E8" w:rsidRPr="00901997">
        <w:t>the only</w:t>
      </w:r>
      <w:r w:rsidR="00551289" w:rsidRPr="00901997">
        <w:t xml:space="preserve"> source of heterogeneity</w:t>
      </w:r>
      <w:r w:rsidR="00052FF3" w:rsidRPr="00901997">
        <w:t>,</w:t>
      </w:r>
      <w:r w:rsidR="00551289" w:rsidRPr="00901997">
        <w:t xml:space="preserve"> while</w:t>
      </w:r>
      <w:r w:rsidR="008C6153" w:rsidRPr="00901997">
        <w:t xml:space="preserve"> in</w:t>
      </w:r>
      <w:r w:rsidR="00551289" w:rsidRPr="00901997">
        <w:t xml:space="preserve"> Equation 1</w:t>
      </w:r>
      <w:r w:rsidR="00CC2776" w:rsidRPr="00901997">
        <w:t>5</w:t>
      </w:r>
      <w:r w:rsidR="00551289" w:rsidRPr="00901997">
        <w:t>, both</w:t>
      </w:r>
      <w:r w:rsidR="00E007DD" w:rsidRPr="00901997">
        <w:t xml:space="preserve"> </w:t>
      </w:r>
      <m:oMath>
        <m:sSubSup>
          <m:sSubSupPr>
            <m:ctrlPr>
              <w:ins w:id="225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51289" w:rsidRPr="00901997">
        <w:t xml:space="preserve"> </w:t>
      </w:r>
      <w:r w:rsidR="00E007DD" w:rsidRPr="00901997">
        <w:t xml:space="preserve">and </w:t>
      </w:r>
      <m:oMath>
        <m:sSubSup>
          <m:sSubSupPr>
            <m:ctrlPr>
              <w:ins w:id="226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007DD" w:rsidRPr="00901997">
        <w:t xml:space="preserve"> </w:t>
      </w:r>
      <w:r w:rsidR="00551289" w:rsidRPr="00901997">
        <w:t xml:space="preserve">are </w:t>
      </w:r>
      <w:r w:rsidR="0031469B" w:rsidRPr="00901997">
        <w:t>each contributing to effect size</w:t>
      </w:r>
      <w:r w:rsidR="00551289" w:rsidRPr="00901997">
        <w:t xml:space="preserve"> heterogeneity. </w:t>
      </w:r>
    </w:p>
    <w:p w14:paraId="10D42062" w14:textId="2991972B" w:rsidR="00C22418" w:rsidRPr="00901997" w:rsidRDefault="00551289" w:rsidP="00EC50FE">
      <w:pPr>
        <w:spacing w:line="480" w:lineRule="auto"/>
        <w:ind w:firstLine="720"/>
        <w:rPr>
          <w:lang w:eastAsia="x-none"/>
        </w:rPr>
      </w:pPr>
      <w:r w:rsidRPr="00901997">
        <w:t>Now we</w:t>
      </w:r>
      <w:r w:rsidR="00362BD5" w:rsidRPr="00901997">
        <w:t xml:space="preserve"> can easily extend this to a meta-regression model. </w:t>
      </w:r>
      <w:r w:rsidR="00DB29E3" w:rsidRPr="00901997">
        <w:t>For example, a meta-regression with two moderators</w:t>
      </w:r>
      <w:r w:rsidRPr="00901997">
        <w:t xml:space="preserve"> can be written as:</w:t>
      </w:r>
    </w:p>
    <w:p w14:paraId="41F2E20B" w14:textId="23E87156" w:rsidR="00BA74C6" w:rsidRPr="00901997" w:rsidRDefault="001E03F1" w:rsidP="00EC50FE">
      <w:pPr>
        <w:spacing w:line="480" w:lineRule="auto"/>
      </w:pPr>
      <m:oMathPara>
        <m:oMath>
          <m:sSub>
            <m:sSubPr>
              <m:ctrlPr>
                <w:ins w:id="22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22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2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ins w:id="23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3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ins w:id="23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33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34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35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(16)</m:t>
          </m:r>
        </m:oMath>
      </m:oMathPara>
    </w:p>
    <w:p w14:paraId="61EA93F8" w14:textId="4D2A1A4D" w:rsidR="001A6018" w:rsidRPr="00901997" w:rsidRDefault="00F211AA" w:rsidP="00EC50FE">
      <w:pPr>
        <w:spacing w:line="480" w:lineRule="auto"/>
      </w:pPr>
      <w:r w:rsidRPr="00901997">
        <w:lastRenderedPageBreak/>
        <w:t>w</w:t>
      </w:r>
      <w:r w:rsidR="00BA74C6" w:rsidRPr="00901997">
        <w:t>here</w:t>
      </w:r>
      <w:r w:rsidR="00BC0CD4" w:rsidRPr="00901997">
        <w:t xml:space="preserve"> </w:t>
      </w:r>
      <m:oMath>
        <m:sSub>
          <m:sSubPr>
            <m:ctrlPr>
              <w:ins w:id="23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A74C6" w:rsidRPr="00901997">
        <w:t xml:space="preserve"> is the slope for </w:t>
      </w:r>
      <w:r w:rsidR="00BA74C6" w:rsidRPr="00901997">
        <w:rPr>
          <w:i/>
          <w:iCs/>
        </w:rPr>
        <w:t>x</w:t>
      </w:r>
      <w:r w:rsidR="00BA74C6" w:rsidRPr="00901997">
        <w:rPr>
          <w:vertAlign w:val="subscript"/>
        </w:rPr>
        <w:t>1</w:t>
      </w:r>
      <w:r w:rsidR="00BA74C6" w:rsidRPr="00901997">
        <w:t>, a study-level moderator (characteristics of different studies</w:t>
      </w:r>
      <w:r w:rsidR="00BC0CD4" w:rsidRPr="00901997">
        <w:t xml:space="preserve">, </w:t>
      </w:r>
      <w:proofErr w:type="gramStart"/>
      <w:r w:rsidR="00BC0CD4" w:rsidRPr="00901997">
        <w:rPr>
          <w:i/>
          <w:iCs/>
        </w:rPr>
        <w:t>j</w:t>
      </w:r>
      <w:r w:rsidR="000E4CF7" w:rsidRPr="00901997">
        <w:t>;</w:t>
      </w:r>
      <w:proofErr w:type="gramEnd"/>
      <w:r w:rsidR="000E4CF7" w:rsidRPr="00901997">
        <w:rPr>
          <w:i/>
          <w:iCs/>
        </w:rPr>
        <w:t xml:space="preserve"> </w:t>
      </w:r>
      <w:r w:rsidR="00B963BE" w:rsidRPr="00901997">
        <w:t>e.g.</w:t>
      </w:r>
      <w:r w:rsidR="00BA1133" w:rsidRPr="00901997">
        <w:t>,</w:t>
      </w:r>
      <w:r w:rsidR="00B963BE" w:rsidRPr="00901997">
        <w:rPr>
          <w:i/>
          <w:iCs/>
        </w:rPr>
        <w:t xml:space="preserve"> </w:t>
      </w:r>
      <w:r w:rsidR="00B963BE" w:rsidRPr="00901997">
        <w:t xml:space="preserve">experimental </w:t>
      </w:r>
      <w:r w:rsidR="00B963BE" w:rsidRPr="00901997">
        <w:rPr>
          <w:i/>
          <w:iCs/>
        </w:rPr>
        <w:t>vs.</w:t>
      </w:r>
      <w:r w:rsidR="00B963BE" w:rsidRPr="00901997">
        <w:t xml:space="preserve"> observational</w:t>
      </w:r>
      <w:r w:rsidR="00BA74C6" w:rsidRPr="00901997">
        <w:t>) and</w:t>
      </w:r>
      <w:del w:id="237" w:author="localadmin" w:date="2021-01-18T12:54:00Z">
        <w:r w:rsidR="00A64998" w:rsidRPr="00901997" w:rsidDel="00A77CEA">
          <w:delText xml:space="preserve"> </w:delText>
        </w:r>
      </w:del>
      <m:oMath>
        <m:r>
          <w:rPr>
            <w:rFonts w:ascii="Cambria Math" w:hAnsi="Cambria Math"/>
          </w:rPr>
          <m:t xml:space="preserve"> </m:t>
        </m:r>
        <m:sSub>
          <m:sSubPr>
            <m:ctrlPr>
              <w:ins w:id="238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01997">
        <w:t xml:space="preserve"> is the slope for </w:t>
      </w:r>
      <w:r w:rsidRPr="00901997">
        <w:rPr>
          <w:i/>
          <w:iCs/>
        </w:rPr>
        <w:t>x</w:t>
      </w:r>
      <w:r w:rsidR="00355FA3" w:rsidRPr="00901997">
        <w:rPr>
          <w:vertAlign w:val="subscript"/>
        </w:rPr>
        <w:t>2</w:t>
      </w:r>
      <w:r w:rsidRPr="00901997">
        <w:t>, a</w:t>
      </w:r>
      <w:r w:rsidR="00E125E8" w:rsidRPr="00901997">
        <w:t>n</w:t>
      </w:r>
      <w:r w:rsidRPr="00901997">
        <w:t xml:space="preserve"> </w:t>
      </w:r>
      <w:r w:rsidR="00E125E8" w:rsidRPr="00901997">
        <w:t>effect-size</w:t>
      </w:r>
      <w:r w:rsidRPr="00901997">
        <w:t xml:space="preserve">-level moderator (characteristics of </w:t>
      </w:r>
      <w:r w:rsidR="00355FA3" w:rsidRPr="00901997">
        <w:t>effect sizes</w:t>
      </w:r>
      <w:r w:rsidRPr="00901997">
        <w:t xml:space="preserve">, </w:t>
      </w:r>
      <w:proofErr w:type="spellStart"/>
      <w:r w:rsidR="00355FA3" w:rsidRPr="00901997">
        <w:rPr>
          <w:i/>
          <w:iCs/>
        </w:rPr>
        <w:t>i</w:t>
      </w:r>
      <w:proofErr w:type="spellEnd"/>
      <w:r w:rsidR="0056472C" w:rsidRPr="00901997">
        <w:t xml:space="preserve">; </w:t>
      </w:r>
      <w:r w:rsidR="008974A1" w:rsidRPr="00901997">
        <w:t xml:space="preserve">different </w:t>
      </w:r>
      <w:r w:rsidR="004A6268" w:rsidRPr="00901997">
        <w:t>measurements</w:t>
      </w:r>
      <w:r w:rsidR="008974A1" w:rsidRPr="00901997">
        <w:t xml:space="preserve"> or sexes</w:t>
      </w:r>
      <w:r w:rsidRPr="00901997">
        <w:t>).</w:t>
      </w:r>
      <w:r w:rsidR="00355FA3" w:rsidRPr="00901997">
        <w:t xml:space="preserve"> </w:t>
      </w:r>
      <w:r w:rsidR="000A0D41" w:rsidRPr="00901997">
        <w:rPr>
          <w:lang w:eastAsia="x-none"/>
        </w:rPr>
        <w:t>We have</w:t>
      </w:r>
      <w:r w:rsidR="00551289" w:rsidRPr="00901997">
        <w:rPr>
          <w:lang w:eastAsia="x-none"/>
        </w:rPr>
        <w:t xml:space="preserve"> mentioned that </w:t>
      </w:r>
      <w:r w:rsidR="004B4231" w:rsidRPr="00901997">
        <w:rPr>
          <w:lang w:eastAsia="x-none"/>
        </w:rPr>
        <w:t xml:space="preserve">we can draw </w:t>
      </w:r>
      <w:r w:rsidR="000A63B0" w:rsidRPr="00901997">
        <w:rPr>
          <w:lang w:eastAsia="x-none"/>
        </w:rPr>
        <w:t xml:space="preserve">a funnel plot with </w:t>
      </w:r>
      <w:r w:rsidR="00CC60FD" w:rsidRPr="00901997">
        <w:rPr>
          <w:lang w:eastAsia="x-none"/>
        </w:rPr>
        <w:t>residuals</w:t>
      </w:r>
      <w:r w:rsidR="000A0D41" w:rsidRPr="00901997">
        <w:rPr>
          <w:lang w:eastAsia="x-none"/>
        </w:rPr>
        <w:t xml:space="preserve"> </w:t>
      </w:r>
      <w:r w:rsidR="00CC60FD" w:rsidRPr="00901997">
        <w:rPr>
          <w:lang w:eastAsia="x-none"/>
        </w:rPr>
        <w:t xml:space="preserve">rather than </w:t>
      </w:r>
      <w:r w:rsidR="008974A1" w:rsidRPr="00901997">
        <w:rPr>
          <w:lang w:eastAsia="x-none"/>
        </w:rPr>
        <w:t xml:space="preserve">the </w:t>
      </w:r>
      <w:r w:rsidR="00CC60FD" w:rsidRPr="00901997">
        <w:rPr>
          <w:lang w:eastAsia="x-none"/>
        </w:rPr>
        <w:t>observed effect sizes</w:t>
      </w:r>
      <w:r w:rsidR="00DE0B4A" w:rsidRPr="00901997">
        <w:rPr>
          <w:lang w:eastAsia="x-none"/>
        </w:rPr>
        <w:t xml:space="preserve"> (</w:t>
      </w:r>
      <w:commentRangeStart w:id="239"/>
      <w:r w:rsidR="000A0D41" w:rsidRPr="00901997">
        <w:rPr>
          <w:lang w:eastAsia="x-none"/>
        </w:rPr>
        <w:t>Fig</w:t>
      </w:r>
      <w:r w:rsidR="00E34666" w:rsidRPr="00901997">
        <w:rPr>
          <w:lang w:eastAsia="x-none"/>
        </w:rPr>
        <w:t>ure 5a</w:t>
      </w:r>
      <w:commentRangeEnd w:id="239"/>
      <w:r w:rsidR="00671D60" w:rsidRPr="00901997">
        <w:rPr>
          <w:rStyle w:val="CommentReference"/>
          <w:rFonts w:eastAsia="MS Mincho"/>
          <w:color w:val="00000A"/>
          <w:sz w:val="24"/>
          <w:szCs w:val="24"/>
        </w:rPr>
        <w:commentReference w:id="239"/>
      </w:r>
      <w:r w:rsidR="00DE0B4A" w:rsidRPr="00901997">
        <w:rPr>
          <w:lang w:eastAsia="x-none"/>
        </w:rPr>
        <w:t>)</w:t>
      </w:r>
      <w:r w:rsidR="00CC60FD" w:rsidRPr="00901997">
        <w:rPr>
          <w:lang w:eastAsia="x-none"/>
        </w:rPr>
        <w:t xml:space="preserve">. </w:t>
      </w:r>
      <w:r w:rsidR="00355FA3" w:rsidRPr="00901997">
        <w:rPr>
          <w:lang w:eastAsia="x-none"/>
        </w:rPr>
        <w:t>A complication is that</w:t>
      </w:r>
      <w:r w:rsidR="00CC60FD" w:rsidRPr="00901997">
        <w:rPr>
          <w:lang w:eastAsia="x-none"/>
        </w:rPr>
        <w:t>, given Equation 15, we can</w:t>
      </w:r>
      <w:r w:rsidR="008A739B" w:rsidRPr="00901997">
        <w:rPr>
          <w:lang w:eastAsia="x-none"/>
        </w:rPr>
        <w:t xml:space="preserve"> extract</w:t>
      </w:r>
      <w:r w:rsidR="00CC60FD" w:rsidRPr="00901997">
        <w:rPr>
          <w:lang w:eastAsia="x-none"/>
        </w:rPr>
        <w:t xml:space="preserve"> at least</w:t>
      </w:r>
      <w:r w:rsidR="008A739B" w:rsidRPr="00901997">
        <w:rPr>
          <w:lang w:eastAsia="x-none"/>
        </w:rPr>
        <w:t xml:space="preserve"> </w:t>
      </w:r>
      <w:r w:rsidR="00CC60FD" w:rsidRPr="00901997">
        <w:rPr>
          <w:lang w:eastAsia="x-none"/>
        </w:rPr>
        <w:t xml:space="preserve">3 different </w:t>
      </w:r>
      <w:commentRangeStart w:id="240"/>
      <w:r w:rsidR="00CC60FD" w:rsidRPr="00901997">
        <w:rPr>
          <w:lang w:eastAsia="x-none"/>
        </w:rPr>
        <w:t>residuals</w:t>
      </w:r>
      <w:commentRangeEnd w:id="240"/>
      <w:r w:rsidR="00C2441A">
        <w:rPr>
          <w:rStyle w:val="CommentReference"/>
          <w:rFonts w:ascii="Cambria" w:eastAsia="MS Mincho" w:hAnsi="Cambria"/>
          <w:color w:val="00000A"/>
        </w:rPr>
        <w:commentReference w:id="240"/>
      </w:r>
      <w:r w:rsidR="006427F0" w:rsidRPr="00901997">
        <w:rPr>
          <w:lang w:eastAsia="x-none"/>
        </w:rPr>
        <w:t>, which are:</w:t>
      </w:r>
    </w:p>
    <w:p w14:paraId="7E8C164F" w14:textId="38F78EC0" w:rsidR="00016698" w:rsidRPr="00901997" w:rsidRDefault="00016698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resi</m:t>
          </m:r>
          <m:sSub>
            <m:sSubPr>
              <m:ctrlPr>
                <w:ins w:id="24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mi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24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-(</m:t>
          </m:r>
          <m:sSub>
            <m:sSubPr>
              <m:ctrlPr>
                <w:ins w:id="24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4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sSub>
            <m:sSubPr>
              <m:ctrlPr>
                <w:ins w:id="24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4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b>
          </m:sSub>
          <m:sSub>
            <m:sSubPr>
              <m:ctrlPr>
                <w:ins w:id="24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2i</m:t>
              </m:r>
            </m:sub>
          </m:sSub>
          <m:r>
            <w:rPr>
              <w:rFonts w:ascii="Cambria Math" w:hAnsi="Cambria Math" w:cs="Times New Roman"/>
              <w:lang w:val="en-AU"/>
            </w:rPr>
            <m:t>),  (17)</m:t>
          </m:r>
        </m:oMath>
      </m:oMathPara>
    </w:p>
    <w:p w14:paraId="5F40BF8C" w14:textId="7989E7A0" w:rsidR="00016698" w:rsidRPr="00901997" w:rsidRDefault="00016698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resi</m:t>
          </m:r>
          <m:sSub>
            <m:sSubPr>
              <m:ctrlPr>
                <w:ins w:id="24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c1i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24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-(</m:t>
          </m:r>
          <m:sSub>
            <m:sSubPr>
              <m:ctrlPr>
                <w:ins w:id="25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5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sSub>
            <m:sSubPr>
              <m:ctrlPr>
                <w:ins w:id="25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5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b>
          </m:sSub>
          <m:sSub>
            <m:sSubPr>
              <m:ctrlPr>
                <w:ins w:id="25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5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),  (18)</m:t>
          </m:r>
        </m:oMath>
      </m:oMathPara>
    </w:p>
    <w:p w14:paraId="52013899" w14:textId="27556CE1" w:rsidR="00016698" w:rsidRPr="00901997" w:rsidRDefault="00016698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resi</m:t>
          </m:r>
          <m:sSub>
            <m:sSubPr>
              <m:ctrlPr>
                <w:ins w:id="25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c2i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25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-(</m:t>
          </m:r>
          <m:sSub>
            <m:sSubPr>
              <m:ctrlPr>
                <w:ins w:id="25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5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sSub>
            <m:sSubPr>
              <m:ctrlPr>
                <w:ins w:id="26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6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b>
          </m:sSub>
          <m:sSub>
            <m:sSubPr>
              <m:ctrlPr>
                <w:ins w:id="26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6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6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),  (19)</m:t>
          </m:r>
        </m:oMath>
      </m:oMathPara>
    </w:p>
    <w:p w14:paraId="31DBD597" w14:textId="7FB2040D" w:rsidR="00A1775C" w:rsidRPr="00901997" w:rsidRDefault="00F41019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proofErr w:type="spellStart"/>
      <w:r w:rsidRPr="00901997">
        <w:rPr>
          <w:i/>
          <w:iCs/>
          <w:lang w:eastAsia="x-none"/>
        </w:rPr>
        <w:t>resid</w:t>
      </w:r>
      <w:r w:rsidRPr="00901997">
        <w:rPr>
          <w:i/>
          <w:iCs/>
          <w:vertAlign w:val="subscript"/>
          <w:lang w:eastAsia="x-none"/>
        </w:rPr>
        <w:t>m</w:t>
      </w:r>
      <w:proofErr w:type="spellEnd"/>
      <w:r w:rsidRPr="00901997">
        <w:rPr>
          <w:lang w:eastAsia="x-none"/>
        </w:rPr>
        <w:t xml:space="preserve"> represents </w:t>
      </w:r>
      <w:r w:rsidR="002C22D1" w:rsidRPr="00901997">
        <w:rPr>
          <w:lang w:eastAsia="x-none"/>
        </w:rPr>
        <w:t>marginal residuals (subtracting only fixed effects from the observations</w:t>
      </w:r>
      <w:r w:rsidR="009D6EDE" w:rsidRPr="00901997">
        <w:rPr>
          <w:lang w:eastAsia="x-none"/>
        </w:rPr>
        <w:t>; Fig</w:t>
      </w:r>
      <w:r w:rsidR="00671D60" w:rsidRPr="00901997">
        <w:rPr>
          <w:lang w:eastAsia="x-none"/>
        </w:rPr>
        <w:t>ure</w:t>
      </w:r>
      <w:r w:rsidR="009D6EDE" w:rsidRPr="00901997">
        <w:rPr>
          <w:lang w:eastAsia="x-none"/>
        </w:rPr>
        <w:t xml:space="preserve"> 5</w:t>
      </w:r>
      <w:r w:rsidR="00671D60" w:rsidRPr="00901997">
        <w:rPr>
          <w:lang w:eastAsia="x-none"/>
        </w:rPr>
        <w:t>b</w:t>
      </w:r>
      <w:r w:rsidR="002C22D1" w:rsidRPr="00901997">
        <w:rPr>
          <w:lang w:eastAsia="x-none"/>
        </w:rPr>
        <w:t>)</w:t>
      </w:r>
      <w:r w:rsidR="00BA1133" w:rsidRPr="00901997">
        <w:rPr>
          <w:lang w:eastAsia="x-none"/>
        </w:rPr>
        <w:t>,</w:t>
      </w:r>
      <w:r w:rsidR="009D6EDE" w:rsidRPr="00901997">
        <w:rPr>
          <w:lang w:eastAsia="x-none"/>
        </w:rPr>
        <w:t xml:space="preserve"> </w:t>
      </w:r>
      <w:r w:rsidR="00691BDC" w:rsidRPr="00901997">
        <w:rPr>
          <w:lang w:eastAsia="x-none"/>
        </w:rPr>
        <w:t>whereas</w:t>
      </w:r>
      <w:r w:rsidR="00AB10ED" w:rsidRPr="00901997">
        <w:rPr>
          <w:lang w:eastAsia="x-none"/>
        </w:rPr>
        <w:t xml:space="preserve"> </w:t>
      </w:r>
      <w:r w:rsidR="00AB10ED" w:rsidRPr="00901997">
        <w:rPr>
          <w:i/>
          <w:iCs/>
          <w:lang w:eastAsia="x-none"/>
        </w:rPr>
        <w:t>resid</w:t>
      </w:r>
      <w:r w:rsidR="00AB10ED" w:rsidRPr="00901997">
        <w:rPr>
          <w:i/>
          <w:iCs/>
          <w:vertAlign w:val="subscript"/>
          <w:lang w:eastAsia="x-none"/>
        </w:rPr>
        <w:t>c</w:t>
      </w:r>
      <w:r w:rsidR="00AB10ED" w:rsidRPr="00901997">
        <w:rPr>
          <w:vertAlign w:val="subscript"/>
          <w:lang w:eastAsia="x-none"/>
        </w:rPr>
        <w:t>1</w:t>
      </w:r>
      <w:r w:rsidR="00AB10ED" w:rsidRPr="00901997">
        <w:rPr>
          <w:lang w:eastAsia="x-none"/>
        </w:rPr>
        <w:t xml:space="preserve"> and </w:t>
      </w:r>
      <w:r w:rsidR="00AB10ED" w:rsidRPr="00901997">
        <w:rPr>
          <w:i/>
          <w:iCs/>
          <w:lang w:eastAsia="x-none"/>
        </w:rPr>
        <w:t>resid</w:t>
      </w:r>
      <w:r w:rsidR="00AB10ED" w:rsidRPr="00901997">
        <w:rPr>
          <w:i/>
          <w:iCs/>
          <w:vertAlign w:val="subscript"/>
          <w:lang w:eastAsia="x-none"/>
        </w:rPr>
        <w:t>c</w:t>
      </w:r>
      <w:r w:rsidR="00AB10ED" w:rsidRPr="00901997">
        <w:rPr>
          <w:vertAlign w:val="subscript"/>
          <w:lang w:eastAsia="x-none"/>
        </w:rPr>
        <w:t>2</w:t>
      </w:r>
      <w:r w:rsidR="00AB10ED" w:rsidRPr="00901997">
        <w:rPr>
          <w:lang w:eastAsia="x-none"/>
        </w:rPr>
        <w:t xml:space="preserve"> are conditional residuals </w:t>
      </w:r>
      <w:r w:rsidR="009D6EDE" w:rsidRPr="00901997">
        <w:rPr>
          <w:lang w:eastAsia="x-none"/>
        </w:rPr>
        <w:t>(Fig</w:t>
      </w:r>
      <w:r w:rsidR="00671D60" w:rsidRPr="00901997">
        <w:rPr>
          <w:lang w:eastAsia="x-none"/>
        </w:rPr>
        <w:t xml:space="preserve">ure </w:t>
      </w:r>
      <w:r w:rsidR="009D6EDE" w:rsidRPr="00901997">
        <w:rPr>
          <w:lang w:eastAsia="x-none"/>
        </w:rPr>
        <w:t>5</w:t>
      </w:r>
      <w:r w:rsidR="00671D60" w:rsidRPr="00901997">
        <w:rPr>
          <w:lang w:eastAsia="x-none"/>
        </w:rPr>
        <w:t>c</w:t>
      </w:r>
      <w:r w:rsidR="009D6EDE" w:rsidRPr="00901997">
        <w:rPr>
          <w:lang w:eastAsia="x-none"/>
        </w:rPr>
        <w:t xml:space="preserve"> &amp; </w:t>
      </w:r>
      <w:r w:rsidR="00671D60" w:rsidRPr="00901997">
        <w:rPr>
          <w:lang w:eastAsia="x-none"/>
        </w:rPr>
        <w:t>d</w:t>
      </w:r>
      <w:r w:rsidR="00FD324A" w:rsidRPr="00901997">
        <w:rPr>
          <w:lang w:eastAsia="x-none"/>
        </w:rPr>
        <w:t>;</w:t>
      </w:r>
      <w:r w:rsidR="00156CA5" w:rsidRPr="00901997">
        <w:rPr>
          <w:lang w:eastAsia="x-none"/>
        </w:rPr>
        <w:t xml:space="preserve">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Nobre</w:t>
      </w:r>
      <w:proofErr w:type="spellEnd"/>
      <w:r w:rsidR="008E2D9F">
        <w:rPr>
          <w:lang w:eastAsia="x-none"/>
        </w:rPr>
        <w:t>, 2007 #95}</w:t>
      </w:r>
      <w:r w:rsidR="000D5BC1" w:rsidRPr="00901997">
        <w:rPr>
          <w:lang w:eastAsia="x-none"/>
        </w:rPr>
        <w:t xml:space="preserve">). </w:t>
      </w:r>
      <w:r w:rsidR="00A63899" w:rsidRPr="00901997">
        <w:rPr>
          <w:lang w:eastAsia="x-none"/>
        </w:rPr>
        <w:t xml:space="preserve">As shown </w:t>
      </w:r>
      <w:r w:rsidR="00FE0EB9" w:rsidRPr="00901997">
        <w:rPr>
          <w:lang w:eastAsia="x-none"/>
        </w:rPr>
        <w:t>in Fig</w:t>
      </w:r>
      <w:r w:rsidR="00DE3748" w:rsidRPr="00901997">
        <w:rPr>
          <w:lang w:eastAsia="x-none"/>
        </w:rPr>
        <w:t>ure</w:t>
      </w:r>
      <w:r w:rsidR="00FE0EB9" w:rsidRPr="00901997">
        <w:rPr>
          <w:lang w:eastAsia="x-none"/>
        </w:rPr>
        <w:t xml:space="preserve"> 5, marginal residuals still show</w:t>
      </w:r>
      <w:r w:rsidR="00FD324A" w:rsidRPr="00901997">
        <w:rPr>
          <w:lang w:eastAsia="x-none"/>
        </w:rPr>
        <w:t xml:space="preserve"> the</w:t>
      </w:r>
      <w:r w:rsidR="00FE0EB9" w:rsidRPr="00901997">
        <w:rPr>
          <w:lang w:eastAsia="x-none"/>
        </w:rPr>
        <w:t xml:space="preserve"> </w:t>
      </w:r>
      <w:r w:rsidR="00774B15" w:rsidRPr="00901997">
        <w:rPr>
          <w:lang w:eastAsia="x-none"/>
        </w:rPr>
        <w:t>patterns due to originating from the same studies (</w:t>
      </w:r>
      <w:proofErr w:type="gramStart"/>
      <w:r w:rsidR="008C6153" w:rsidRPr="00901997">
        <w:rPr>
          <w:lang w:eastAsia="x-none"/>
        </w:rPr>
        <w:t>i.e.</w:t>
      </w:r>
      <w:proofErr w:type="gramEnd"/>
      <w:r w:rsidR="00774B15" w:rsidRPr="00901997">
        <w:rPr>
          <w:lang w:eastAsia="x-none"/>
        </w:rPr>
        <w:t xml:space="preserve"> sample sizes are the same or similar). </w:t>
      </w:r>
      <w:r w:rsidR="009819A1" w:rsidRPr="00901997">
        <w:rPr>
          <w:lang w:eastAsia="x-none"/>
        </w:rPr>
        <w:t>Contrastingly</w:t>
      </w:r>
      <w:r w:rsidR="00D343A6" w:rsidRPr="00901997">
        <w:rPr>
          <w:lang w:eastAsia="x-none"/>
        </w:rPr>
        <w:t xml:space="preserve">, conditional residuals </w:t>
      </w:r>
      <w:r w:rsidR="0087579B" w:rsidRPr="00901997">
        <w:rPr>
          <w:lang w:eastAsia="x-none"/>
        </w:rPr>
        <w:t xml:space="preserve">no </w:t>
      </w:r>
      <w:r w:rsidR="00FD324A" w:rsidRPr="00901997">
        <w:rPr>
          <w:lang w:eastAsia="x-none"/>
        </w:rPr>
        <w:t>longer show these patterns as we took out a clustering factor (</w:t>
      </w:r>
      <w:proofErr w:type="spellStart"/>
      <w:r w:rsidR="00FD324A" w:rsidRPr="00901997">
        <w:rPr>
          <w:i/>
          <w:iCs/>
          <w:lang w:eastAsia="x-none"/>
        </w:rPr>
        <w:t>s</w:t>
      </w:r>
      <w:r w:rsidR="00FD324A" w:rsidRPr="00901997">
        <w:rPr>
          <w:i/>
          <w:iCs/>
          <w:vertAlign w:val="subscript"/>
          <w:lang w:eastAsia="x-none"/>
        </w:rPr>
        <w:t>j</w:t>
      </w:r>
      <w:proofErr w:type="spellEnd"/>
      <w:r w:rsidR="00FD324A" w:rsidRPr="00901997">
        <w:rPr>
          <w:lang w:eastAsia="x-none"/>
        </w:rPr>
        <w:t>)</w:t>
      </w:r>
      <w:r w:rsidR="004E412C" w:rsidRPr="00901997">
        <w:rPr>
          <w:lang w:eastAsia="x-none"/>
        </w:rPr>
        <w:t xml:space="preserve">. Therefore, </w:t>
      </w:r>
      <w:r w:rsidR="007D3411" w:rsidRPr="00901997">
        <w:rPr>
          <w:lang w:eastAsia="x-none"/>
        </w:rPr>
        <w:t xml:space="preserve">funnel plots with conditional </w:t>
      </w:r>
      <w:r w:rsidR="004E412C" w:rsidRPr="00901997">
        <w:rPr>
          <w:lang w:eastAsia="x-none"/>
        </w:rPr>
        <w:t xml:space="preserve">residuals seem like a useful exploratory tool for publication bias </w:t>
      </w:r>
      <w:r w:rsidR="009C76E0" w:rsidRPr="00901997">
        <w:rPr>
          <w:lang w:eastAsia="x-none"/>
        </w:rPr>
        <w:t>when effect sizes are correlated</w:t>
      </w:r>
      <w:r w:rsidR="00052FF3" w:rsidRPr="00901997">
        <w:rPr>
          <w:lang w:eastAsia="x-none"/>
        </w:rPr>
        <w:t>.</w:t>
      </w:r>
    </w:p>
    <w:p w14:paraId="0F6B1E49" w14:textId="1EB90898" w:rsidR="008F69F0" w:rsidRPr="00901997" w:rsidRDefault="00C629D6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Notably, t</w:t>
      </w:r>
      <w:r w:rsidR="002852D4" w:rsidRPr="00901997">
        <w:rPr>
          <w:lang w:eastAsia="x-none"/>
        </w:rPr>
        <w:t xml:space="preserve">he residuals from </w:t>
      </w:r>
      <w:r w:rsidR="00F12FFB" w:rsidRPr="00901997">
        <w:rPr>
          <w:lang w:eastAsia="x-none"/>
        </w:rPr>
        <w:t>Equation</w:t>
      </w:r>
      <w:r w:rsidR="009C76E0" w:rsidRPr="00901997">
        <w:rPr>
          <w:lang w:eastAsia="x-none"/>
        </w:rPr>
        <w:t xml:space="preserve"> 17</w:t>
      </w:r>
      <w:r w:rsidR="002852D4" w:rsidRPr="00901997">
        <w:rPr>
          <w:lang w:eastAsia="x-none"/>
        </w:rPr>
        <w:t xml:space="preserve"> </w:t>
      </w:r>
      <w:r w:rsidR="00037319" w:rsidRPr="00901997">
        <w:rPr>
          <w:lang w:eastAsia="x-none"/>
        </w:rPr>
        <w:t>are</w:t>
      </w:r>
      <w:r w:rsidR="009832AC" w:rsidRPr="00901997">
        <w:rPr>
          <w:lang w:eastAsia="x-none"/>
        </w:rPr>
        <w:t xml:space="preserve"> </w:t>
      </w:r>
      <w:r w:rsidR="008C6153" w:rsidRPr="00901997">
        <w:rPr>
          <w:lang w:eastAsia="x-none"/>
        </w:rPr>
        <w:t xml:space="preserve">analogous </w:t>
      </w:r>
      <w:r w:rsidR="009832AC" w:rsidRPr="00901997">
        <w:rPr>
          <w:lang w:eastAsia="x-none"/>
        </w:rPr>
        <w:t>to</w:t>
      </w:r>
      <w:r w:rsidR="00F12FFB" w:rsidRPr="00901997">
        <w:rPr>
          <w:lang w:eastAsia="x-none"/>
        </w:rPr>
        <w:t xml:space="preserve"> </w:t>
      </w:r>
      <w:r w:rsidR="00037319" w:rsidRPr="00901997">
        <w:rPr>
          <w:lang w:eastAsia="x-none"/>
        </w:rPr>
        <w:t>marginal</w:t>
      </w:r>
      <w:r w:rsidR="00F12FFB" w:rsidRPr="00901997">
        <w:rPr>
          <w:lang w:eastAsia="x-none"/>
        </w:rPr>
        <w:t xml:space="preserve"> residuals from a random-effects model</w:t>
      </w:r>
      <w:r w:rsidR="00052FF3" w:rsidRPr="00901997">
        <w:rPr>
          <w:lang w:eastAsia="x-none"/>
        </w:rPr>
        <w:t>,</w:t>
      </w:r>
      <w:r w:rsidR="009832AC" w:rsidRPr="00901997">
        <w:rPr>
          <w:lang w:eastAsia="x-none"/>
        </w:rPr>
        <w:t xml:space="preserve"> whereas </w:t>
      </w:r>
      <w:r w:rsidR="00F12FFB" w:rsidRPr="00901997">
        <w:rPr>
          <w:lang w:eastAsia="x-none"/>
        </w:rPr>
        <w:t xml:space="preserve">those from Equation 18 </w:t>
      </w:r>
      <w:r w:rsidR="00037319" w:rsidRPr="00901997">
        <w:rPr>
          <w:lang w:eastAsia="x-none"/>
        </w:rPr>
        <w:t>are</w:t>
      </w:r>
      <w:r w:rsidR="008C6153" w:rsidRPr="00901997">
        <w:rPr>
          <w:lang w:eastAsia="x-none"/>
        </w:rPr>
        <w:t xml:space="preserve"> analogous</w:t>
      </w:r>
      <w:r w:rsidR="00037319" w:rsidRPr="00901997">
        <w:rPr>
          <w:lang w:eastAsia="x-none"/>
        </w:rPr>
        <w:t xml:space="preserve"> to marginal </w:t>
      </w:r>
      <w:r w:rsidR="00F12FFB" w:rsidRPr="00901997">
        <w:rPr>
          <w:lang w:eastAsia="x-none"/>
        </w:rPr>
        <w:t>residuals from a fixed-effect model</w:t>
      </w:r>
      <w:r w:rsidR="009832AC" w:rsidRPr="00901997">
        <w:rPr>
          <w:lang w:eastAsia="x-none"/>
        </w:rPr>
        <w:t xml:space="preserve">. </w:t>
      </w:r>
      <w:r w:rsidR="002B06E5" w:rsidRPr="00901997">
        <w:rPr>
          <w:lang w:eastAsia="x-none"/>
        </w:rPr>
        <w:t>Therefore, Nakagawa and Santos (</w:t>
      </w:r>
      <w:r w:rsidR="008E2D9F">
        <w:rPr>
          <w:lang w:eastAsia="x-none"/>
        </w:rPr>
        <w:t>{, 2012 #19}</w:t>
      </w:r>
      <w:r w:rsidR="002B06E5" w:rsidRPr="00901997">
        <w:rPr>
          <w:lang w:eastAsia="x-none"/>
        </w:rPr>
        <w:t xml:space="preserve">) suggest </w:t>
      </w:r>
      <w:r w:rsidR="00ED3645" w:rsidRPr="00901997">
        <w:rPr>
          <w:lang w:eastAsia="x-none"/>
        </w:rPr>
        <w:t>using</w:t>
      </w:r>
      <w:r w:rsidR="002B06E5" w:rsidRPr="00901997">
        <w:rPr>
          <w:lang w:eastAsia="x-none"/>
        </w:rPr>
        <w:t xml:space="preserve"> </w:t>
      </w:r>
      <w:r w:rsidR="00F35989" w:rsidRPr="00901997">
        <w:rPr>
          <w:lang w:eastAsia="x-none"/>
        </w:rPr>
        <w:t xml:space="preserve">the conditional </w:t>
      </w:r>
      <w:r w:rsidR="002B06E5" w:rsidRPr="00901997">
        <w:rPr>
          <w:lang w:eastAsia="x-none"/>
        </w:rPr>
        <w:t xml:space="preserve">residuals </w:t>
      </w:r>
      <w:r w:rsidR="009C56E2" w:rsidRPr="00901997">
        <w:rPr>
          <w:lang w:eastAsia="x-none"/>
        </w:rPr>
        <w:t xml:space="preserve">along with </w:t>
      </w:r>
      <w:r w:rsidR="00582F9E" w:rsidRPr="00901997">
        <w:rPr>
          <w:lang w:eastAsia="x-none"/>
        </w:rPr>
        <w:t>corresponding sampling variance</w:t>
      </w:r>
      <w:r w:rsidR="00ED3645" w:rsidRPr="00901997">
        <w:rPr>
          <w:lang w:eastAsia="x-none"/>
        </w:rPr>
        <w:t xml:space="preserve"> </w:t>
      </w:r>
      <w:r w:rsidR="00113C5F" w:rsidRPr="00901997">
        <w:rPr>
          <w:lang w:eastAsia="x-none"/>
        </w:rPr>
        <w:t xml:space="preserve">or standard error </w:t>
      </w:r>
      <w:r w:rsidR="00ED3645" w:rsidRPr="00901997">
        <w:rPr>
          <w:lang w:eastAsia="x-none"/>
        </w:rPr>
        <w:t>(</w:t>
      </w:r>
      <w:r w:rsidR="00ED3645" w:rsidRPr="00901997">
        <w:rPr>
          <w:i/>
          <w:iCs/>
          <w:lang w:eastAsia="x-none"/>
        </w:rPr>
        <w:t>v</w:t>
      </w:r>
      <w:r w:rsidR="00ED3645" w:rsidRPr="00901997">
        <w:rPr>
          <w:i/>
          <w:iCs/>
          <w:vertAlign w:val="subscript"/>
          <w:lang w:eastAsia="x-none"/>
        </w:rPr>
        <w:t>i</w:t>
      </w:r>
      <w:r w:rsidR="00113C5F" w:rsidRPr="00901997">
        <w:rPr>
          <w:lang w:eastAsia="x-none"/>
        </w:rPr>
        <w:t xml:space="preserve"> o</w:t>
      </w:r>
      <w:r w:rsidR="00ED3645" w:rsidRPr="00901997">
        <w:rPr>
          <w:lang w:eastAsia="x-none"/>
        </w:rPr>
        <w:t xml:space="preserve">r </w:t>
      </w:r>
      <w:r w:rsidR="00113C5F" w:rsidRPr="00901997">
        <w:rPr>
          <w:i/>
          <w:iCs/>
          <w:lang w:eastAsia="x-none"/>
        </w:rPr>
        <w:t>se</w:t>
      </w:r>
      <w:r w:rsidR="00113C5F" w:rsidRPr="00901997">
        <w:rPr>
          <w:i/>
          <w:iCs/>
          <w:vertAlign w:val="subscript"/>
          <w:lang w:eastAsia="x-none"/>
        </w:rPr>
        <w:t>i</w:t>
      </w:r>
      <w:r w:rsidR="00113C5F" w:rsidRPr="00901997">
        <w:rPr>
          <w:lang w:eastAsia="x-none"/>
        </w:rPr>
        <w:t>)</w:t>
      </w:r>
      <w:r w:rsidR="00582F9E" w:rsidRPr="00901997">
        <w:rPr>
          <w:lang w:eastAsia="x-none"/>
        </w:rPr>
        <w:t xml:space="preserve"> </w:t>
      </w:r>
      <w:r w:rsidR="005B2DD5" w:rsidRPr="00901997">
        <w:rPr>
          <w:lang w:eastAsia="x-none"/>
        </w:rPr>
        <w:t>in publication bias tests (e.g.</w:t>
      </w:r>
      <w:r w:rsidR="00B96EAF" w:rsidRPr="00901997">
        <w:rPr>
          <w:lang w:eastAsia="x-none"/>
        </w:rPr>
        <w:t>,</w:t>
      </w:r>
      <w:r w:rsidR="005B2DD5" w:rsidRPr="00901997">
        <w:rPr>
          <w:lang w:eastAsia="x-none"/>
        </w:rPr>
        <w:t xml:space="preserve"> the original Egger’s regression and </w:t>
      </w:r>
      <w:r w:rsidR="00ED3645" w:rsidRPr="00901997">
        <w:rPr>
          <w:lang w:eastAsia="x-none"/>
        </w:rPr>
        <w:t>trim-and-fill tests</w:t>
      </w:r>
      <w:r w:rsidR="009C56E2" w:rsidRPr="00901997">
        <w:rPr>
          <w:lang w:eastAsia="x-none"/>
        </w:rPr>
        <w:t xml:space="preserve">). However, there are at least two assumptions in this </w:t>
      </w:r>
      <w:r w:rsidR="00582F9E" w:rsidRPr="00901997">
        <w:rPr>
          <w:lang w:eastAsia="x-none"/>
        </w:rPr>
        <w:t>approach</w:t>
      </w:r>
      <w:r w:rsidR="00ED3645" w:rsidRPr="00901997">
        <w:rPr>
          <w:lang w:eastAsia="x-none"/>
        </w:rPr>
        <w:t xml:space="preserve">. </w:t>
      </w:r>
      <w:r w:rsidR="00113C5F" w:rsidRPr="00901997">
        <w:rPr>
          <w:lang w:eastAsia="x-none"/>
        </w:rPr>
        <w:t xml:space="preserve">First, all </w:t>
      </w:r>
      <w:r w:rsidR="009D219C" w:rsidRPr="00901997">
        <w:rPr>
          <w:lang w:eastAsia="x-none"/>
        </w:rPr>
        <w:t xml:space="preserve">such residual analyses assume that </w:t>
      </w:r>
      <w:r w:rsidR="000C34BD" w:rsidRPr="00901997">
        <w:rPr>
          <w:lang w:eastAsia="x-none"/>
        </w:rPr>
        <w:t xml:space="preserve">sampling </w:t>
      </w:r>
      <w:r w:rsidR="00BE3459" w:rsidRPr="00901997">
        <w:rPr>
          <w:lang w:eastAsia="x-none"/>
        </w:rPr>
        <w:t>SE</w:t>
      </w:r>
      <w:r w:rsidR="000C34BD" w:rsidRPr="00901997">
        <w:rPr>
          <w:lang w:eastAsia="x-none"/>
        </w:rPr>
        <w:t xml:space="preserve"> (</w:t>
      </w:r>
      <w:r w:rsidR="000C34BD" w:rsidRPr="00901997">
        <w:rPr>
          <w:i/>
          <w:iCs/>
          <w:lang w:eastAsia="x-none"/>
        </w:rPr>
        <w:t>se</w:t>
      </w:r>
      <w:r w:rsidR="000C34BD" w:rsidRPr="00901997">
        <w:rPr>
          <w:i/>
          <w:iCs/>
          <w:vertAlign w:val="subscript"/>
          <w:lang w:eastAsia="x-none"/>
        </w:rPr>
        <w:t>i</w:t>
      </w:r>
      <w:r w:rsidR="000C34BD" w:rsidRPr="00901997">
        <w:rPr>
          <w:lang w:eastAsia="x-none"/>
        </w:rPr>
        <w:t xml:space="preserve">) does not covary with </w:t>
      </w:r>
      <w:r w:rsidR="00555EE9" w:rsidRPr="00901997">
        <w:rPr>
          <w:lang w:eastAsia="x-none"/>
        </w:rPr>
        <w:t>moderators in meta-regressio</w:t>
      </w:r>
      <w:r w:rsidR="00547531" w:rsidRPr="00901997">
        <w:rPr>
          <w:lang w:eastAsia="x-none"/>
        </w:rPr>
        <w:t>n</w:t>
      </w:r>
      <w:r w:rsidR="00555EE9" w:rsidRPr="00901997">
        <w:rPr>
          <w:lang w:eastAsia="x-none"/>
        </w:rPr>
        <w:t xml:space="preserve"> (e.g.</w:t>
      </w:r>
      <w:r w:rsidR="00547531" w:rsidRPr="00901997">
        <w:rPr>
          <w:lang w:eastAsia="x-none"/>
        </w:rPr>
        <w:t xml:space="preserve">, </w:t>
      </w:r>
      <w:r w:rsidR="00547531" w:rsidRPr="00901997">
        <w:rPr>
          <w:i/>
          <w:iCs/>
        </w:rPr>
        <w:t>x</w:t>
      </w:r>
      <w:r w:rsidR="00547531" w:rsidRPr="00901997">
        <w:rPr>
          <w:vertAlign w:val="subscript"/>
        </w:rPr>
        <w:t>1</w:t>
      </w:r>
      <w:r w:rsidR="00555EE9" w:rsidRPr="00901997">
        <w:rPr>
          <w:lang w:eastAsia="x-none"/>
        </w:rPr>
        <w:t xml:space="preserve"> </w:t>
      </w:r>
      <w:r w:rsidR="00547531" w:rsidRPr="00901997">
        <w:rPr>
          <w:lang w:eastAsia="x-none"/>
        </w:rPr>
        <w:t xml:space="preserve">and </w:t>
      </w:r>
      <w:r w:rsidR="00547531" w:rsidRPr="00901997">
        <w:rPr>
          <w:i/>
          <w:iCs/>
        </w:rPr>
        <w:t>x</w:t>
      </w:r>
      <w:r w:rsidR="00547531" w:rsidRPr="00901997">
        <w:rPr>
          <w:vertAlign w:val="subscript"/>
        </w:rPr>
        <w:t>2</w:t>
      </w:r>
      <w:r w:rsidR="00547531" w:rsidRPr="00901997">
        <w:rPr>
          <w:lang w:eastAsia="x-none"/>
        </w:rPr>
        <w:t xml:space="preserve"> </w:t>
      </w:r>
      <w:r w:rsidR="00555EE9" w:rsidRPr="00901997">
        <w:rPr>
          <w:lang w:eastAsia="x-none"/>
        </w:rPr>
        <w:t xml:space="preserve">in Equation; </w:t>
      </w:r>
      <w:r w:rsidR="009D219C" w:rsidRPr="00901997">
        <w:rPr>
          <w:lang w:eastAsia="x-none"/>
        </w:rPr>
        <w:t xml:space="preserve">see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Freckleton</w:t>
      </w:r>
      <w:proofErr w:type="spellEnd"/>
      <w:r w:rsidR="008E2D9F">
        <w:rPr>
          <w:lang w:eastAsia="x-none"/>
        </w:rPr>
        <w:t>, 2002 #97}</w:t>
      </w:r>
      <w:r w:rsidR="00113C5F" w:rsidRPr="00901997">
        <w:rPr>
          <w:lang w:eastAsia="x-none"/>
        </w:rPr>
        <w:t>).</w:t>
      </w:r>
      <w:r w:rsidR="00BE3459" w:rsidRPr="00901997">
        <w:rPr>
          <w:lang w:eastAsia="x-none"/>
        </w:rPr>
        <w:t xml:space="preserve"> Second, sampling </w:t>
      </w:r>
      <w:r w:rsidR="002B423A" w:rsidRPr="00901997">
        <w:rPr>
          <w:lang w:eastAsia="x-none"/>
        </w:rPr>
        <w:t>SE</w:t>
      </w:r>
      <w:r w:rsidR="00113C5F" w:rsidRPr="00901997">
        <w:rPr>
          <w:lang w:eastAsia="x-none"/>
        </w:rPr>
        <w:t xml:space="preserve"> </w:t>
      </w:r>
      <w:r w:rsidR="00BE3459" w:rsidRPr="00901997">
        <w:rPr>
          <w:lang w:eastAsia="x-none"/>
        </w:rPr>
        <w:t>is the same as</w:t>
      </w:r>
      <w:r w:rsidR="002B423A" w:rsidRPr="00901997">
        <w:rPr>
          <w:lang w:eastAsia="x-none"/>
        </w:rPr>
        <w:t xml:space="preserve"> the</w:t>
      </w:r>
      <w:r w:rsidR="00A32BDF" w:rsidRPr="00901997">
        <w:rPr>
          <w:lang w:eastAsia="x-none"/>
        </w:rPr>
        <w:t xml:space="preserve"> SE of the residuals</w:t>
      </w:r>
      <w:r w:rsidR="00547531" w:rsidRPr="00901997">
        <w:rPr>
          <w:lang w:eastAsia="x-none"/>
        </w:rPr>
        <w:t xml:space="preserve">; they are </w:t>
      </w:r>
      <w:r w:rsidR="002B423A" w:rsidRPr="00901997">
        <w:rPr>
          <w:lang w:eastAsia="x-none"/>
        </w:rPr>
        <w:t>not</w:t>
      </w:r>
      <w:r w:rsidR="00BA1133" w:rsidRPr="00901997">
        <w:rPr>
          <w:lang w:eastAsia="x-none"/>
        </w:rPr>
        <w:t>,</w:t>
      </w:r>
      <w:r w:rsidR="002B423A" w:rsidRPr="00901997">
        <w:rPr>
          <w:lang w:eastAsia="x-none"/>
        </w:rPr>
        <w:t xml:space="preserve"> although they are strongly correlated </w:t>
      </w:r>
      <w:r w:rsidR="00B039DE" w:rsidRPr="00901997">
        <w:rPr>
          <w:lang w:eastAsia="x-none"/>
        </w:rPr>
        <w:t>(see</w:t>
      </w:r>
      <w:r w:rsidR="005771B2" w:rsidRPr="00901997">
        <w:rPr>
          <w:lang w:eastAsia="x-none"/>
        </w:rPr>
        <w:t xml:space="preserve">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Doleman</w:t>
      </w:r>
      <w:proofErr w:type="spellEnd"/>
      <w:r w:rsidR="008E2D9F">
        <w:rPr>
          <w:lang w:eastAsia="x-none"/>
        </w:rPr>
        <w:t>, 2020 #99}</w:t>
      </w:r>
      <w:r w:rsidR="00B039DE" w:rsidRPr="00901997">
        <w:rPr>
          <w:lang w:eastAsia="x-none"/>
        </w:rPr>
        <w:t>)</w:t>
      </w:r>
      <w:r w:rsidR="00547531" w:rsidRPr="00901997">
        <w:rPr>
          <w:lang w:eastAsia="x-none"/>
        </w:rPr>
        <w:t xml:space="preserve">. </w:t>
      </w:r>
      <w:r w:rsidR="002B423A" w:rsidRPr="00901997">
        <w:rPr>
          <w:lang w:eastAsia="x-none"/>
        </w:rPr>
        <w:t>Furthermore, in the presence of non-independent data, Equation 1</w:t>
      </w:r>
      <w:r w:rsidR="006417F9" w:rsidRPr="00901997">
        <w:rPr>
          <w:lang w:eastAsia="x-none"/>
        </w:rPr>
        <w:t>5</w:t>
      </w:r>
      <w:r w:rsidR="002B423A" w:rsidRPr="00901997">
        <w:rPr>
          <w:lang w:eastAsia="x-none"/>
        </w:rPr>
        <w:t xml:space="preserve">’s sampling variances are often correlated; that is, </w:t>
      </w:r>
      <m:oMath>
        <m:sSub>
          <m:sSubPr>
            <m:ctrlPr>
              <w:ins w:id="265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</m:t>
        </m:r>
        <m:r>
          <m:rPr>
            <m:sty m:val="b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</m:t>
        </m:r>
      </m:oMath>
      <w:r w:rsidR="00004380" w:rsidRPr="00901997">
        <w:rPr>
          <w:lang w:eastAsia="x-none"/>
        </w:rPr>
        <w:t xml:space="preserve"> where </w:t>
      </w:r>
      <w:r w:rsidR="00004380" w:rsidRPr="00901997">
        <w:rPr>
          <w:b/>
          <w:bCs/>
          <w:lang w:eastAsia="x-none"/>
        </w:rPr>
        <w:t>M</w:t>
      </w:r>
      <w:r w:rsidR="00004380" w:rsidRPr="00901997">
        <w:rPr>
          <w:lang w:eastAsia="x-none"/>
        </w:rPr>
        <w:t xml:space="preserve"> is a </w:t>
      </w:r>
      <w:r w:rsidR="00004380" w:rsidRPr="00901997">
        <w:rPr>
          <w:lang w:eastAsia="x-none"/>
        </w:rPr>
        <w:lastRenderedPageBreak/>
        <w:t>variance-covariance matrix</w:t>
      </w:r>
      <w:r w:rsidR="0049639F" w:rsidRPr="00901997">
        <w:rPr>
          <w:lang w:eastAsia="x-none"/>
        </w:rPr>
        <w:t>.</w:t>
      </w:r>
      <w:r w:rsidR="00C61526" w:rsidRPr="00901997">
        <w:rPr>
          <w:lang w:eastAsia="x-none"/>
        </w:rPr>
        <w:t xml:space="preserve"> For example, when </w:t>
      </w:r>
      <w:proofErr w:type="spellStart"/>
      <w:r w:rsidR="00C61526" w:rsidRPr="00901997">
        <w:rPr>
          <w:i/>
          <w:iCs/>
        </w:rPr>
        <w:t>N</w:t>
      </w:r>
      <w:r w:rsidR="00C61526" w:rsidRPr="00901997">
        <w:rPr>
          <w:i/>
          <w:iCs/>
          <w:vertAlign w:val="subscript"/>
        </w:rPr>
        <w:t>effect</w:t>
      </w:r>
      <w:proofErr w:type="spellEnd"/>
      <w:r w:rsidR="00C61526" w:rsidRPr="00901997">
        <w:rPr>
          <w:i/>
          <w:iCs/>
          <w:vertAlign w:val="subscript"/>
        </w:rPr>
        <w:t>-size</w:t>
      </w:r>
      <w:r w:rsidR="00C61526" w:rsidRPr="00901997">
        <w:rPr>
          <w:lang w:eastAsia="x-none"/>
        </w:rPr>
        <w:t xml:space="preserve"> = 3</w:t>
      </w:r>
      <w:r w:rsidR="00860C13" w:rsidRPr="00901997">
        <w:rPr>
          <w:lang w:eastAsia="x-none"/>
        </w:rPr>
        <w:t xml:space="preserve"> and the first two effect sizes’ sampling variance are correlated, then we can write </w:t>
      </w:r>
      <w:r w:rsidR="00860C13" w:rsidRPr="00901997">
        <w:rPr>
          <w:b/>
          <w:bCs/>
          <w:lang w:eastAsia="x-none"/>
        </w:rPr>
        <w:t>M</w:t>
      </w:r>
      <w:r w:rsidR="00860C13" w:rsidRPr="00901997">
        <w:rPr>
          <w:lang w:eastAsia="x-none"/>
        </w:rPr>
        <w:t xml:space="preserve"> as: </w:t>
      </w:r>
    </w:p>
    <w:p w14:paraId="688ACC60" w14:textId="154CF12A" w:rsidR="00860C13" w:rsidRPr="00901997" w:rsidRDefault="00CB7AD6" w:rsidP="00EC50FE">
      <w:pPr>
        <w:spacing w:line="480" w:lineRule="auto"/>
        <w:ind w:firstLine="720"/>
        <w:rPr>
          <w:lang w:eastAsia="x-none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ins w:id="266" w:author="Shinichi Nakagawa" w:date="2021-01-28T11:06:00Z">
                  <w:rPr>
                    <w:rFonts w:ascii="Cambria Math" w:hAnsi="Cambria Math"/>
                  </w:rPr>
                </w:ins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ins w:id="267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mPr>
                <m:mr>
                  <m:e>
                    <m:sSubSup>
                      <m:sSubSupPr>
                        <m:ctrlPr>
                          <w:ins w:id="268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ins w:id="269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ins w:id="270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ins w:id="271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ins w:id="272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ins w:id="273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ins w:id="274" w:author="Shinichi Nakagawa" w:date="2021-01-28T11:06:00Z">
                            <w:rPr>
                              <w:rFonts w:ascii="Cambria Math" w:hAnsi="Cambria Math"/>
                            </w:rPr>
                          </w:ins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,  (20)</m:t>
          </m:r>
        </m:oMath>
      </m:oMathPara>
    </w:p>
    <w:p w14:paraId="50E4EB3C" w14:textId="300D1B10" w:rsidR="00860C13" w:rsidRPr="00901997" w:rsidRDefault="00CB7AD6" w:rsidP="003965C2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m:oMath>
        <m:r>
          <w:rPr>
            <w:rFonts w:ascii="Cambria Math" w:hAnsi="Cambria Math"/>
          </w:rPr>
          <m:t>ρ</m:t>
        </m:r>
      </m:oMath>
      <w:r w:rsidR="0049639F" w:rsidRPr="00901997">
        <w:rPr>
          <w:lang w:eastAsia="x-none"/>
        </w:rPr>
        <w:t xml:space="preserve"> is the correlation betwee</w:t>
      </w:r>
      <w:r w:rsidR="001B12F2" w:rsidRPr="00901997">
        <w:rPr>
          <w:lang w:eastAsia="x-none"/>
        </w:rPr>
        <w:t>n the sampling effects of the first two effect sizes (</w:t>
      </w:r>
      <m:oMath>
        <m:r>
          <w:rPr>
            <w:rFonts w:ascii="Cambria Math" w:hAnsi="Cambria Math"/>
          </w:rPr>
          <m:t>ρ</m:t>
        </m:r>
        <m:sSub>
          <m:sSubPr>
            <m:ctrlPr>
              <w:ins w:id="275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ins w:id="27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B12F2" w:rsidRPr="00901997">
        <w:rPr>
          <w:lang w:eastAsia="x-none"/>
        </w:rPr>
        <w:t xml:space="preserve"> is the </w:t>
      </w:r>
      <w:proofErr w:type="gramStart"/>
      <w:r w:rsidR="001B12F2" w:rsidRPr="00901997">
        <w:rPr>
          <w:lang w:eastAsia="x-none"/>
        </w:rPr>
        <w:t>covariance)</w:t>
      </w:r>
      <w:r w:rsidRPr="00901997">
        <w:rPr>
          <w:lang w:eastAsia="x-none"/>
        </w:rPr>
        <w:t>.</w:t>
      </w:r>
      <w:proofErr w:type="gramEnd"/>
      <w:r w:rsidRPr="00901997">
        <w:rPr>
          <w:lang w:eastAsia="x-none"/>
        </w:rPr>
        <w:t xml:space="preserve"> </w:t>
      </w:r>
      <w:r w:rsidR="002F57E6">
        <w:rPr>
          <w:lang w:eastAsia="x-none"/>
        </w:rPr>
        <w:t xml:space="preserve">Whenever sampling </w:t>
      </w:r>
      <w:r w:rsidR="00771A78">
        <w:rPr>
          <w:lang w:eastAsia="x-none"/>
        </w:rPr>
        <w:t>(error) effects are correlated</w:t>
      </w:r>
      <w:r w:rsidR="001B12F2" w:rsidRPr="00901997">
        <w:rPr>
          <w:lang w:eastAsia="x-none"/>
        </w:rPr>
        <w:t xml:space="preserve">, neither </w:t>
      </w:r>
      <w:r w:rsidR="001B12F2" w:rsidRPr="00901997">
        <w:rPr>
          <w:i/>
          <w:iCs/>
          <w:lang w:eastAsia="x-none"/>
        </w:rPr>
        <w:t>resid</w:t>
      </w:r>
      <w:r w:rsidR="001B12F2" w:rsidRPr="00901997">
        <w:rPr>
          <w:i/>
          <w:iCs/>
          <w:vertAlign w:val="subscript"/>
          <w:lang w:eastAsia="x-none"/>
        </w:rPr>
        <w:t>c</w:t>
      </w:r>
      <w:r w:rsidR="001B12F2" w:rsidRPr="00901997">
        <w:rPr>
          <w:vertAlign w:val="subscript"/>
          <w:lang w:eastAsia="x-none"/>
        </w:rPr>
        <w:t>1</w:t>
      </w:r>
      <w:r w:rsidR="001B12F2" w:rsidRPr="00901997">
        <w:rPr>
          <w:lang w:eastAsia="x-none"/>
        </w:rPr>
        <w:t xml:space="preserve"> </w:t>
      </w:r>
      <w:r w:rsidR="00FB1DBC" w:rsidRPr="00901997">
        <w:rPr>
          <w:lang w:eastAsia="x-none"/>
        </w:rPr>
        <w:t>nor</w:t>
      </w:r>
      <w:r w:rsidR="001B12F2" w:rsidRPr="00901997">
        <w:rPr>
          <w:lang w:eastAsia="x-none"/>
        </w:rPr>
        <w:t xml:space="preserve"> </w:t>
      </w:r>
      <w:r w:rsidR="001B12F2" w:rsidRPr="00901997">
        <w:rPr>
          <w:i/>
          <w:iCs/>
          <w:lang w:eastAsia="x-none"/>
        </w:rPr>
        <w:t>resid</w:t>
      </w:r>
      <w:r w:rsidR="001B12F2" w:rsidRPr="00901997">
        <w:rPr>
          <w:i/>
          <w:iCs/>
          <w:vertAlign w:val="subscript"/>
          <w:lang w:eastAsia="x-none"/>
        </w:rPr>
        <w:t>c</w:t>
      </w:r>
      <w:r w:rsidR="001B12F2" w:rsidRPr="00901997">
        <w:rPr>
          <w:vertAlign w:val="subscript"/>
          <w:lang w:eastAsia="x-none"/>
        </w:rPr>
        <w:t>2</w:t>
      </w:r>
      <w:r w:rsidR="001B12F2" w:rsidRPr="00901997">
        <w:rPr>
          <w:lang w:eastAsia="x-none"/>
        </w:rPr>
        <w:t xml:space="preserve"> are independent</w:t>
      </w:r>
      <w:r w:rsidR="002F57E6">
        <w:rPr>
          <w:lang w:eastAsia="x-none"/>
        </w:rPr>
        <w:t xml:space="preserve">. Then, none </w:t>
      </w:r>
      <w:r w:rsidR="00C34C52">
        <w:rPr>
          <w:lang w:eastAsia="x-none"/>
        </w:rPr>
        <w:t>of publication bias tests</w:t>
      </w:r>
      <w:r w:rsidR="002F57E6">
        <w:rPr>
          <w:lang w:eastAsia="x-none"/>
        </w:rPr>
        <w:t>, reviewed in</w:t>
      </w:r>
      <w:r w:rsidR="00F760E2" w:rsidRPr="00901997">
        <w:rPr>
          <w:lang w:eastAsia="x-none"/>
        </w:rPr>
        <w:t xml:space="preserve"> Section 3</w:t>
      </w:r>
      <w:r w:rsidR="002F57E6">
        <w:rPr>
          <w:lang w:eastAsia="x-none"/>
        </w:rPr>
        <w:t>, should be used.</w:t>
      </w:r>
      <w:r w:rsidR="00F760E2" w:rsidRPr="00901997">
        <w:rPr>
          <w:lang w:eastAsia="x-none"/>
        </w:rPr>
        <w:t xml:space="preserve"> </w:t>
      </w:r>
    </w:p>
    <w:p w14:paraId="17A34772" w14:textId="06D6868F" w:rsidR="0058723B" w:rsidRPr="00901997" w:rsidRDefault="0058723B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4.</w:t>
      </w:r>
      <w:r w:rsidR="00B178D3" w:rsidRPr="00901997">
        <w:rPr>
          <w:sz w:val="24"/>
          <w:szCs w:val="24"/>
          <w:lang w:val="en-AU"/>
        </w:rPr>
        <w:t>2</w:t>
      </w:r>
      <w:r w:rsidRPr="00901997">
        <w:rPr>
          <w:sz w:val="24"/>
          <w:szCs w:val="24"/>
          <w:lang w:val="en-AU"/>
        </w:rPr>
        <w:t xml:space="preserve"> |</w:t>
      </w:r>
      <w:r w:rsidR="002F3B58" w:rsidRPr="00901997">
        <w:rPr>
          <w:sz w:val="24"/>
          <w:szCs w:val="24"/>
          <w:lang w:val="en-AU"/>
        </w:rPr>
        <w:t xml:space="preserve"> Multilevel </w:t>
      </w:r>
      <w:r w:rsidR="00F97F73" w:rsidRPr="00901997">
        <w:rPr>
          <w:sz w:val="24"/>
          <w:szCs w:val="24"/>
          <w:lang w:val="en-AU"/>
        </w:rPr>
        <w:t>meta-regression</w:t>
      </w:r>
      <w:r w:rsidR="002F3B58" w:rsidRPr="00901997">
        <w:rPr>
          <w:sz w:val="24"/>
          <w:szCs w:val="24"/>
          <w:lang w:val="en-AU"/>
        </w:rPr>
        <w:t xml:space="preserve"> </w:t>
      </w:r>
      <w:r w:rsidR="00920F0E" w:rsidRPr="00901997">
        <w:rPr>
          <w:sz w:val="24"/>
          <w:szCs w:val="24"/>
          <w:lang w:val="en-AU"/>
        </w:rPr>
        <w:t>and Egger’s regression</w:t>
      </w:r>
    </w:p>
    <w:p w14:paraId="28169E4D" w14:textId="5D6E3F7B" w:rsidR="00B039DE" w:rsidRPr="00901997" w:rsidRDefault="00E878BF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As an alternative to using residual analysis</w:t>
      </w:r>
      <w:r w:rsidR="00B039DE" w:rsidRPr="00901997">
        <w:rPr>
          <w:lang w:eastAsia="x-none"/>
        </w:rPr>
        <w:t xml:space="preserve">, we can directly model </w:t>
      </w:r>
      <w:r w:rsidR="00AF6FFD" w:rsidRPr="00901997">
        <w:rPr>
          <w:lang w:eastAsia="x-none"/>
        </w:rPr>
        <w:t xml:space="preserve">sampling </w:t>
      </w:r>
      <w:r w:rsidR="00B039DE" w:rsidRPr="00901997">
        <w:rPr>
          <w:lang w:eastAsia="x-none"/>
        </w:rPr>
        <w:t>SE in Equation 1</w:t>
      </w:r>
      <w:r w:rsidR="00AE4C52" w:rsidRPr="00901997">
        <w:rPr>
          <w:lang w:eastAsia="x-none"/>
        </w:rPr>
        <w:t>5</w:t>
      </w:r>
      <w:r w:rsidR="00F4369E" w:rsidRPr="00901997">
        <w:rPr>
          <w:lang w:eastAsia="x-none"/>
        </w:rPr>
        <w:t xml:space="preserve"> (cf. Equation </w:t>
      </w:r>
      <w:r w:rsidR="00402AA5" w:rsidRPr="00901997">
        <w:rPr>
          <w:lang w:eastAsia="x-none"/>
        </w:rPr>
        <w:t>10</w:t>
      </w:r>
      <w:r w:rsidR="001A42F3" w:rsidRPr="00901997">
        <w:rPr>
          <w:lang w:eastAsia="x-none"/>
        </w:rPr>
        <w:t xml:space="preserve">; </w:t>
      </w:r>
      <w:r w:rsidR="008E2D9F">
        <w:t>{Fernandez-Castilla, 2019 #</w:t>
      </w:r>
      <w:proofErr w:type="gramStart"/>
      <w:r w:rsidR="008E2D9F">
        <w:t>37;Rodgers</w:t>
      </w:r>
      <w:proofErr w:type="gramEnd"/>
      <w:r w:rsidR="008E2D9F">
        <w:t>, 2020 #40}</w:t>
      </w:r>
      <w:r w:rsidR="00F4369E" w:rsidRPr="00901997">
        <w:rPr>
          <w:lang w:eastAsia="x-none"/>
        </w:rPr>
        <w:t>)</w:t>
      </w:r>
      <w:r w:rsidR="00B039DE" w:rsidRPr="00901997">
        <w:rPr>
          <w:lang w:eastAsia="x-none"/>
        </w:rPr>
        <w:t xml:space="preserve">: </w:t>
      </w:r>
    </w:p>
    <w:p w14:paraId="0B9B6179" w14:textId="6B6CD4C1" w:rsidR="0058723B" w:rsidRPr="00901997" w:rsidRDefault="001E03F1" w:rsidP="00EC50FE">
      <w:pPr>
        <w:spacing w:line="480" w:lineRule="auto"/>
      </w:pPr>
      <m:oMathPara>
        <m:oMath>
          <m:sSub>
            <m:sSubPr>
              <m:ctrlPr>
                <w:ins w:id="27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27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7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ins w:id="28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8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8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283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       (21)</m:t>
          </m:r>
        </m:oMath>
      </m:oMathPara>
    </w:p>
    <w:p w14:paraId="1034E252" w14:textId="09CCF338" w:rsidR="00B32407" w:rsidRPr="00901997" w:rsidRDefault="00724A7F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By examining Equation </w:t>
      </w:r>
      <w:r w:rsidR="00AE4C52" w:rsidRPr="00901997">
        <w:rPr>
          <w:lang w:eastAsia="x-none"/>
        </w:rPr>
        <w:t>21</w:t>
      </w:r>
      <w:r w:rsidRPr="00901997">
        <w:rPr>
          <w:lang w:eastAsia="x-none"/>
        </w:rPr>
        <w:t xml:space="preserve">, we may realise that </w:t>
      </w:r>
      <m:oMath>
        <m:sSub>
          <m:sSubPr>
            <m:ctrlPr>
              <w:ins w:id="284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75040" w:rsidRPr="00901997">
        <w:rPr>
          <w:lang w:eastAsia="x-none"/>
        </w:rPr>
        <w:t xml:space="preserve"> </w:t>
      </w:r>
      <w:r w:rsidRPr="00901997">
        <w:rPr>
          <w:lang w:eastAsia="x-none"/>
        </w:rPr>
        <w:t xml:space="preserve">represents </w:t>
      </w:r>
      <w:r w:rsidR="001E4EE2" w:rsidRPr="00901997">
        <w:rPr>
          <w:lang w:eastAsia="x-none"/>
        </w:rPr>
        <w:t xml:space="preserve">a conditional </w:t>
      </w:r>
      <w:r w:rsidR="00166988" w:rsidRPr="00901997">
        <w:rPr>
          <w:lang w:eastAsia="x-none"/>
        </w:rPr>
        <w:t>estimate</w:t>
      </w:r>
      <w:r w:rsidR="001E4EE2" w:rsidRPr="00901997">
        <w:rPr>
          <w:lang w:eastAsia="x-none"/>
        </w:rPr>
        <w:t xml:space="preserve"> of an overall effect when SE is 0, which means</w:t>
      </w:r>
      <w:r w:rsidR="00B522E3" w:rsidRPr="00901997">
        <w:rPr>
          <w:lang w:eastAsia="x-none"/>
        </w:rPr>
        <w:t>, theoretically,</w:t>
      </w:r>
      <w:r w:rsidR="001E4EE2" w:rsidRPr="00901997">
        <w:rPr>
          <w:lang w:eastAsia="x-none"/>
        </w:rPr>
        <w:t xml:space="preserve"> </w:t>
      </w:r>
      <w:r w:rsidR="00B522E3" w:rsidRPr="00901997">
        <w:rPr>
          <w:lang w:eastAsia="x-none"/>
        </w:rPr>
        <w:t>there is no uncertainty</w:t>
      </w:r>
      <w:r w:rsidR="000157BB" w:rsidRPr="00901997">
        <w:rPr>
          <w:lang w:eastAsia="x-none"/>
        </w:rPr>
        <w:t xml:space="preserve"> </w:t>
      </w:r>
      <w:r w:rsidR="005D13BE" w:rsidRPr="00901997">
        <w:rPr>
          <w:lang w:eastAsia="x-none"/>
        </w:rPr>
        <w:t>(Fig</w:t>
      </w:r>
      <w:r w:rsidR="000A57EE" w:rsidRPr="00901997">
        <w:rPr>
          <w:lang w:eastAsia="x-none"/>
        </w:rPr>
        <w:t>ure</w:t>
      </w:r>
      <w:r w:rsidR="005D13BE" w:rsidRPr="00901997">
        <w:rPr>
          <w:lang w:eastAsia="x-none"/>
        </w:rPr>
        <w:t xml:space="preserve"> 5</w:t>
      </w:r>
      <w:r w:rsidR="00382040" w:rsidRPr="00901997">
        <w:rPr>
          <w:lang w:eastAsia="x-none"/>
        </w:rPr>
        <w:t>e</w:t>
      </w:r>
      <w:r w:rsidR="005D13BE" w:rsidRPr="00901997">
        <w:rPr>
          <w:lang w:eastAsia="x-none"/>
        </w:rPr>
        <w:t xml:space="preserve">). </w:t>
      </w:r>
      <w:r w:rsidR="006443DA" w:rsidRPr="00901997">
        <w:rPr>
          <w:lang w:eastAsia="x-none"/>
        </w:rPr>
        <w:t>T</w:t>
      </w:r>
      <w:r w:rsidR="00F35AB2" w:rsidRPr="00901997">
        <w:rPr>
          <w:lang w:eastAsia="x-none"/>
        </w:rPr>
        <w:t>hen,</w:t>
      </w:r>
      <w:r w:rsidR="00E4278F" w:rsidRPr="00901997">
        <w:rPr>
          <w:lang w:eastAsia="x-none"/>
        </w:rPr>
        <w:t xml:space="preserve"> </w:t>
      </w:r>
      <w:r w:rsidR="006443DA" w:rsidRPr="00901997">
        <w:rPr>
          <w:lang w:eastAsia="x-none"/>
        </w:rPr>
        <w:t xml:space="preserve">does </w:t>
      </w:r>
      <m:oMath>
        <m:sSub>
          <m:sSubPr>
            <m:ctrlPr>
              <w:ins w:id="285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4278F" w:rsidRPr="00901997">
        <w:rPr>
          <w:lang w:eastAsia="x-none"/>
        </w:rPr>
        <w:t xml:space="preserve"> provide an adjusted estimate of an overall effect</w:t>
      </w:r>
      <w:r w:rsidR="00E125E8" w:rsidRPr="00901997">
        <w:rPr>
          <w:lang w:eastAsia="x-none"/>
        </w:rPr>
        <w:t xml:space="preserve">, when </w:t>
      </w:r>
      <m:oMath>
        <m:sSub>
          <m:sSubPr>
            <m:ctrlPr>
              <w:ins w:id="28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125E8" w:rsidRPr="00901997">
        <w:t xml:space="preserve"> is </w:t>
      </w:r>
      <w:r w:rsidR="00B94775">
        <w:t>statistically</w:t>
      </w:r>
      <w:r w:rsidR="00D62B1D">
        <w:t xml:space="preserve"> </w:t>
      </w:r>
      <w:r w:rsidR="00E125E8" w:rsidRPr="00901997">
        <w:t>significant</w:t>
      </w:r>
      <w:r w:rsidR="00E4278F" w:rsidRPr="00901997">
        <w:rPr>
          <w:lang w:eastAsia="x-none"/>
        </w:rPr>
        <w:t xml:space="preserve">? This </w:t>
      </w:r>
      <w:r w:rsidR="006443DA" w:rsidRPr="00901997">
        <w:rPr>
          <w:lang w:eastAsia="x-none"/>
        </w:rPr>
        <w:t xml:space="preserve">question </w:t>
      </w:r>
      <w:r w:rsidR="00E4278F" w:rsidRPr="00901997">
        <w:rPr>
          <w:lang w:eastAsia="x-none"/>
        </w:rPr>
        <w:t xml:space="preserve">has been </w:t>
      </w:r>
      <w:r w:rsidR="00991177" w:rsidRPr="00901997">
        <w:rPr>
          <w:lang w:eastAsia="x-none"/>
        </w:rPr>
        <w:t>examined</w:t>
      </w:r>
      <w:r w:rsidR="00E4278F" w:rsidRPr="00901997">
        <w:rPr>
          <w:lang w:eastAsia="x-none"/>
        </w:rPr>
        <w:t xml:space="preserve"> by </w:t>
      </w:r>
      <w:r w:rsidR="00991177" w:rsidRPr="00901997">
        <w:rPr>
          <w:lang w:eastAsia="x-none"/>
        </w:rPr>
        <w:t xml:space="preserve">Stanley and </w:t>
      </w:r>
      <w:proofErr w:type="spellStart"/>
      <w:r w:rsidR="00991177" w:rsidRPr="00901997">
        <w:rPr>
          <w:lang w:eastAsia="x-none"/>
        </w:rPr>
        <w:t>Doucouliagos</w:t>
      </w:r>
      <w:proofErr w:type="spellEnd"/>
      <w:r w:rsidR="00991177" w:rsidRPr="00901997">
        <w:rPr>
          <w:lang w:eastAsia="x-none"/>
        </w:rPr>
        <w:t xml:space="preserve"> (</w:t>
      </w:r>
      <w:r w:rsidR="008E2D9F">
        <w:rPr>
          <w:lang w:eastAsia="x-none"/>
        </w:rPr>
        <w:t>{, 2012 #</w:t>
      </w:r>
      <w:proofErr w:type="gramStart"/>
      <w:r w:rsidR="008E2D9F">
        <w:rPr>
          <w:lang w:eastAsia="x-none"/>
        </w:rPr>
        <w:t>101;,</w:t>
      </w:r>
      <w:proofErr w:type="gramEnd"/>
      <w:r w:rsidR="008E2D9F">
        <w:rPr>
          <w:lang w:eastAsia="x-none"/>
        </w:rPr>
        <w:t xml:space="preserve"> 2014 #12}</w:t>
      </w:r>
      <w:r w:rsidR="00991177" w:rsidRPr="00901997">
        <w:rPr>
          <w:lang w:eastAsia="x-none"/>
        </w:rPr>
        <w:t xml:space="preserve">). They </w:t>
      </w:r>
      <w:r w:rsidR="006443DA" w:rsidRPr="00901997">
        <w:rPr>
          <w:lang w:eastAsia="x-none"/>
        </w:rPr>
        <w:t xml:space="preserve">have </w:t>
      </w:r>
      <w:r w:rsidR="001F42F5" w:rsidRPr="00901997">
        <w:rPr>
          <w:lang w:eastAsia="x-none"/>
        </w:rPr>
        <w:t>shown</w:t>
      </w:r>
      <w:r w:rsidR="000F372C" w:rsidRPr="00901997">
        <w:rPr>
          <w:lang w:eastAsia="x-none"/>
        </w:rPr>
        <w:t xml:space="preserve"> that </w:t>
      </w:r>
      <m:oMath>
        <m:sSub>
          <m:sSubPr>
            <m:ctrlPr>
              <w:ins w:id="287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F372C" w:rsidRPr="00901997">
        <w:rPr>
          <w:lang w:eastAsia="x-none"/>
        </w:rPr>
        <w:t xml:space="preserve"> </w:t>
      </w:r>
      <w:r w:rsidR="00C25804" w:rsidRPr="00901997">
        <w:rPr>
          <w:lang w:eastAsia="x-none"/>
        </w:rPr>
        <w:t xml:space="preserve">is downwardly biased when a true positive effect exists </w:t>
      </w:r>
      <w:r w:rsidR="00991177" w:rsidRPr="00901997">
        <w:rPr>
          <w:lang w:eastAsia="x-none"/>
        </w:rPr>
        <w:t>(</w:t>
      </w:r>
      <w:r w:rsidR="00382040" w:rsidRPr="00901997">
        <w:rPr>
          <w:lang w:eastAsia="x-none"/>
        </w:rPr>
        <w:t>Figure 5e)</w:t>
      </w:r>
      <w:r w:rsidR="00C25804" w:rsidRPr="00901997">
        <w:rPr>
          <w:lang w:eastAsia="x-none"/>
        </w:rPr>
        <w:t xml:space="preserve">. </w:t>
      </w:r>
      <w:r w:rsidR="00805AB5" w:rsidRPr="00901997">
        <w:rPr>
          <w:lang w:eastAsia="x-none"/>
        </w:rPr>
        <w:t>If the slope of SE (</w:t>
      </w:r>
      <m:oMath>
        <m:sSub>
          <m:sSubPr>
            <m:ctrlPr>
              <w:ins w:id="288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5AB5" w:rsidRPr="00901997">
        <w:rPr>
          <w:lang w:eastAsia="x-none"/>
        </w:rPr>
        <w:t xml:space="preserve">) is </w:t>
      </w:r>
      <w:r w:rsidR="00EF759A">
        <w:rPr>
          <w:lang w:eastAsia="x-none"/>
        </w:rPr>
        <w:t xml:space="preserve">statistically </w:t>
      </w:r>
      <w:r w:rsidR="00805AB5" w:rsidRPr="00901997">
        <w:rPr>
          <w:lang w:eastAsia="x-none"/>
        </w:rPr>
        <w:t>significant</w:t>
      </w:r>
      <w:r w:rsidR="00F74C18" w:rsidRPr="00901997">
        <w:rPr>
          <w:lang w:eastAsia="x-none"/>
        </w:rPr>
        <w:t>,</w:t>
      </w:r>
      <w:r w:rsidR="00C25804" w:rsidRPr="00901997">
        <w:rPr>
          <w:lang w:eastAsia="x-none"/>
        </w:rPr>
        <w:t xml:space="preserve"> fitting sampling </w:t>
      </w:r>
      <w:r w:rsidR="009C06E1" w:rsidRPr="00901997">
        <w:rPr>
          <w:lang w:eastAsia="x-none"/>
        </w:rPr>
        <w:t>variance</w:t>
      </w:r>
      <w:r w:rsidR="00F74C18" w:rsidRPr="00901997">
        <w:rPr>
          <w:lang w:eastAsia="x-none"/>
        </w:rPr>
        <w:t xml:space="preserve"> instead of SE,</w:t>
      </w:r>
      <w:r w:rsidR="00C25804" w:rsidRPr="00901997">
        <w:rPr>
          <w:lang w:eastAsia="x-none"/>
        </w:rPr>
        <w:t xml:space="preserve"> as follows: </w:t>
      </w:r>
    </w:p>
    <w:p w14:paraId="2273D2D4" w14:textId="151C1C5D" w:rsidR="00896256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28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29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9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sSub>
            <m:sSubPr>
              <m:ctrlPr>
                <w:ins w:id="29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9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9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29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.       (22)</m:t>
          </m:r>
        </m:oMath>
      </m:oMathPara>
    </w:p>
    <w:p w14:paraId="5E7CA52B" w14:textId="4437DBBA" w:rsidR="00BA5832" w:rsidRPr="00901997" w:rsidRDefault="00BD76B8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This is </w:t>
      </w:r>
      <w:r w:rsidR="00D4710F" w:rsidRPr="00901997">
        <w:rPr>
          <w:lang w:eastAsia="x-none"/>
        </w:rPr>
        <w:t>equivalent</w:t>
      </w:r>
      <w:r w:rsidRPr="00901997">
        <w:rPr>
          <w:lang w:eastAsia="x-none"/>
        </w:rPr>
        <w:t xml:space="preserve"> to fitting </w:t>
      </w:r>
      <m:oMath>
        <m:r>
          <w:rPr>
            <w:rFonts w:ascii="Cambria Math" w:hAnsi="Cambria Math"/>
          </w:rPr>
          <m:t>s</m:t>
        </m:r>
        <m:sSubSup>
          <m:sSubSupPr>
            <m:ctrlPr>
              <w:ins w:id="296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01997">
        <w:rPr>
          <w:lang w:eastAsia="x-none"/>
        </w:rPr>
        <w:t xml:space="preserve">, which is </w:t>
      </w:r>
      <w:r w:rsidR="00BC5728" w:rsidRPr="00901997">
        <w:rPr>
          <w:lang w:eastAsia="x-none"/>
        </w:rPr>
        <w:t xml:space="preserve">a quadratic </w:t>
      </w:r>
      <w:r w:rsidR="00044EBA" w:rsidRPr="00901997">
        <w:rPr>
          <w:lang w:eastAsia="x-none"/>
        </w:rPr>
        <w:t>term</w:t>
      </w:r>
      <w:r w:rsidR="00174DFA" w:rsidRPr="00901997">
        <w:rPr>
          <w:lang w:eastAsia="x-none"/>
        </w:rPr>
        <w:t xml:space="preserve">. Stanley and </w:t>
      </w:r>
      <w:proofErr w:type="spellStart"/>
      <w:r w:rsidR="00174DFA" w:rsidRPr="00901997">
        <w:rPr>
          <w:lang w:eastAsia="x-none"/>
        </w:rPr>
        <w:t>Doucouliagos</w:t>
      </w:r>
      <w:proofErr w:type="spellEnd"/>
      <w:r w:rsidR="00174DFA" w:rsidRPr="00901997">
        <w:rPr>
          <w:lang w:eastAsia="x-none"/>
        </w:rPr>
        <w:t xml:space="preserve"> (</w:t>
      </w:r>
      <w:r w:rsidR="008E2D9F">
        <w:rPr>
          <w:lang w:eastAsia="x-none"/>
        </w:rPr>
        <w:t>{, 2012 #</w:t>
      </w:r>
      <w:proofErr w:type="gramStart"/>
      <w:r w:rsidR="008E2D9F">
        <w:rPr>
          <w:lang w:eastAsia="x-none"/>
        </w:rPr>
        <w:t>101;,</w:t>
      </w:r>
      <w:proofErr w:type="gramEnd"/>
      <w:r w:rsidR="008E2D9F">
        <w:rPr>
          <w:lang w:eastAsia="x-none"/>
        </w:rPr>
        <w:t xml:space="preserve"> 2014 #12}</w:t>
      </w:r>
      <w:r w:rsidR="00174DFA" w:rsidRPr="00901997">
        <w:rPr>
          <w:lang w:eastAsia="x-none"/>
        </w:rPr>
        <w:t>) has shown that</w:t>
      </w:r>
      <w:r w:rsidR="00BC5728" w:rsidRPr="00901997">
        <w:rPr>
          <w:lang w:eastAsia="x-none"/>
        </w:rPr>
        <w:t xml:space="preserve"> </w:t>
      </w:r>
      <m:oMath>
        <m:sSub>
          <m:sSubPr>
            <m:ctrlPr>
              <w:ins w:id="297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C5728" w:rsidRPr="00901997">
        <w:rPr>
          <w:lang w:eastAsia="x-none"/>
        </w:rPr>
        <w:t xml:space="preserve"> in Equation 2</w:t>
      </w:r>
      <w:r w:rsidR="00B94775">
        <w:rPr>
          <w:lang w:eastAsia="x-none"/>
        </w:rPr>
        <w:t>2</w:t>
      </w:r>
      <w:r w:rsidR="00BC5728" w:rsidRPr="00901997">
        <w:rPr>
          <w:lang w:eastAsia="x-none"/>
        </w:rPr>
        <w:t xml:space="preserve"> is </w:t>
      </w:r>
      <w:r w:rsidR="00D4710F" w:rsidRPr="00901997">
        <w:rPr>
          <w:lang w:eastAsia="x-none"/>
        </w:rPr>
        <w:t>still downwardly biased</w:t>
      </w:r>
      <w:r w:rsidR="00141729" w:rsidRPr="00901997">
        <w:rPr>
          <w:lang w:eastAsia="x-none"/>
        </w:rPr>
        <w:t xml:space="preserve">, but </w:t>
      </w:r>
      <w:r w:rsidR="00040F56" w:rsidRPr="00901997">
        <w:rPr>
          <w:lang w:eastAsia="x-none"/>
        </w:rPr>
        <w:t xml:space="preserve">much </w:t>
      </w:r>
      <w:r w:rsidR="00141729" w:rsidRPr="00901997">
        <w:rPr>
          <w:lang w:eastAsia="x-none"/>
        </w:rPr>
        <w:t>less so</w:t>
      </w:r>
      <w:r w:rsidR="00BA1133" w:rsidRPr="00901997">
        <w:rPr>
          <w:lang w:eastAsia="x-none"/>
        </w:rPr>
        <w:t>,</w:t>
      </w:r>
      <w:r w:rsidR="00141729" w:rsidRPr="00901997">
        <w:rPr>
          <w:lang w:eastAsia="x-none"/>
        </w:rPr>
        <w:t xml:space="preserve"> </w:t>
      </w:r>
      <w:r w:rsidR="00226CFB" w:rsidRPr="00901997">
        <w:rPr>
          <w:lang w:eastAsia="x-none"/>
        </w:rPr>
        <w:t xml:space="preserve">although Equation </w:t>
      </w:r>
      <w:r w:rsidR="007B04D5">
        <w:rPr>
          <w:lang w:eastAsia="x-none"/>
        </w:rPr>
        <w:t>21</w:t>
      </w:r>
      <w:r w:rsidR="00226CFB" w:rsidRPr="00901997">
        <w:rPr>
          <w:lang w:eastAsia="x-none"/>
        </w:rPr>
        <w:t xml:space="preserve"> is more powerful </w:t>
      </w:r>
      <w:r w:rsidR="00141729" w:rsidRPr="00901997">
        <w:rPr>
          <w:lang w:eastAsia="x-none"/>
        </w:rPr>
        <w:t>(i.</w:t>
      </w:r>
      <w:commentRangeStart w:id="298"/>
      <w:r w:rsidR="00141729" w:rsidRPr="00901997">
        <w:rPr>
          <w:lang w:eastAsia="x-none"/>
        </w:rPr>
        <w:t xml:space="preserve">e. </w:t>
      </w:r>
      <w:r w:rsidR="00506F29" w:rsidRPr="00901997">
        <w:rPr>
          <w:lang w:eastAsia="x-none"/>
        </w:rPr>
        <w:t>an adjustment is biased toward a null effect</w:t>
      </w:r>
      <w:commentRangeEnd w:id="298"/>
      <w:r w:rsidR="006A0381">
        <w:rPr>
          <w:rStyle w:val="CommentReference"/>
          <w:rFonts w:ascii="Cambria" w:eastAsia="MS Mincho" w:hAnsi="Cambria"/>
          <w:color w:val="00000A"/>
        </w:rPr>
        <w:commentReference w:id="298"/>
      </w:r>
      <w:r w:rsidR="00141729" w:rsidRPr="00901997">
        <w:rPr>
          <w:lang w:eastAsia="x-none"/>
        </w:rPr>
        <w:t>)</w:t>
      </w:r>
      <w:r w:rsidR="00D4710F" w:rsidRPr="00901997">
        <w:rPr>
          <w:lang w:eastAsia="x-none"/>
        </w:rPr>
        <w:t xml:space="preserve"> when there is a positive effect</w:t>
      </w:r>
      <w:r w:rsidR="00761B98" w:rsidRPr="00901997">
        <w:rPr>
          <w:lang w:eastAsia="x-none"/>
        </w:rPr>
        <w:t xml:space="preserve"> (Fig</w:t>
      </w:r>
      <w:r w:rsidR="00382040" w:rsidRPr="00901997">
        <w:rPr>
          <w:lang w:eastAsia="x-none"/>
        </w:rPr>
        <w:t>ure</w:t>
      </w:r>
      <w:r w:rsidR="00761B98" w:rsidRPr="00901997">
        <w:rPr>
          <w:lang w:eastAsia="x-none"/>
        </w:rPr>
        <w:t xml:space="preserve"> 5</w:t>
      </w:r>
      <w:r w:rsidR="00382040" w:rsidRPr="00901997">
        <w:rPr>
          <w:lang w:eastAsia="x-none"/>
        </w:rPr>
        <w:t>f</w:t>
      </w:r>
      <w:r w:rsidR="006562F4" w:rsidRPr="00901997">
        <w:rPr>
          <w:lang w:eastAsia="x-none"/>
        </w:rPr>
        <w:t>)</w:t>
      </w:r>
      <w:r w:rsidR="00D4710F" w:rsidRPr="00901997">
        <w:rPr>
          <w:lang w:eastAsia="x-none"/>
        </w:rPr>
        <w:t xml:space="preserve">. </w:t>
      </w:r>
      <w:r w:rsidR="00FB6673" w:rsidRPr="00901997">
        <w:rPr>
          <w:lang w:eastAsia="x-none"/>
        </w:rPr>
        <w:t>While</w:t>
      </w:r>
      <w:r w:rsidR="00440274" w:rsidRPr="00901997">
        <w:rPr>
          <w:lang w:eastAsia="x-none"/>
        </w:rPr>
        <w:t xml:space="preserve"> this two-step approach </w:t>
      </w:r>
      <w:r w:rsidR="007A6EB1" w:rsidRPr="00901997">
        <w:rPr>
          <w:lang w:eastAsia="x-none"/>
        </w:rPr>
        <w:t>may seem simplistic</w:t>
      </w:r>
      <w:r w:rsidR="00D64AA9" w:rsidRPr="00901997">
        <w:rPr>
          <w:lang w:eastAsia="x-none"/>
        </w:rPr>
        <w:t xml:space="preserve"> (see also </w:t>
      </w:r>
      <w:r w:rsidR="008E2D9F">
        <w:rPr>
          <w:lang w:eastAsia="x-none"/>
        </w:rPr>
        <w:t>{Stanley, 2017 #10}</w:t>
      </w:r>
      <w:r w:rsidR="00D64AA9" w:rsidRPr="00901997">
        <w:rPr>
          <w:lang w:eastAsia="x-none"/>
        </w:rPr>
        <w:t>)</w:t>
      </w:r>
      <w:r w:rsidR="007A6EB1" w:rsidRPr="00901997">
        <w:rPr>
          <w:lang w:eastAsia="x-none"/>
        </w:rPr>
        <w:t xml:space="preserve">, </w:t>
      </w:r>
      <w:r w:rsidR="00267EB0" w:rsidRPr="00901997">
        <w:rPr>
          <w:lang w:eastAsia="x-none"/>
        </w:rPr>
        <w:t>it provides an easy-to-implement</w:t>
      </w:r>
      <w:r w:rsidR="00682558" w:rsidRPr="00901997">
        <w:rPr>
          <w:lang w:eastAsia="x-none"/>
        </w:rPr>
        <w:t xml:space="preserve"> publication bias test which </w:t>
      </w:r>
      <w:r w:rsidR="00CA4A83" w:rsidRPr="00901997">
        <w:rPr>
          <w:lang w:eastAsia="x-none"/>
        </w:rPr>
        <w:t>explicitly model</w:t>
      </w:r>
      <w:ins w:id="299" w:author="localadmin" w:date="2021-01-18T13:20:00Z">
        <w:r w:rsidR="00574304">
          <w:rPr>
            <w:lang w:eastAsia="x-none"/>
          </w:rPr>
          <w:t>s</w:t>
        </w:r>
      </w:ins>
      <w:r w:rsidR="00682558" w:rsidRPr="00901997">
        <w:rPr>
          <w:lang w:eastAsia="x-none"/>
        </w:rPr>
        <w:t xml:space="preserve"> non-independen</w:t>
      </w:r>
      <w:r w:rsidR="00CA4A83" w:rsidRPr="00901997">
        <w:rPr>
          <w:lang w:eastAsia="x-none"/>
        </w:rPr>
        <w:t xml:space="preserve">t </w:t>
      </w:r>
      <w:r w:rsidR="00D94AC0" w:rsidRPr="00901997">
        <w:rPr>
          <w:lang w:eastAsia="x-none"/>
        </w:rPr>
        <w:t>data</w:t>
      </w:r>
      <w:r w:rsidR="00682558" w:rsidRPr="00901997">
        <w:rPr>
          <w:lang w:eastAsia="x-none"/>
        </w:rPr>
        <w:t xml:space="preserve">. </w:t>
      </w:r>
    </w:p>
    <w:p w14:paraId="727A5465" w14:textId="7329BE30" w:rsidR="000759C4" w:rsidRPr="00901997" w:rsidRDefault="009B3E1D" w:rsidP="00EC50FE">
      <w:pPr>
        <w:spacing w:line="480" w:lineRule="auto"/>
        <w:ind w:firstLine="720"/>
      </w:pPr>
      <w:r w:rsidRPr="00901997">
        <w:lastRenderedPageBreak/>
        <w:t>Further</w:t>
      </w:r>
      <w:r w:rsidR="000759C4" w:rsidRPr="00901997">
        <w:t xml:space="preserve">, </w:t>
      </w:r>
      <w:r w:rsidR="00335432" w:rsidRPr="00901997">
        <w:t>this regression approach can be used to</w:t>
      </w:r>
      <w:r w:rsidR="000759C4" w:rsidRPr="00901997">
        <w:t xml:space="preserve"> test time-lag bias (a decline effect) by modelling the publication year (</w:t>
      </w:r>
      <w:proofErr w:type="spellStart"/>
      <w:r w:rsidR="000759C4" w:rsidRPr="00901997">
        <w:rPr>
          <w:i/>
          <w:iCs/>
        </w:rPr>
        <w:t>year</w:t>
      </w:r>
      <w:r w:rsidR="000759C4" w:rsidRPr="00901997">
        <w:rPr>
          <w:i/>
          <w:iCs/>
          <w:vertAlign w:val="subscript"/>
        </w:rPr>
        <w:t>j</w:t>
      </w:r>
      <w:proofErr w:type="spellEnd"/>
      <w:r w:rsidR="000759C4" w:rsidRPr="00901997">
        <w:t>):</w:t>
      </w:r>
    </w:p>
    <w:p w14:paraId="5A049270" w14:textId="78053D27" w:rsidR="000759C4" w:rsidRPr="00901997" w:rsidRDefault="001E03F1" w:rsidP="00EC50FE">
      <w:pPr>
        <w:spacing w:line="480" w:lineRule="auto"/>
      </w:pPr>
      <m:oMathPara>
        <m:oMath>
          <m:sSub>
            <m:sSubPr>
              <m:ctrlPr>
                <w:ins w:id="30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30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0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yea</m:t>
          </m:r>
          <m:sSub>
            <m:sSubPr>
              <m:ctrlPr>
                <w:ins w:id="303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04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05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06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       (23)</m:t>
          </m:r>
        </m:oMath>
      </m:oMathPara>
    </w:p>
    <w:p w14:paraId="7C72B451" w14:textId="284F96E7" w:rsidR="000759C4" w:rsidRPr="00901997" w:rsidRDefault="000759C4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When heterogeneity exist</w:t>
      </w:r>
      <w:r w:rsidR="009C06E1" w:rsidRPr="00901997">
        <w:rPr>
          <w:lang w:eastAsia="x-none"/>
        </w:rPr>
        <w:t>s</w:t>
      </w:r>
      <w:r w:rsidRPr="00901997">
        <w:rPr>
          <w:lang w:eastAsia="x-none"/>
        </w:rPr>
        <w:t xml:space="preserve">, it is best to combine </w:t>
      </w:r>
      <w:r w:rsidR="00E60594" w:rsidRPr="00901997">
        <w:rPr>
          <w:lang w:eastAsia="x-none"/>
        </w:rPr>
        <w:t xml:space="preserve">Equation </w:t>
      </w:r>
      <w:r w:rsidR="005D7F16" w:rsidRPr="00901997">
        <w:rPr>
          <w:lang w:eastAsia="x-none"/>
        </w:rPr>
        <w:t>21</w:t>
      </w:r>
      <w:r w:rsidR="00E60594" w:rsidRPr="00901997">
        <w:rPr>
          <w:lang w:eastAsia="x-none"/>
        </w:rPr>
        <w:t xml:space="preserve"> and 2</w:t>
      </w:r>
      <w:r w:rsidR="005D7F16" w:rsidRPr="00901997">
        <w:rPr>
          <w:lang w:eastAsia="x-none"/>
        </w:rPr>
        <w:t>3</w:t>
      </w:r>
      <w:r w:rsidRPr="00901997">
        <w:rPr>
          <w:lang w:eastAsia="x-none"/>
        </w:rPr>
        <w:t xml:space="preserve"> with moderators, for example:</w:t>
      </w:r>
    </w:p>
    <w:p w14:paraId="5773ED29" w14:textId="374881F3" w:rsidR="00707FA4" w:rsidRPr="00901997" w:rsidRDefault="001E03F1" w:rsidP="00EC50FE">
      <w:pPr>
        <w:spacing w:line="480" w:lineRule="auto"/>
        <w:rPr>
          <w:lang w:eastAsia="x-none"/>
        </w:rPr>
      </w:pPr>
      <m:oMathPara>
        <m:oMath>
          <m:sSub>
            <m:sSubPr>
              <m:ctrlPr>
                <w:ins w:id="30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ins w:id="30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0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ins w:id="310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11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yea</m:t>
          </m:r>
          <m:sSub>
            <m:sSubPr>
              <m:ctrlPr>
                <w:ins w:id="312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ins w:id="313" w:author="Shinichi Nakagawa" w:date="2021-01-28T11:06:00Z">
                  <w:rPr>
                    <w:rFonts w:ascii="Cambria Math" w:hAnsi="Cambria Math"/>
                  </w:rPr>
                </w:ins>
              </m:ctrlPr>
            </m:naryPr>
            <m:sub>
              <m:r>
                <w:rPr>
                  <w:rFonts w:ascii="Cambria Math" w:hAnsi="Cambria Math"/>
                </w:rPr>
                <m:t>k=3</m:t>
              </m:r>
            </m:sub>
            <m:sup>
              <m:sSub>
                <m:sSubPr>
                  <m:ctrlPr>
                    <w:ins w:id="314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mod</m:t>
                  </m:r>
                </m:sub>
              </m:sSub>
            </m:sup>
            <m:e>
              <m:sSub>
                <m:sSubPr>
                  <m:ctrlPr>
                    <w:ins w:id="315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ins w:id="316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17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18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ins w:id="319" w:author="Shinichi Nakagawa" w:date="2021-01-28T11:06:00Z">
                  <w:rPr>
                    <w:rFonts w:ascii="Cambria Math" w:hAnsi="Cambria Math"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(24)</m:t>
          </m:r>
        </m:oMath>
      </m:oMathPara>
    </w:p>
    <w:p w14:paraId="432FC499" w14:textId="7462AB3C" w:rsidR="000759C4" w:rsidRPr="00901997" w:rsidRDefault="00C54E28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m:oMath>
        <m:sSub>
          <m:sSubPr>
            <m:ctrlPr>
              <w:ins w:id="320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645F8" w:rsidRPr="00901997">
        <w:rPr>
          <w:lang w:eastAsia="x-none"/>
        </w:rPr>
        <w:t xml:space="preserve"> is the slope for the </w:t>
      </w:r>
      <w:r w:rsidR="00A645F8" w:rsidRPr="00901997">
        <w:rPr>
          <w:i/>
          <w:iCs/>
          <w:lang w:eastAsia="x-none"/>
        </w:rPr>
        <w:t>k</w:t>
      </w:r>
      <w:r w:rsidR="00A645F8" w:rsidRPr="00901997">
        <w:rPr>
          <w:lang w:eastAsia="x-none"/>
        </w:rPr>
        <w:t>th moderator (</w:t>
      </w:r>
      <w:r w:rsidR="00A645F8" w:rsidRPr="00901997">
        <w:rPr>
          <w:i/>
          <w:iCs/>
          <w:lang w:eastAsia="x-none"/>
        </w:rPr>
        <w:t xml:space="preserve">k </w:t>
      </w:r>
      <w:r w:rsidR="00A645F8" w:rsidRPr="00901997">
        <w:rPr>
          <w:lang w:eastAsia="x-none"/>
        </w:rPr>
        <w:t xml:space="preserve">= 3, </w:t>
      </w:r>
      <w:proofErr w:type="gramStart"/>
      <w:r w:rsidR="00A645F8" w:rsidRPr="00901997">
        <w:rPr>
          <w:lang w:eastAsia="x-none"/>
        </w:rPr>
        <w:t>4,…</w:t>
      </w:r>
      <w:proofErr w:type="gramEnd"/>
      <w:r w:rsidR="00A645F8" w:rsidRPr="00901997">
        <w:rPr>
          <w:lang w:eastAsia="x-none"/>
        </w:rPr>
        <w:t xml:space="preserve">, </w:t>
      </w:r>
      <w:proofErr w:type="spellStart"/>
      <w:r w:rsidR="00A645F8" w:rsidRPr="00901997">
        <w:rPr>
          <w:i/>
          <w:iCs/>
          <w:lang w:eastAsia="x-none"/>
        </w:rPr>
        <w:t>N</w:t>
      </w:r>
      <w:r w:rsidR="00A645F8" w:rsidRPr="00901997">
        <w:rPr>
          <w:i/>
          <w:iCs/>
          <w:vertAlign w:val="subscript"/>
          <w:lang w:eastAsia="x-none"/>
        </w:rPr>
        <w:t>mod</w:t>
      </w:r>
      <w:proofErr w:type="spellEnd"/>
      <w:r w:rsidR="00A645F8" w:rsidRPr="00901997">
        <w:rPr>
          <w:lang w:eastAsia="x-none"/>
        </w:rPr>
        <w:t>; the number of moderator</w:t>
      </w:r>
      <w:r w:rsidR="006B4D72" w:rsidRPr="00901997">
        <w:rPr>
          <w:lang w:eastAsia="x-none"/>
        </w:rPr>
        <w:t>s</w:t>
      </w:r>
      <w:r w:rsidR="00A645F8" w:rsidRPr="00901997">
        <w:rPr>
          <w:lang w:eastAsia="x-none"/>
        </w:rPr>
        <w:t>)</w:t>
      </w:r>
      <w:r w:rsidR="00D9264E" w:rsidRPr="00901997">
        <w:rPr>
          <w:lang w:eastAsia="x-none"/>
        </w:rPr>
        <w:t>,</w:t>
      </w:r>
      <w:r w:rsidR="00A645F8" w:rsidRPr="00901997">
        <w:rPr>
          <w:lang w:eastAsia="x-none"/>
        </w:rPr>
        <w:t xml:space="preserve"> the other parameters are as above. </w:t>
      </w:r>
      <w:r w:rsidR="00C30822" w:rsidRPr="00901997">
        <w:rPr>
          <w:lang w:eastAsia="x-none"/>
        </w:rPr>
        <w:t xml:space="preserve">However, </w:t>
      </w:r>
      <w:r w:rsidR="00BB5467" w:rsidRPr="00901997">
        <w:rPr>
          <w:lang w:eastAsia="x-none"/>
        </w:rPr>
        <w:t xml:space="preserve">simulation studies </w:t>
      </w:r>
      <w:r w:rsidR="00082079" w:rsidRPr="00901997">
        <w:rPr>
          <w:lang w:eastAsia="x-none"/>
        </w:rPr>
        <w:t>have</w:t>
      </w:r>
      <w:r w:rsidR="00BB5467" w:rsidRPr="00901997">
        <w:rPr>
          <w:lang w:eastAsia="x-none"/>
        </w:rPr>
        <w:t xml:space="preserve"> shown </w:t>
      </w:r>
      <w:r w:rsidRPr="00901997">
        <w:rPr>
          <w:lang w:eastAsia="x-none"/>
        </w:rPr>
        <w:t xml:space="preserve">Egger’s regression variants with sampling standard error </w:t>
      </w:r>
      <w:r w:rsidR="00250C73" w:rsidRPr="00901997">
        <w:rPr>
          <w:lang w:eastAsia="x-none"/>
        </w:rPr>
        <w:t xml:space="preserve">as a moderator </w:t>
      </w:r>
      <w:r w:rsidRPr="00901997">
        <w:rPr>
          <w:lang w:eastAsia="x-none"/>
        </w:rPr>
        <w:t>(e.g.</w:t>
      </w:r>
      <w:r w:rsidR="00250C73" w:rsidRPr="00901997">
        <w:rPr>
          <w:lang w:eastAsia="x-none"/>
        </w:rPr>
        <w:t>,</w:t>
      </w:r>
      <w:r w:rsidRPr="00901997">
        <w:rPr>
          <w:lang w:eastAsia="x-none"/>
        </w:rPr>
        <w:t xml:space="preserve"> </w:t>
      </w:r>
      <w:r w:rsidR="00082079" w:rsidRPr="00901997">
        <w:rPr>
          <w:lang w:eastAsia="x-none"/>
        </w:rPr>
        <w:t>Equation</w:t>
      </w:r>
      <w:r w:rsidR="00250C73" w:rsidRPr="00901997">
        <w:rPr>
          <w:lang w:eastAsia="x-none"/>
        </w:rPr>
        <w:t xml:space="preserve">s </w:t>
      </w:r>
      <w:r w:rsidR="001760DA" w:rsidRPr="00901997">
        <w:rPr>
          <w:lang w:eastAsia="x-none"/>
        </w:rPr>
        <w:t>10</w:t>
      </w:r>
      <w:r w:rsidR="00250C73" w:rsidRPr="00901997">
        <w:rPr>
          <w:lang w:eastAsia="x-none"/>
        </w:rPr>
        <w:t xml:space="preserve"> &amp; </w:t>
      </w:r>
      <w:r w:rsidR="001760DA" w:rsidRPr="00901997">
        <w:rPr>
          <w:lang w:eastAsia="x-none"/>
        </w:rPr>
        <w:t>21</w:t>
      </w:r>
      <w:r w:rsidR="00250C73" w:rsidRPr="00901997">
        <w:rPr>
          <w:lang w:eastAsia="x-none"/>
        </w:rPr>
        <w:t xml:space="preserve">) perform poorly, </w:t>
      </w:r>
      <w:r w:rsidR="00EA15CB" w:rsidRPr="00901997">
        <w:rPr>
          <w:lang w:eastAsia="x-none"/>
        </w:rPr>
        <w:t>even when adequately powered</w:t>
      </w:r>
      <w:r w:rsidR="00E601A7" w:rsidRPr="00901997">
        <w:rPr>
          <w:lang w:eastAsia="x-none"/>
        </w:rPr>
        <w:t xml:space="preserve"> (</w:t>
      </w:r>
      <w:r w:rsidR="008E2D9F">
        <w:rPr>
          <w:lang w:eastAsia="x-none"/>
        </w:rPr>
        <w:t>{Macaskill, 2001 #</w:t>
      </w:r>
      <w:proofErr w:type="gramStart"/>
      <w:r w:rsidR="008E2D9F">
        <w:rPr>
          <w:lang w:eastAsia="x-none"/>
        </w:rPr>
        <w:t>84;Deeks</w:t>
      </w:r>
      <w:proofErr w:type="gramEnd"/>
      <w:r w:rsidR="008E2D9F">
        <w:rPr>
          <w:lang w:eastAsia="x-none"/>
        </w:rPr>
        <w:t>, 2005 #100}</w:t>
      </w:r>
      <w:r w:rsidR="00E601A7" w:rsidRPr="00901997">
        <w:rPr>
          <w:lang w:eastAsia="x-none"/>
        </w:rPr>
        <w:t>)</w:t>
      </w:r>
      <w:r w:rsidR="00EA15CB" w:rsidRPr="00901997">
        <w:rPr>
          <w:lang w:eastAsia="x-none"/>
        </w:rPr>
        <w:t xml:space="preserve">. This is </w:t>
      </w:r>
      <w:r w:rsidR="00250C73" w:rsidRPr="00901997">
        <w:rPr>
          <w:lang w:eastAsia="x-none"/>
        </w:rPr>
        <w:t xml:space="preserve">especially </w:t>
      </w:r>
      <w:r w:rsidR="00EA15CB" w:rsidRPr="00901997">
        <w:rPr>
          <w:lang w:eastAsia="x-none"/>
        </w:rPr>
        <w:t xml:space="preserve">true </w:t>
      </w:r>
      <w:r w:rsidR="00250C73" w:rsidRPr="00901997">
        <w:rPr>
          <w:lang w:eastAsia="x-none"/>
        </w:rPr>
        <w:t>under two scenarios</w:t>
      </w:r>
      <w:r w:rsidR="00EA15CB" w:rsidRPr="00901997">
        <w:rPr>
          <w:lang w:eastAsia="x-none"/>
        </w:rPr>
        <w:t>: 1) w</w:t>
      </w:r>
      <w:r w:rsidR="00250C73" w:rsidRPr="00901997">
        <w:rPr>
          <w:lang w:eastAsia="x-none"/>
        </w:rPr>
        <w:t xml:space="preserve">hen there is a relationship </w:t>
      </w:r>
      <w:r w:rsidR="00EA15CB" w:rsidRPr="00901997">
        <w:rPr>
          <w:lang w:eastAsia="x-none"/>
        </w:rPr>
        <w:t>between</w:t>
      </w:r>
      <w:r w:rsidR="00250C73" w:rsidRPr="00901997">
        <w:rPr>
          <w:lang w:eastAsia="x-none"/>
        </w:rPr>
        <w:t xml:space="preserve"> effect size and sampling </w:t>
      </w:r>
      <w:r w:rsidR="00DD7625" w:rsidRPr="00901997">
        <w:rPr>
          <w:lang w:eastAsia="x-none"/>
        </w:rPr>
        <w:t>SE, and 2) when SE is estimated poorly.</w:t>
      </w:r>
      <w:r w:rsidR="00E601A7" w:rsidRPr="00901997">
        <w:rPr>
          <w:lang w:eastAsia="x-none"/>
        </w:rPr>
        <w:t xml:space="preserve"> </w:t>
      </w:r>
    </w:p>
    <w:p w14:paraId="779F68DC" w14:textId="0878EEEA" w:rsidR="00920F0E" w:rsidRPr="00901997" w:rsidRDefault="00920F0E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 xml:space="preserve">4.3 </w:t>
      </w:r>
      <w:commentRangeStart w:id="321"/>
      <w:r w:rsidRPr="00901997">
        <w:rPr>
          <w:sz w:val="24"/>
          <w:szCs w:val="24"/>
          <w:lang w:val="en-AU"/>
        </w:rPr>
        <w:t xml:space="preserve">| </w:t>
      </w:r>
      <w:r w:rsidR="007F600A" w:rsidRPr="00901997">
        <w:rPr>
          <w:sz w:val="24"/>
          <w:szCs w:val="24"/>
          <w:lang w:val="en-AU"/>
        </w:rPr>
        <w:t>Multilevel meta-regression using sample size</w:t>
      </w:r>
      <w:commentRangeEnd w:id="321"/>
      <w:r w:rsidR="00EC691B" w:rsidRPr="00901997">
        <w:rPr>
          <w:rStyle w:val="CommentReference"/>
          <w:rFonts w:eastAsia="MS Mincho"/>
          <w:b w:val="0"/>
          <w:bCs w:val="0"/>
          <w:color w:val="00000A"/>
          <w:sz w:val="24"/>
          <w:szCs w:val="24"/>
          <w:lang w:val="en-AU" w:eastAsia="ja-JP"/>
        </w:rPr>
        <w:commentReference w:id="321"/>
      </w:r>
    </w:p>
    <w:p w14:paraId="53758F5E" w14:textId="21479A1D" w:rsidR="00B348F7" w:rsidRPr="00901997" w:rsidRDefault="003F7378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To understand how a correlation between effect size and SE can come about, and when SE can be estimated poorly, </w:t>
      </w:r>
      <w:r w:rsidR="00E601A7" w:rsidRPr="00901997">
        <w:rPr>
          <w:lang w:eastAsia="x-none"/>
        </w:rPr>
        <w:t>we</w:t>
      </w:r>
      <w:r w:rsidRPr="00901997">
        <w:rPr>
          <w:lang w:eastAsia="x-none"/>
        </w:rPr>
        <w:t xml:space="preserve"> now</w:t>
      </w:r>
      <w:r w:rsidR="00E601A7" w:rsidRPr="00901997">
        <w:rPr>
          <w:lang w:eastAsia="x-none"/>
        </w:rPr>
        <w:t xml:space="preserve"> go back to </w:t>
      </w:r>
      <w:commentRangeStart w:id="322"/>
      <w:r w:rsidR="00E601A7" w:rsidRPr="00901997">
        <w:rPr>
          <w:lang w:eastAsia="x-none"/>
        </w:rPr>
        <w:t>compar</w:t>
      </w:r>
      <w:r w:rsidR="00EF759A">
        <w:rPr>
          <w:lang w:eastAsia="x-none"/>
        </w:rPr>
        <w:t>ing</w:t>
      </w:r>
      <w:r w:rsidR="00E601A7" w:rsidRPr="00901997">
        <w:rPr>
          <w:lang w:eastAsia="x-none"/>
        </w:rPr>
        <w:t xml:space="preserve"> </w:t>
      </w:r>
      <w:commentRangeEnd w:id="322"/>
      <w:r w:rsidR="00574304">
        <w:rPr>
          <w:rStyle w:val="CommentReference"/>
          <w:rFonts w:ascii="Cambria" w:eastAsia="MS Mincho" w:hAnsi="Cambria"/>
          <w:color w:val="00000A"/>
        </w:rPr>
        <w:commentReference w:id="322"/>
      </w:r>
      <w:r w:rsidR="00734F32" w:rsidRPr="00901997">
        <w:rPr>
          <w:lang w:eastAsia="x-none"/>
        </w:rPr>
        <w:t>sampling variance among</w:t>
      </w:r>
      <w:r w:rsidR="00A45D78" w:rsidRPr="00901997">
        <w:rPr>
          <w:lang w:eastAsia="x-none"/>
        </w:rPr>
        <w:t xml:space="preserve"> the three </w:t>
      </w:r>
      <w:commentRangeStart w:id="323"/>
      <w:r w:rsidR="00A45D78" w:rsidRPr="00901997">
        <w:rPr>
          <w:lang w:eastAsia="x-none"/>
        </w:rPr>
        <w:t>common</w:t>
      </w:r>
      <w:r w:rsidR="00EF759A">
        <w:rPr>
          <w:lang w:eastAsia="x-none"/>
        </w:rPr>
        <w:t>ly used</w:t>
      </w:r>
      <w:r w:rsidR="00A45D78" w:rsidRPr="00901997">
        <w:rPr>
          <w:lang w:eastAsia="x-none"/>
        </w:rPr>
        <w:t xml:space="preserve"> </w:t>
      </w:r>
      <w:commentRangeEnd w:id="323"/>
      <w:r w:rsidR="00574304">
        <w:rPr>
          <w:rStyle w:val="CommentReference"/>
          <w:rFonts w:ascii="Cambria" w:eastAsia="MS Mincho" w:hAnsi="Cambria"/>
          <w:color w:val="00000A"/>
        </w:rPr>
        <w:commentReference w:id="323"/>
      </w:r>
      <w:r w:rsidR="00A45D78" w:rsidRPr="00901997">
        <w:rPr>
          <w:lang w:eastAsia="x-none"/>
        </w:rPr>
        <w:t>effect sizes</w:t>
      </w:r>
      <w:r w:rsidR="00734F32" w:rsidRPr="00901997">
        <w:rPr>
          <w:lang w:eastAsia="x-none"/>
        </w:rPr>
        <w:t xml:space="preserve"> (</w:t>
      </w:r>
      <w:r w:rsidR="00E601A7" w:rsidRPr="00901997">
        <w:rPr>
          <w:lang w:eastAsia="x-none"/>
        </w:rPr>
        <w:t xml:space="preserve">Equations 2, </w:t>
      </w:r>
      <w:r w:rsidR="00C83554" w:rsidRPr="00901997">
        <w:rPr>
          <w:lang w:eastAsia="x-none"/>
        </w:rPr>
        <w:t>4</w:t>
      </w:r>
      <w:r w:rsidR="00E601A7" w:rsidRPr="00901997">
        <w:rPr>
          <w:lang w:eastAsia="x-none"/>
        </w:rPr>
        <w:t xml:space="preserve"> &amp; 6</w:t>
      </w:r>
      <w:r w:rsidR="00A45D78" w:rsidRPr="00901997">
        <w:rPr>
          <w:lang w:eastAsia="x-none"/>
        </w:rPr>
        <w:t>). We</w:t>
      </w:r>
      <w:r w:rsidR="0011320D" w:rsidRPr="00901997">
        <w:rPr>
          <w:lang w:eastAsia="x-none"/>
        </w:rPr>
        <w:t xml:space="preserve"> may</w:t>
      </w:r>
      <w:r w:rsidR="00A45D78" w:rsidRPr="00901997">
        <w:rPr>
          <w:lang w:eastAsia="x-none"/>
        </w:rPr>
        <w:t xml:space="preserve"> realize that SMD</w:t>
      </w:r>
      <w:r w:rsidR="00BF1F9B" w:rsidRPr="00901997">
        <w:rPr>
          <w:lang w:eastAsia="x-none"/>
        </w:rPr>
        <w:t>’s variance has the square of the point estimate (</w:t>
      </w:r>
      <w:proofErr w:type="gramStart"/>
      <w:r w:rsidR="00BF1F9B" w:rsidRPr="00901997">
        <w:rPr>
          <w:lang w:eastAsia="x-none"/>
        </w:rPr>
        <w:t>i.e.</w:t>
      </w:r>
      <w:proofErr w:type="gramEnd"/>
      <w:r w:rsidR="00BF1F9B" w:rsidRPr="00901997">
        <w:rPr>
          <w:lang w:eastAsia="x-none"/>
        </w:rPr>
        <w:t xml:space="preserve"> SMD</w:t>
      </w:r>
      <w:r w:rsidR="00DC21E9" w:rsidRPr="00901997">
        <w:rPr>
          <w:lang w:eastAsia="x-none"/>
        </w:rPr>
        <w:t xml:space="preserve">; </w:t>
      </w:r>
      <w:r w:rsidR="00A645F8" w:rsidRPr="00901997">
        <w:rPr>
          <w:lang w:eastAsia="x-none"/>
        </w:rPr>
        <w:t>Equations 2</w:t>
      </w:r>
      <w:r w:rsidR="00DC21E9" w:rsidRPr="00901997">
        <w:rPr>
          <w:lang w:eastAsia="x-none"/>
        </w:rPr>
        <w:t>)</w:t>
      </w:r>
      <w:r w:rsidR="00D17592" w:rsidRPr="00901997">
        <w:rPr>
          <w:lang w:eastAsia="x-none"/>
        </w:rPr>
        <w:t xml:space="preserve">. This </w:t>
      </w:r>
      <w:r w:rsidR="00A645F8" w:rsidRPr="00901997">
        <w:rPr>
          <w:lang w:eastAsia="x-none"/>
        </w:rPr>
        <w:t xml:space="preserve">can </w:t>
      </w:r>
      <w:r w:rsidR="00EC0711" w:rsidRPr="00901997">
        <w:rPr>
          <w:lang w:eastAsia="x-none"/>
        </w:rPr>
        <w:t xml:space="preserve">lead to </w:t>
      </w:r>
      <w:r w:rsidR="001016C4" w:rsidRPr="00901997">
        <w:rPr>
          <w:lang w:eastAsia="x-none"/>
        </w:rPr>
        <w:t xml:space="preserve">a </w:t>
      </w:r>
      <w:r w:rsidR="00EC0711" w:rsidRPr="00901997">
        <w:rPr>
          <w:lang w:eastAsia="x-none"/>
        </w:rPr>
        <w:t xml:space="preserve">correlation between SMDs and sampling </w:t>
      </w:r>
      <w:r w:rsidR="00713B1D" w:rsidRPr="00901997">
        <w:rPr>
          <w:lang w:eastAsia="x-none"/>
        </w:rPr>
        <w:t>SE</w:t>
      </w:r>
      <w:r w:rsidR="00FA4087" w:rsidRPr="00901997">
        <w:rPr>
          <w:lang w:eastAsia="x-none"/>
        </w:rPr>
        <w:t xml:space="preserve">, resulting in </w:t>
      </w:r>
      <w:r w:rsidR="009E0BA8" w:rsidRPr="00901997">
        <w:rPr>
          <w:lang w:eastAsia="x-none"/>
        </w:rPr>
        <w:t xml:space="preserve">‘artefactual’ </w:t>
      </w:r>
      <w:r w:rsidR="0065732B" w:rsidRPr="00901997">
        <w:rPr>
          <w:lang w:eastAsia="x-none"/>
        </w:rPr>
        <w:t>funnel asymmetry</w:t>
      </w:r>
      <w:r w:rsidR="009E0BA8" w:rsidRPr="00901997">
        <w:rPr>
          <w:lang w:eastAsia="x-none"/>
        </w:rPr>
        <w:t xml:space="preserve"> (Section 3.2)</w:t>
      </w:r>
      <w:r w:rsidR="00BF1F9B" w:rsidRPr="00901997">
        <w:rPr>
          <w:lang w:eastAsia="x-none"/>
        </w:rPr>
        <w:t xml:space="preserve">. </w:t>
      </w:r>
      <w:r w:rsidR="00EC0711" w:rsidRPr="00901997">
        <w:rPr>
          <w:lang w:eastAsia="x-none"/>
        </w:rPr>
        <w:t>Further,</w:t>
      </w:r>
      <w:r w:rsidR="0011320D" w:rsidRPr="00901997">
        <w:rPr>
          <w:lang w:eastAsia="x-none"/>
        </w:rPr>
        <w:t xml:space="preserve"> we also notice that in Equation </w:t>
      </w:r>
      <w:r w:rsidR="00E818FB" w:rsidRPr="00901997">
        <w:rPr>
          <w:lang w:eastAsia="x-none"/>
        </w:rPr>
        <w:t>4</w:t>
      </w:r>
      <w:r w:rsidR="00DD360C">
        <w:rPr>
          <w:lang w:eastAsia="x-none"/>
        </w:rPr>
        <w:t xml:space="preserve"> (</w:t>
      </w:r>
      <w:proofErr w:type="gramStart"/>
      <w:r w:rsidR="00DD360C">
        <w:rPr>
          <w:lang w:eastAsia="x-none"/>
        </w:rPr>
        <w:t>i.e.</w:t>
      </w:r>
      <w:proofErr w:type="gramEnd"/>
      <w:r w:rsidR="00DD360C">
        <w:rPr>
          <w:lang w:eastAsia="x-none"/>
        </w:rPr>
        <w:t xml:space="preserve"> </w:t>
      </w:r>
      <w:proofErr w:type="spellStart"/>
      <w:r w:rsidR="00DD360C">
        <w:rPr>
          <w:lang w:eastAsia="x-none"/>
        </w:rPr>
        <w:t>lnRR’s</w:t>
      </w:r>
      <w:proofErr w:type="spellEnd"/>
      <w:r w:rsidR="00DD360C">
        <w:rPr>
          <w:lang w:eastAsia="x-none"/>
        </w:rPr>
        <w:t xml:space="preserve"> variance)</w:t>
      </w:r>
      <w:r w:rsidR="00E818FB" w:rsidRPr="00901997">
        <w:rPr>
          <w:lang w:eastAsia="x-none"/>
        </w:rPr>
        <w:t xml:space="preserve">, </w:t>
      </w:r>
      <w:r w:rsidR="007B36C3" w:rsidRPr="00901997">
        <w:rPr>
          <w:lang w:eastAsia="x-none"/>
        </w:rPr>
        <w:t>when sample size</w:t>
      </w:r>
      <w:r w:rsidR="00A126B5" w:rsidRPr="00901997">
        <w:rPr>
          <w:lang w:eastAsia="x-none"/>
        </w:rPr>
        <w:t>s</w:t>
      </w:r>
      <w:r w:rsidR="007B36C3" w:rsidRPr="00901997">
        <w:rPr>
          <w:lang w:eastAsia="x-none"/>
        </w:rPr>
        <w:t xml:space="preserve"> (</w:t>
      </w:r>
      <w:r w:rsidR="007B36C3" w:rsidRPr="00901997">
        <w:rPr>
          <w:i/>
          <w:iCs/>
          <w:lang w:eastAsia="x-none"/>
        </w:rPr>
        <w:t>n</w:t>
      </w:r>
      <w:r w:rsidR="007B0900" w:rsidRPr="00901997">
        <w:rPr>
          <w:vertAlign w:val="subscript"/>
          <w:lang w:eastAsia="x-none"/>
        </w:rPr>
        <w:t>1</w:t>
      </w:r>
      <w:r w:rsidR="007B36C3" w:rsidRPr="00901997">
        <w:rPr>
          <w:lang w:eastAsia="x-none"/>
        </w:rPr>
        <w:t xml:space="preserve"> and </w:t>
      </w:r>
      <w:r w:rsidR="007B0900" w:rsidRPr="00901997">
        <w:rPr>
          <w:i/>
          <w:iCs/>
          <w:lang w:eastAsia="x-none"/>
        </w:rPr>
        <w:t>n</w:t>
      </w:r>
      <w:r w:rsidR="007B0900" w:rsidRPr="00901997">
        <w:rPr>
          <w:vertAlign w:val="subscript"/>
          <w:lang w:eastAsia="x-none"/>
        </w:rPr>
        <w:t>2</w:t>
      </w:r>
      <w:r w:rsidR="007B36C3" w:rsidRPr="00901997">
        <w:rPr>
          <w:lang w:eastAsia="x-none"/>
        </w:rPr>
        <w:t>)</w:t>
      </w:r>
      <w:r w:rsidR="007B0900" w:rsidRPr="00901997">
        <w:rPr>
          <w:lang w:eastAsia="x-none"/>
        </w:rPr>
        <w:t xml:space="preserve"> are small,</w:t>
      </w:r>
      <w:r w:rsidR="00292985" w:rsidRPr="00901997">
        <w:rPr>
          <w:lang w:eastAsia="x-none"/>
        </w:rPr>
        <w:t xml:space="preserve"> </w:t>
      </w:r>
      <m:oMath>
        <m:bar>
          <m:barPr>
            <m:pos m:val="top"/>
            <m:ctrlPr>
              <w:ins w:id="324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m:rPr>
                <m:nor/>
              </m:rPr>
              <m:t>X</m:t>
            </m:r>
          </m:e>
        </m:bar>
      </m:oMath>
      <w:r w:rsidR="00292985" w:rsidRPr="00901997">
        <w:rPr>
          <w:lang w:eastAsia="x-none"/>
        </w:rPr>
        <w:t xml:space="preserve"> (sample mean) and especially</w:t>
      </w:r>
      <w:r w:rsidR="007B0900" w:rsidRPr="00901997">
        <w:rPr>
          <w:lang w:eastAsia="x-none"/>
        </w:rPr>
        <w:t xml:space="preserve"> SD (sample standard deviation) will be poorly estimated</w:t>
      </w:r>
      <w:r w:rsidR="00292985" w:rsidRPr="00901997">
        <w:rPr>
          <w:lang w:eastAsia="x-none"/>
        </w:rPr>
        <w:t xml:space="preserve">, </w:t>
      </w:r>
      <w:r w:rsidR="00196310" w:rsidRPr="00901997">
        <w:rPr>
          <w:lang w:eastAsia="x-none"/>
        </w:rPr>
        <w:t xml:space="preserve">resulting in </w:t>
      </w:r>
      <w:r w:rsidR="00DC088A" w:rsidRPr="00901997">
        <w:rPr>
          <w:lang w:eastAsia="x-none"/>
        </w:rPr>
        <w:t>an unreliable estimate of sampling variance</w:t>
      </w:r>
      <w:r w:rsidR="00F319E6" w:rsidRPr="00901997">
        <w:rPr>
          <w:lang w:eastAsia="x-none"/>
        </w:rPr>
        <w:t xml:space="preserve"> </w:t>
      </w:r>
      <w:r w:rsidR="00E818FB" w:rsidRPr="00901997">
        <w:rPr>
          <w:lang w:eastAsia="x-none"/>
        </w:rPr>
        <w:t>(th</w:t>
      </w:r>
      <w:r w:rsidR="007232EF" w:rsidRPr="00901997">
        <w:rPr>
          <w:lang w:eastAsia="x-none"/>
        </w:rPr>
        <w:t>is</w:t>
      </w:r>
      <w:r w:rsidR="00E818FB" w:rsidRPr="00901997">
        <w:rPr>
          <w:lang w:eastAsia="x-none"/>
        </w:rPr>
        <w:t xml:space="preserve"> </w:t>
      </w:r>
      <w:r w:rsidR="007232EF" w:rsidRPr="00901997">
        <w:rPr>
          <w:lang w:eastAsia="x-none"/>
        </w:rPr>
        <w:t>is</w:t>
      </w:r>
      <w:r w:rsidR="00E818FB" w:rsidRPr="00901997">
        <w:rPr>
          <w:lang w:eastAsia="x-none"/>
        </w:rPr>
        <w:t xml:space="preserve"> the case for Equation 2 too). </w:t>
      </w:r>
      <w:r w:rsidR="00660980" w:rsidRPr="00901997">
        <w:rPr>
          <w:lang w:eastAsia="x-none"/>
        </w:rPr>
        <w:t>T</w:t>
      </w:r>
      <w:r w:rsidR="00DC088A" w:rsidRPr="00901997">
        <w:rPr>
          <w:lang w:eastAsia="x-none"/>
        </w:rPr>
        <w:t xml:space="preserve">hese issues </w:t>
      </w:r>
      <w:r w:rsidR="00E125E8" w:rsidRPr="00901997">
        <w:rPr>
          <w:lang w:eastAsia="x-none"/>
        </w:rPr>
        <w:t>do not affect the sampling</w:t>
      </w:r>
      <w:r w:rsidR="00A126B5" w:rsidRPr="00901997">
        <w:rPr>
          <w:lang w:eastAsia="x-none"/>
        </w:rPr>
        <w:t xml:space="preserve"> variance </w:t>
      </w:r>
      <w:r w:rsidR="00E125E8" w:rsidRPr="00901997">
        <w:rPr>
          <w:lang w:eastAsia="x-none"/>
        </w:rPr>
        <w:t xml:space="preserve">of </w:t>
      </w:r>
      <w:r w:rsidR="00A126B5" w:rsidRPr="00901997">
        <w:rPr>
          <w:i/>
          <w:iCs/>
          <w:lang w:eastAsia="x-none"/>
        </w:rPr>
        <w:t>Zr</w:t>
      </w:r>
      <w:r w:rsidR="00A126B5" w:rsidRPr="00901997">
        <w:rPr>
          <w:lang w:eastAsia="x-none"/>
        </w:rPr>
        <w:t>, which is a function</w:t>
      </w:r>
      <w:r w:rsidR="00E125E8" w:rsidRPr="00901997">
        <w:rPr>
          <w:lang w:eastAsia="x-none"/>
        </w:rPr>
        <w:t xml:space="preserve"> only</w:t>
      </w:r>
      <w:r w:rsidR="00A126B5" w:rsidRPr="00901997">
        <w:rPr>
          <w:lang w:eastAsia="x-none"/>
        </w:rPr>
        <w:t xml:space="preserve"> of sample size (</w:t>
      </w:r>
      <w:r w:rsidR="00A126B5" w:rsidRPr="00901997">
        <w:rPr>
          <w:i/>
          <w:iCs/>
          <w:lang w:eastAsia="x-none"/>
        </w:rPr>
        <w:t>n</w:t>
      </w:r>
      <w:r w:rsidR="00C83554" w:rsidRPr="00901997">
        <w:rPr>
          <w:lang w:eastAsia="x-none"/>
        </w:rPr>
        <w:t>;</w:t>
      </w:r>
      <w:r w:rsidR="00E125E8" w:rsidRPr="00901997">
        <w:rPr>
          <w:lang w:eastAsia="x-none"/>
        </w:rPr>
        <w:t xml:space="preserve"> </w:t>
      </w:r>
      <w:r w:rsidR="00C83554" w:rsidRPr="00901997">
        <w:rPr>
          <w:lang w:eastAsia="x-none"/>
        </w:rPr>
        <w:t>Equation 6</w:t>
      </w:r>
      <w:r w:rsidR="00A126B5" w:rsidRPr="00901997">
        <w:rPr>
          <w:lang w:eastAsia="x-none"/>
        </w:rPr>
        <w:t xml:space="preserve">). </w:t>
      </w:r>
      <w:r w:rsidR="007232EF" w:rsidRPr="00901997">
        <w:rPr>
          <w:lang w:eastAsia="x-none"/>
        </w:rPr>
        <w:t xml:space="preserve">Therefore, </w:t>
      </w:r>
      <w:r w:rsidR="001016C4" w:rsidRPr="00901997">
        <w:rPr>
          <w:lang w:eastAsia="x-none"/>
        </w:rPr>
        <w:t>the</w:t>
      </w:r>
      <w:r w:rsidR="004955F1" w:rsidRPr="00901997">
        <w:rPr>
          <w:lang w:eastAsia="x-none"/>
        </w:rPr>
        <w:t xml:space="preserve"> s</w:t>
      </w:r>
      <w:r w:rsidR="002D5CA0" w:rsidRPr="00901997">
        <w:rPr>
          <w:lang w:eastAsia="x-none"/>
        </w:rPr>
        <w:t>ample size (</w:t>
      </w:r>
      <w:r w:rsidR="002D5CA0" w:rsidRPr="00901997">
        <w:rPr>
          <w:i/>
          <w:iCs/>
          <w:lang w:eastAsia="x-none"/>
        </w:rPr>
        <w:t>n</w:t>
      </w:r>
      <w:r w:rsidR="002D5CA0" w:rsidRPr="00901997">
        <w:rPr>
          <w:vertAlign w:val="subscript"/>
          <w:lang w:eastAsia="x-none"/>
        </w:rPr>
        <w:t>1</w:t>
      </w:r>
      <w:r w:rsidR="002D5CA0" w:rsidRPr="00901997">
        <w:rPr>
          <w:lang w:eastAsia="x-none"/>
        </w:rPr>
        <w:t xml:space="preserve"> + </w:t>
      </w:r>
      <w:r w:rsidR="002D5CA0" w:rsidRPr="00901997">
        <w:rPr>
          <w:i/>
          <w:iCs/>
          <w:lang w:eastAsia="x-none"/>
        </w:rPr>
        <w:t>n</w:t>
      </w:r>
      <w:r w:rsidR="002D5CA0" w:rsidRPr="00901997">
        <w:rPr>
          <w:vertAlign w:val="subscript"/>
          <w:lang w:eastAsia="x-none"/>
        </w:rPr>
        <w:t>2</w:t>
      </w:r>
      <w:r w:rsidR="002D5CA0" w:rsidRPr="00901997">
        <w:rPr>
          <w:lang w:eastAsia="x-none"/>
        </w:rPr>
        <w:t>)</w:t>
      </w:r>
      <w:r w:rsidR="00512EEB" w:rsidRPr="00901997">
        <w:rPr>
          <w:lang w:eastAsia="x-none"/>
        </w:rPr>
        <w:t xml:space="preserve"> </w:t>
      </w:r>
      <w:r w:rsidR="004955F1" w:rsidRPr="00901997">
        <w:rPr>
          <w:lang w:eastAsia="x-none"/>
        </w:rPr>
        <w:t xml:space="preserve">has been suggested </w:t>
      </w:r>
      <w:r w:rsidR="00512EEB" w:rsidRPr="00901997">
        <w:rPr>
          <w:lang w:eastAsia="x-none"/>
        </w:rPr>
        <w:t>as a moderator instead of SE (e.g., Equation 19)</w:t>
      </w:r>
      <w:del w:id="325" w:author="localadmin" w:date="2021-01-18T13:32:00Z">
        <w:r w:rsidR="002D5CA0" w:rsidRPr="00901997" w:rsidDel="00DD360C">
          <w:rPr>
            <w:lang w:eastAsia="x-none"/>
          </w:rPr>
          <w:delText>,</w:delText>
        </w:r>
      </w:del>
      <w:r w:rsidR="002D5CA0" w:rsidRPr="00901997">
        <w:rPr>
          <w:lang w:eastAsia="x-none"/>
        </w:rPr>
        <w:t xml:space="preserve"> when we use effect size statistics such as SMD</w:t>
      </w:r>
      <w:r w:rsidR="00401575">
        <w:rPr>
          <w:lang w:eastAsia="x-none"/>
        </w:rPr>
        <w:t xml:space="preserve"> and</w:t>
      </w:r>
      <w:r w:rsidR="002D5CA0" w:rsidRPr="00901997">
        <w:rPr>
          <w:lang w:eastAsia="x-none"/>
        </w:rPr>
        <w:t xml:space="preserve"> </w:t>
      </w:r>
      <w:proofErr w:type="spellStart"/>
      <w:r w:rsidR="002D5CA0" w:rsidRPr="00901997">
        <w:rPr>
          <w:lang w:eastAsia="x-none"/>
        </w:rPr>
        <w:t>lnRR</w:t>
      </w:r>
      <w:proofErr w:type="spellEnd"/>
      <w:r w:rsidR="00401575">
        <w:rPr>
          <w:lang w:eastAsia="x-none"/>
        </w:rPr>
        <w:t xml:space="preserve"> (also correlation, </w:t>
      </w:r>
      <w:r w:rsidR="00401575" w:rsidRPr="00401575">
        <w:rPr>
          <w:i/>
          <w:iCs/>
          <w:lang w:eastAsia="x-none"/>
        </w:rPr>
        <w:t>r</w:t>
      </w:r>
      <w:r w:rsidR="00EF759A">
        <w:rPr>
          <w:lang w:eastAsia="x-none"/>
        </w:rPr>
        <w:t xml:space="preserve">; see Section </w:t>
      </w:r>
      <w:r w:rsidR="008A240E">
        <w:rPr>
          <w:lang w:eastAsia="x-none"/>
        </w:rPr>
        <w:t>2.1</w:t>
      </w:r>
      <w:r w:rsidR="00401575">
        <w:rPr>
          <w:lang w:eastAsia="x-none"/>
        </w:rPr>
        <w:t>)</w:t>
      </w:r>
      <w:r w:rsidR="002D5CA0" w:rsidRPr="00901997">
        <w:rPr>
          <w:lang w:eastAsia="x-none"/>
        </w:rPr>
        <w:t xml:space="preserve">; </w:t>
      </w:r>
      <w:r w:rsidR="003D49E9" w:rsidRPr="00901997">
        <w:rPr>
          <w:lang w:eastAsia="x-none"/>
        </w:rPr>
        <w:t>this</w:t>
      </w:r>
      <w:r w:rsidR="001F2CDD" w:rsidRPr="00901997">
        <w:rPr>
          <w:lang w:eastAsia="x-none"/>
        </w:rPr>
        <w:t xml:space="preserve"> approach</w:t>
      </w:r>
      <w:r w:rsidR="003D49E9" w:rsidRPr="00901997">
        <w:rPr>
          <w:lang w:eastAsia="x-none"/>
        </w:rPr>
        <w:t xml:space="preserve"> is known as the funnel plot test</w:t>
      </w:r>
      <w:r w:rsidR="00AE403A" w:rsidRPr="00901997">
        <w:rPr>
          <w:lang w:eastAsia="x-none"/>
        </w:rPr>
        <w:t xml:space="preserve"> (</w:t>
      </w:r>
      <w:r w:rsidR="008E2D9F">
        <w:rPr>
          <w:lang w:eastAsia="x-none"/>
        </w:rPr>
        <w:t>{Macaskill, 2001 #84}</w:t>
      </w:r>
      <w:r w:rsidR="00AE403A" w:rsidRPr="00901997">
        <w:rPr>
          <w:lang w:eastAsia="x-none"/>
        </w:rPr>
        <w:t xml:space="preserve">). </w:t>
      </w:r>
      <w:r w:rsidR="008A054A" w:rsidRPr="00901997">
        <w:rPr>
          <w:lang w:eastAsia="x-none"/>
        </w:rPr>
        <w:t xml:space="preserve">Simulations suggest using the sample size as a moderator </w:t>
      </w:r>
      <w:r w:rsidR="008A054A" w:rsidRPr="00901997">
        <w:rPr>
          <w:lang w:eastAsia="x-none"/>
        </w:rPr>
        <w:lastRenderedPageBreak/>
        <w:t>outperforms</w:t>
      </w:r>
      <w:r w:rsidR="00D334A0" w:rsidRPr="00901997">
        <w:rPr>
          <w:lang w:eastAsia="x-none"/>
        </w:rPr>
        <w:t xml:space="preserve"> SE</w:t>
      </w:r>
      <w:r w:rsidR="008A054A" w:rsidRPr="00901997">
        <w:rPr>
          <w:lang w:eastAsia="x-none"/>
        </w:rPr>
        <w:t xml:space="preserve"> in </w:t>
      </w:r>
      <w:r w:rsidR="00376A73" w:rsidRPr="00901997">
        <w:rPr>
          <w:lang w:eastAsia="x-none"/>
        </w:rPr>
        <w:t>the</w:t>
      </w:r>
      <w:r w:rsidR="003B6BE1" w:rsidRPr="00901997">
        <w:rPr>
          <w:lang w:eastAsia="x-none"/>
        </w:rPr>
        <w:t xml:space="preserve"> </w:t>
      </w:r>
      <w:commentRangeStart w:id="326"/>
      <w:r w:rsidR="00376A73" w:rsidRPr="00901997">
        <w:rPr>
          <w:lang w:eastAsia="x-none"/>
        </w:rPr>
        <w:t>cases of</w:t>
      </w:r>
      <w:r w:rsidR="00240C9F" w:rsidRPr="00901997">
        <w:rPr>
          <w:lang w:eastAsia="x-none"/>
        </w:rPr>
        <w:t xml:space="preserve"> </w:t>
      </w:r>
      <w:r w:rsidR="00376A73" w:rsidRPr="00901997">
        <w:rPr>
          <w:lang w:eastAsia="x-none"/>
        </w:rPr>
        <w:t xml:space="preserve">both </w:t>
      </w:r>
      <w:r w:rsidR="00240C9F" w:rsidRPr="00901997">
        <w:rPr>
          <w:lang w:eastAsia="x-none"/>
        </w:rPr>
        <w:t>independent</w:t>
      </w:r>
      <w:r w:rsidR="00D334A0" w:rsidRPr="00901997">
        <w:rPr>
          <w:lang w:eastAsia="x-none"/>
        </w:rPr>
        <w:t xml:space="preserve"> and dependent</w:t>
      </w:r>
      <w:r w:rsidR="003B6BE1" w:rsidRPr="00901997">
        <w:rPr>
          <w:lang w:eastAsia="x-none"/>
        </w:rPr>
        <w:t xml:space="preserve"> </w:t>
      </w:r>
      <w:r w:rsidR="00376A73" w:rsidRPr="00901997">
        <w:rPr>
          <w:lang w:eastAsia="x-none"/>
        </w:rPr>
        <w:t>effect s</w:t>
      </w:r>
      <w:r w:rsidR="00BA1133" w:rsidRPr="00901997">
        <w:rPr>
          <w:lang w:eastAsia="x-none"/>
        </w:rPr>
        <w:t>i</w:t>
      </w:r>
      <w:r w:rsidR="00376A73" w:rsidRPr="00901997">
        <w:rPr>
          <w:lang w:eastAsia="x-none"/>
        </w:rPr>
        <w:t>zes</w:t>
      </w:r>
      <w:r w:rsidR="003B6BE1" w:rsidRPr="00901997">
        <w:rPr>
          <w:lang w:eastAsia="x-none"/>
        </w:rPr>
        <w:t xml:space="preserve"> </w:t>
      </w:r>
      <w:r w:rsidR="00240C9F" w:rsidRPr="00901997">
        <w:rPr>
          <w:lang w:eastAsia="x-none"/>
        </w:rPr>
        <w:t>(</w:t>
      </w:r>
      <w:r w:rsidR="008E2D9F">
        <w:rPr>
          <w:lang w:eastAsia="x-none"/>
        </w:rPr>
        <w:t>{Macaskill, 2001 #</w:t>
      </w:r>
      <w:proofErr w:type="gramStart"/>
      <w:r w:rsidR="008E2D9F">
        <w:rPr>
          <w:lang w:eastAsia="x-none"/>
        </w:rPr>
        <w:t>84;Deeks</w:t>
      </w:r>
      <w:proofErr w:type="gramEnd"/>
      <w:r w:rsidR="008E2D9F">
        <w:rPr>
          <w:lang w:eastAsia="x-none"/>
        </w:rPr>
        <w:t>, 2005 #100}</w:t>
      </w:r>
      <w:r w:rsidR="00240C9F" w:rsidRPr="00901997">
        <w:rPr>
          <w:lang w:eastAsia="x-none"/>
        </w:rPr>
        <w:t xml:space="preserve">) and </w:t>
      </w:r>
      <w:commentRangeStart w:id="327"/>
      <w:r w:rsidR="00240C9F" w:rsidRPr="00901997">
        <w:rPr>
          <w:lang w:eastAsia="x-none"/>
        </w:rPr>
        <w:t xml:space="preserve">dependent effect sizes </w:t>
      </w:r>
      <w:commentRangeEnd w:id="327"/>
      <w:r w:rsidR="00DD360C">
        <w:rPr>
          <w:rStyle w:val="CommentReference"/>
          <w:rFonts w:ascii="Cambria" w:eastAsia="MS Mincho" w:hAnsi="Cambria"/>
          <w:color w:val="00000A"/>
        </w:rPr>
        <w:commentReference w:id="327"/>
      </w:r>
      <w:r w:rsidR="00240C9F" w:rsidRPr="00901997">
        <w:rPr>
          <w:lang w:eastAsia="x-none"/>
        </w:rPr>
        <w:t>(</w:t>
      </w:r>
      <w:r w:rsidR="008E2D9F">
        <w:rPr>
          <w:lang w:eastAsia="x-none"/>
        </w:rPr>
        <w:t>{Fernandez-Castilla, 2019 #37}</w:t>
      </w:r>
      <w:r w:rsidR="00240C9F" w:rsidRPr="00901997">
        <w:rPr>
          <w:lang w:eastAsia="x-none"/>
        </w:rPr>
        <w:t>)</w:t>
      </w:r>
      <w:commentRangeEnd w:id="326"/>
      <w:r w:rsidR="008D3198">
        <w:rPr>
          <w:rStyle w:val="CommentReference"/>
          <w:rFonts w:ascii="Cambria" w:eastAsia="MS Mincho" w:hAnsi="Cambria"/>
          <w:color w:val="00000A"/>
        </w:rPr>
        <w:commentReference w:id="326"/>
      </w:r>
      <w:r w:rsidR="008A054A" w:rsidRPr="00901997">
        <w:rPr>
          <w:lang w:eastAsia="x-none"/>
        </w:rPr>
        <w:t>.</w:t>
      </w:r>
      <w:r w:rsidR="00BF1F9C" w:rsidRPr="00901997">
        <w:rPr>
          <w:lang w:eastAsia="x-none"/>
        </w:rPr>
        <w:t xml:space="preserve"> </w:t>
      </w:r>
    </w:p>
    <w:p w14:paraId="046E1E4B" w14:textId="56361430" w:rsidR="00E601A7" w:rsidRPr="00901997" w:rsidRDefault="00AE403A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Instead of the sample size</w:t>
      </w:r>
      <w:r w:rsidR="00DC21E9" w:rsidRPr="00901997">
        <w:rPr>
          <w:lang w:eastAsia="x-none"/>
        </w:rPr>
        <w:t xml:space="preserve"> (</w:t>
      </w:r>
      <w:r w:rsidR="00DC21E9" w:rsidRPr="00901997">
        <w:rPr>
          <w:i/>
          <w:iCs/>
          <w:lang w:eastAsia="x-none"/>
        </w:rPr>
        <w:t>n</w:t>
      </w:r>
      <w:r w:rsidR="00DC21E9" w:rsidRPr="00901997">
        <w:rPr>
          <w:vertAlign w:val="subscript"/>
          <w:lang w:eastAsia="x-none"/>
        </w:rPr>
        <w:t>1</w:t>
      </w:r>
      <w:r w:rsidR="00DC21E9" w:rsidRPr="00901997">
        <w:rPr>
          <w:lang w:eastAsia="x-none"/>
        </w:rPr>
        <w:t xml:space="preserve"> + </w:t>
      </w:r>
      <w:r w:rsidR="00DC21E9" w:rsidRPr="00901997">
        <w:rPr>
          <w:i/>
          <w:iCs/>
          <w:lang w:eastAsia="x-none"/>
        </w:rPr>
        <w:t>n</w:t>
      </w:r>
      <w:r w:rsidR="00DC21E9" w:rsidRPr="00901997">
        <w:rPr>
          <w:vertAlign w:val="subscript"/>
          <w:lang w:eastAsia="x-none"/>
        </w:rPr>
        <w:t>2</w:t>
      </w:r>
      <w:r w:rsidR="00DC21E9" w:rsidRPr="00901997">
        <w:rPr>
          <w:lang w:eastAsia="x-none"/>
        </w:rPr>
        <w:t>)</w:t>
      </w:r>
      <w:r w:rsidRPr="00901997">
        <w:rPr>
          <w:lang w:eastAsia="x-none"/>
        </w:rPr>
        <w:t xml:space="preserve">, </w:t>
      </w:r>
      <w:r w:rsidR="00713457" w:rsidRPr="00901997">
        <w:rPr>
          <w:lang w:eastAsia="x-none"/>
        </w:rPr>
        <w:t xml:space="preserve">however, </w:t>
      </w:r>
      <w:r w:rsidRPr="00901997">
        <w:rPr>
          <w:lang w:eastAsia="x-none"/>
        </w:rPr>
        <w:t xml:space="preserve">we propose </w:t>
      </w:r>
      <w:r w:rsidR="001533BF" w:rsidRPr="00901997">
        <w:rPr>
          <w:lang w:eastAsia="x-none"/>
        </w:rPr>
        <w:t>using the ‘effect</w:t>
      </w:r>
      <w:r w:rsidR="001F2CDD" w:rsidRPr="00901997">
        <w:rPr>
          <w:lang w:eastAsia="x-none"/>
        </w:rPr>
        <w:t>ive</w:t>
      </w:r>
      <w:r w:rsidR="001533BF" w:rsidRPr="00901997">
        <w:rPr>
          <w:lang w:eastAsia="x-none"/>
        </w:rPr>
        <w:t xml:space="preserve"> sample size’</w:t>
      </w:r>
      <w:r w:rsidR="004955F1" w:rsidRPr="00901997">
        <w:rPr>
          <w:lang w:eastAsia="x-none"/>
        </w:rPr>
        <w:t xml:space="preserve"> </w:t>
      </w:r>
      <w:r w:rsidR="009C61C3" w:rsidRPr="00901997">
        <w:rPr>
          <w:lang w:eastAsia="x-none"/>
        </w:rPr>
        <w:t>(</w:t>
      </w:r>
      <m:oMath>
        <m:r>
          <w:rPr>
            <w:rFonts w:ascii="Cambria Math" w:hAnsi="Cambria Math"/>
          </w:rPr>
          <m:t>4</m:t>
        </m:r>
        <m:sSub>
          <m:sSubPr>
            <m:ctrlPr>
              <w:ins w:id="328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acc>
              <m:accPr>
                <m:chr m:val="̃"/>
                <m:ctrlPr>
                  <w:ins w:id="329" w:author="Shinichi Nakagawa" w:date="2021-01-28T11:06:00Z">
                    <w:rPr>
                      <w:rFonts w:ascii="Cambria Math" w:hAnsi="Cambria Math"/>
                    </w:rPr>
                  </w:ins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C61C3" w:rsidRPr="00901997">
        <w:rPr>
          <w:lang w:eastAsia="x-none"/>
        </w:rPr>
        <w:t>)</w:t>
      </w:r>
      <w:r w:rsidR="003D1DE5" w:rsidRPr="00901997">
        <w:rPr>
          <w:lang w:eastAsia="x-none"/>
        </w:rPr>
        <w:t xml:space="preserve"> that accounts</w:t>
      </w:r>
      <w:r w:rsidR="007A0EAF">
        <w:rPr>
          <w:lang w:eastAsia="x-none"/>
        </w:rPr>
        <w:t xml:space="preserve"> for</w:t>
      </w:r>
      <w:r w:rsidR="003D1DE5" w:rsidRPr="00901997">
        <w:rPr>
          <w:lang w:eastAsia="x-none"/>
        </w:rPr>
        <w:t xml:space="preserve"> unbalanced </w:t>
      </w:r>
      <w:r w:rsidR="007A0EAF">
        <w:rPr>
          <w:lang w:eastAsia="x-none"/>
        </w:rPr>
        <w:t>sampling</w:t>
      </w:r>
      <w:r w:rsidR="003D1DE5" w:rsidRPr="00901997">
        <w:rPr>
          <w:lang w:eastAsia="x-none"/>
        </w:rPr>
        <w:t>,</w:t>
      </w:r>
      <w:r w:rsidR="009C61C3" w:rsidRPr="00901997">
        <w:rPr>
          <w:lang w:eastAsia="x-none"/>
        </w:rPr>
        <w:t xml:space="preserve"> </w:t>
      </w:r>
      <w:r w:rsidR="004955F1" w:rsidRPr="00901997">
        <w:rPr>
          <w:lang w:eastAsia="x-none"/>
        </w:rPr>
        <w:t xml:space="preserve">for SMD and </w:t>
      </w:r>
      <w:proofErr w:type="spellStart"/>
      <w:r w:rsidR="004955F1" w:rsidRPr="00901997">
        <w:rPr>
          <w:lang w:eastAsia="x-none"/>
        </w:rPr>
        <w:t>lnRR</w:t>
      </w:r>
      <w:proofErr w:type="spellEnd"/>
      <w:r w:rsidR="001533BF" w:rsidRPr="00901997">
        <w:rPr>
          <w:lang w:eastAsia="x-none"/>
        </w:rPr>
        <w:t xml:space="preserve">, </w:t>
      </w:r>
      <w:r w:rsidR="00B719D6" w:rsidRPr="00901997">
        <w:rPr>
          <w:lang w:eastAsia="x-none"/>
        </w:rPr>
        <w:t>and effective sample size</w:t>
      </w:r>
      <w:del w:id="330" w:author="localadmin" w:date="2021-01-18T13:33:00Z">
        <w:r w:rsidR="00B719D6" w:rsidRPr="00901997" w:rsidDel="00DD360C">
          <w:rPr>
            <w:lang w:eastAsia="x-none"/>
          </w:rPr>
          <w:delText>’</w:delText>
        </w:r>
      </w:del>
      <w:r w:rsidR="00B719D6" w:rsidRPr="00901997">
        <w:rPr>
          <w:lang w:eastAsia="x-none"/>
        </w:rPr>
        <w:t xml:space="preserve"> </w:t>
      </w:r>
      <w:r w:rsidR="005104F5" w:rsidRPr="00901997">
        <w:rPr>
          <w:lang w:eastAsia="x-none"/>
        </w:rPr>
        <w:t xml:space="preserve">can be </w:t>
      </w:r>
      <w:r w:rsidR="00B719D6" w:rsidRPr="00901997">
        <w:rPr>
          <w:lang w:eastAsia="x-none"/>
        </w:rPr>
        <w:t>given</w:t>
      </w:r>
      <w:r w:rsidR="005104F5" w:rsidRPr="00901997">
        <w:rPr>
          <w:lang w:eastAsia="x-none"/>
        </w:rPr>
        <w:t xml:space="preserve"> </w:t>
      </w:r>
      <w:r w:rsidR="00B719D6" w:rsidRPr="00901997">
        <w:rPr>
          <w:lang w:eastAsia="x-none"/>
        </w:rPr>
        <w:t>by</w:t>
      </w:r>
      <w:r w:rsidR="005104F5" w:rsidRPr="00901997">
        <w:rPr>
          <w:lang w:eastAsia="x-none"/>
        </w:rPr>
        <w:t xml:space="preserve"> 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Bakbergenuly</w:t>
      </w:r>
      <w:proofErr w:type="spellEnd"/>
      <w:r w:rsidR="008E2D9F">
        <w:rPr>
          <w:lang w:eastAsia="x-none"/>
        </w:rPr>
        <w:t>, 2020 #</w:t>
      </w:r>
      <w:proofErr w:type="gramStart"/>
      <w:r w:rsidR="008E2D9F">
        <w:rPr>
          <w:lang w:eastAsia="x-none"/>
        </w:rPr>
        <w:t>103;,</w:t>
      </w:r>
      <w:proofErr w:type="gramEnd"/>
      <w:r w:rsidR="008E2D9F">
        <w:rPr>
          <w:lang w:eastAsia="x-none"/>
        </w:rPr>
        <w:t xml:space="preserve"> 2020 #105}</w:t>
      </w:r>
      <w:r w:rsidR="00412A50" w:rsidRPr="00901997">
        <w:rPr>
          <w:lang w:eastAsia="x-none"/>
        </w:rPr>
        <w:t xml:space="preserve">; </w:t>
      </w:r>
      <w:r w:rsidR="004955F1" w:rsidRPr="00901997">
        <w:rPr>
          <w:lang w:eastAsia="x-none"/>
        </w:rPr>
        <w:t>also see</w:t>
      </w:r>
      <w:r w:rsidR="00412A50" w:rsidRPr="00901997">
        <w:rPr>
          <w:lang w:eastAsia="x-none"/>
        </w:rPr>
        <w:t xml:space="preserve">;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Deeks</w:t>
      </w:r>
      <w:proofErr w:type="spellEnd"/>
      <w:r w:rsidR="008E2D9F">
        <w:rPr>
          <w:lang w:eastAsia="x-none"/>
        </w:rPr>
        <w:t>, 2005 #100;Bakbergenuly, 2020 #104}</w:t>
      </w:r>
      <w:r w:rsidR="005104F5" w:rsidRPr="00901997">
        <w:rPr>
          <w:lang w:eastAsia="x-none"/>
        </w:rPr>
        <w:t>):</w:t>
      </w:r>
    </w:p>
    <w:p w14:paraId="4CCF0A47" w14:textId="04AA9C1E" w:rsidR="00D77F86" w:rsidRPr="00901997" w:rsidRDefault="00003143" w:rsidP="00EC50FE">
      <w:pPr>
        <w:pStyle w:val="FirstParagraph"/>
        <w:spacing w:line="480" w:lineRule="auto"/>
        <w:rPr>
          <w:rFonts w:ascii="Times New Roman" w:eastAsiaTheme="minorEastAsia" w:hAnsi="Times New Roman" w:cs="Times New Roman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AU"/>
            </w:rPr>
            <m:t>4</m:t>
          </m:r>
          <m:sSub>
            <m:sSubPr>
              <m:ctrlPr>
                <w:ins w:id="33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acc>
                <m:accPr>
                  <m:chr m:val="̃"/>
                  <m:ctrlPr>
                    <w:ins w:id="332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acc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f>
            <m:fPr>
              <m:ctrlPr>
                <w:ins w:id="33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>
                <m:sSubPr>
                  <m:ctrlPr>
                    <w:ins w:id="33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4n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1i</m:t>
                  </m:r>
                </m:sub>
              </m:sSub>
              <m:sSub>
                <m:sSubPr>
                  <m:ctrlPr>
                    <w:ins w:id="335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2i</m:t>
                  </m:r>
                </m:sub>
              </m:sSub>
            </m:num>
            <m:den>
              <m:sSub>
                <m:sSubPr>
                  <m:ctrlPr>
                    <w:ins w:id="336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1i</m:t>
                  </m:r>
                </m:sub>
              </m:sSub>
              <m:r>
                <w:rPr>
                  <w:rFonts w:ascii="Cambria Math" w:hAnsi="Cambria Math" w:cs="Times New Roman"/>
                  <w:lang w:val="en-AU"/>
                </w:rPr>
                <m:t>+</m:t>
              </m:r>
              <m:sSub>
                <m:sSubPr>
                  <m:ctrlPr>
                    <w:ins w:id="337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2i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AU"/>
            </w:rPr>
            <m:t>.        (25)</m:t>
          </m:r>
        </m:oMath>
      </m:oMathPara>
    </w:p>
    <w:p w14:paraId="01B50930" w14:textId="058A0695" w:rsidR="00412A50" w:rsidRPr="00901997" w:rsidRDefault="005842BD" w:rsidP="00EC50FE">
      <w:pPr>
        <w:pStyle w:val="BodyText"/>
        <w:spacing w:line="480" w:lineRule="auto"/>
        <w:rPr>
          <w:rFonts w:ascii="Times New Roman" w:hAnsi="Times New Roman"/>
          <w:lang w:eastAsia="en-US"/>
        </w:rPr>
      </w:pPr>
      <w:r w:rsidRPr="00901997">
        <w:rPr>
          <w:rFonts w:ascii="Times New Roman" w:hAnsi="Times New Roman"/>
          <w:lang w:eastAsia="en-US"/>
        </w:rPr>
        <w:t>When</w:t>
      </w:r>
      <w:r w:rsidR="00ED402F" w:rsidRPr="00901997">
        <w:rPr>
          <w:rFonts w:ascii="Times New Roman" w:hAnsi="Times New Roman"/>
          <w:lang w:eastAsia="en-US"/>
        </w:rPr>
        <w:t xml:space="preserve"> </w:t>
      </w:r>
      <w:r w:rsidR="00ED402F" w:rsidRPr="00901997">
        <w:rPr>
          <w:rFonts w:ascii="Times New Roman" w:hAnsi="Times New Roman"/>
          <w:i/>
          <w:iCs/>
          <w:lang w:eastAsia="en-US"/>
        </w:rPr>
        <w:t>n</w:t>
      </w:r>
      <w:r w:rsidR="00ED402F" w:rsidRPr="00901997">
        <w:rPr>
          <w:rFonts w:ascii="Times New Roman" w:hAnsi="Times New Roman"/>
          <w:lang w:eastAsia="en-US"/>
        </w:rPr>
        <w:t xml:space="preserve"> =</w:t>
      </w:r>
      <w:r w:rsidRPr="00901997">
        <w:rPr>
          <w:rFonts w:ascii="Times New Roman" w:hAnsi="Times New Roman"/>
          <w:lang w:eastAsia="en-US"/>
        </w:rPr>
        <w:t xml:space="preserve"> </w:t>
      </w:r>
      <w:r w:rsidR="00ED402F" w:rsidRPr="00901997">
        <w:rPr>
          <w:rFonts w:ascii="Times New Roman" w:hAnsi="Times New Roman"/>
          <w:i/>
          <w:iCs/>
          <w:lang w:eastAsia="x-none"/>
        </w:rPr>
        <w:t>n</w:t>
      </w:r>
      <w:r w:rsidR="00ED402F" w:rsidRPr="00901997">
        <w:rPr>
          <w:rFonts w:ascii="Times New Roman" w:hAnsi="Times New Roman"/>
          <w:vertAlign w:val="subscript"/>
          <w:lang w:eastAsia="x-none"/>
        </w:rPr>
        <w:t>1</w:t>
      </w:r>
      <w:r w:rsidR="00ED402F" w:rsidRPr="00901997">
        <w:rPr>
          <w:rFonts w:ascii="Times New Roman" w:hAnsi="Times New Roman"/>
          <w:lang w:eastAsia="x-none"/>
        </w:rPr>
        <w:t xml:space="preserve"> = </w:t>
      </w:r>
      <w:r w:rsidR="00ED402F" w:rsidRPr="00901997">
        <w:rPr>
          <w:rFonts w:ascii="Times New Roman" w:hAnsi="Times New Roman"/>
          <w:i/>
          <w:iCs/>
          <w:lang w:eastAsia="x-none"/>
        </w:rPr>
        <w:t>n</w:t>
      </w:r>
      <w:r w:rsidR="00ED402F" w:rsidRPr="00901997">
        <w:rPr>
          <w:rFonts w:ascii="Times New Roman" w:hAnsi="Times New Roman"/>
          <w:vertAlign w:val="subscript"/>
          <w:lang w:eastAsia="x-none"/>
        </w:rPr>
        <w:t>2</w:t>
      </w:r>
      <w:r w:rsidR="00ED402F" w:rsidRPr="00901997">
        <w:rPr>
          <w:rFonts w:ascii="Times New Roman" w:hAnsi="Times New Roman"/>
          <w:lang w:eastAsia="en-US"/>
        </w:rPr>
        <w:t>, the formula reduces to 2</w:t>
      </w:r>
      <w:r w:rsidR="00ED402F" w:rsidRPr="00901997">
        <w:rPr>
          <w:rFonts w:ascii="Times New Roman" w:hAnsi="Times New Roman"/>
          <w:i/>
          <w:iCs/>
          <w:lang w:eastAsia="en-US"/>
        </w:rPr>
        <w:t>n</w:t>
      </w:r>
      <w:r w:rsidR="00ED402F" w:rsidRPr="00901997">
        <w:rPr>
          <w:rFonts w:ascii="Times New Roman" w:hAnsi="Times New Roman"/>
          <w:lang w:eastAsia="en-US"/>
        </w:rPr>
        <w:t xml:space="preserve">. </w:t>
      </w:r>
      <w:r w:rsidR="00EB34BA" w:rsidRPr="00901997">
        <w:rPr>
          <w:rFonts w:ascii="Times New Roman" w:hAnsi="Times New Roman"/>
          <w:lang w:eastAsia="en-US"/>
        </w:rPr>
        <w:t>Indeed, the</w:t>
      </w:r>
      <w:r w:rsidR="00AE531D" w:rsidRPr="00901997">
        <w:rPr>
          <w:rFonts w:ascii="Times New Roman" w:hAnsi="Times New Roman"/>
          <w:lang w:eastAsia="en-US"/>
        </w:rPr>
        <w:t xml:space="preserve"> inverse of </w:t>
      </w:r>
      <m:oMath>
        <m:sSub>
          <m:sSubPr>
            <m:ctrlPr>
              <w:ins w:id="338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acc>
              <m:accPr>
                <m:chr m:val="̃"/>
                <m:ctrlPr>
                  <w:ins w:id="339" w:author="Shinichi Nakagawa" w:date="2021-01-28T11:06:00Z">
                    <w:rPr>
                      <w:rFonts w:ascii="Cambria Math" w:hAnsi="Cambria Math"/>
                    </w:rPr>
                  </w:ins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E531D" w:rsidRPr="00901997">
        <w:rPr>
          <w:rFonts w:ascii="Times New Roman" w:hAnsi="Times New Roman"/>
          <w:lang w:eastAsia="en-US"/>
        </w:rPr>
        <w:t xml:space="preserve"> </w:t>
      </w:r>
      <w:r w:rsidR="00EB34BA" w:rsidRPr="00901997">
        <w:rPr>
          <w:rFonts w:ascii="Times New Roman" w:hAnsi="Times New Roman"/>
          <w:lang w:eastAsia="en-US"/>
        </w:rPr>
        <w:t xml:space="preserve">is a part of sampling variance in both SMD and </w:t>
      </w:r>
      <w:proofErr w:type="spellStart"/>
      <w:r w:rsidR="00EB34BA" w:rsidRPr="00901997">
        <w:rPr>
          <w:rFonts w:ascii="Times New Roman" w:hAnsi="Times New Roman"/>
          <w:lang w:eastAsia="en-US"/>
        </w:rPr>
        <w:t>lnRR</w:t>
      </w:r>
      <w:proofErr w:type="spellEnd"/>
      <w:r w:rsidR="00C81FD9" w:rsidRPr="00901997">
        <w:rPr>
          <w:rFonts w:ascii="Times New Roman" w:hAnsi="Times New Roman"/>
          <w:lang w:eastAsia="en-US"/>
        </w:rPr>
        <w:t xml:space="preserve"> </w:t>
      </w:r>
      <w:r w:rsidR="00EB34BA" w:rsidRPr="00901997">
        <w:rPr>
          <w:rFonts w:ascii="Times New Roman" w:hAnsi="Times New Roman"/>
          <w:lang w:eastAsia="en-US"/>
        </w:rPr>
        <w:t>(</w:t>
      </w:r>
      <w:r w:rsidR="00C81FD9" w:rsidRPr="00901997">
        <w:rPr>
          <w:rFonts w:ascii="Times New Roman" w:hAnsi="Times New Roman"/>
          <w:lang w:eastAsia="en-US"/>
        </w:rPr>
        <w:t>Equation</w:t>
      </w:r>
      <w:r w:rsidR="00EB34BA" w:rsidRPr="00901997">
        <w:rPr>
          <w:rFonts w:ascii="Times New Roman" w:hAnsi="Times New Roman"/>
          <w:lang w:eastAsia="en-US"/>
        </w:rPr>
        <w:t>s</w:t>
      </w:r>
      <w:r w:rsidR="00C81FD9" w:rsidRPr="00901997">
        <w:rPr>
          <w:rFonts w:ascii="Times New Roman" w:hAnsi="Times New Roman"/>
          <w:lang w:eastAsia="en-US"/>
        </w:rPr>
        <w:t xml:space="preserve"> 4 </w:t>
      </w:r>
      <w:r w:rsidR="00EB34BA" w:rsidRPr="00901997">
        <w:rPr>
          <w:rFonts w:ascii="Times New Roman" w:hAnsi="Times New Roman"/>
          <w:lang w:eastAsia="en-US"/>
        </w:rPr>
        <w:t>&amp;</w:t>
      </w:r>
      <w:r w:rsidR="00C81FD9" w:rsidRPr="00901997">
        <w:rPr>
          <w:rFonts w:ascii="Times New Roman" w:hAnsi="Times New Roman"/>
          <w:lang w:eastAsia="en-US"/>
        </w:rPr>
        <w:t xml:space="preserve"> 6</w:t>
      </w:r>
      <w:r w:rsidR="00EB34BA" w:rsidRPr="00901997">
        <w:rPr>
          <w:rFonts w:ascii="Times New Roman" w:hAnsi="Times New Roman"/>
          <w:lang w:eastAsia="en-US"/>
        </w:rPr>
        <w:t>)</w:t>
      </w:r>
      <w:r w:rsidR="00C81FD9" w:rsidRPr="00901997">
        <w:rPr>
          <w:rFonts w:ascii="Times New Roman" w:hAnsi="Times New Roman"/>
          <w:lang w:eastAsia="en-US"/>
        </w:rPr>
        <w:t>:</w:t>
      </w:r>
    </w:p>
    <w:p w14:paraId="3DCA26C0" w14:textId="5FEFDBDD" w:rsidR="00D77F86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f>
            <m:fPr>
              <m:ctrlPr>
                <w:ins w:id="34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lang w:val="en-AU"/>
                </w:rPr>
                <m:t>1</m:t>
              </m:r>
            </m:num>
            <m:den>
              <m:sSub>
                <m:sSubPr>
                  <m:ctrlPr>
                    <w:ins w:id="341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acc>
                    <m:accPr>
                      <m:chr m:val="̃"/>
                      <m:ctrlPr>
                        <w:ins w:id="342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AU"/>
            </w:rPr>
            <m:t>=</m:t>
          </m:r>
          <m:f>
            <m:fPr>
              <m:ctrlPr>
                <w:ins w:id="34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sSub>
                <m:sSubPr>
                  <m:ctrlPr>
                    <w:ins w:id="344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1i</m:t>
                  </m:r>
                </m:sub>
              </m:sSub>
              <m:r>
                <w:rPr>
                  <w:rFonts w:ascii="Cambria Math" w:hAnsi="Cambria Math" w:cs="Times New Roman"/>
                  <w:lang w:val="en-AU"/>
                </w:rPr>
                <m:t>+</m:t>
              </m:r>
              <m:sSub>
                <m:sSubPr>
                  <m:ctrlPr>
                    <w:ins w:id="345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2i</m:t>
                  </m:r>
                </m:sub>
              </m:sSub>
            </m:num>
            <m:den>
              <m:sSub>
                <m:sSubPr>
                  <m:ctrlPr>
                    <w:ins w:id="346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1i</m:t>
                  </m:r>
                </m:sub>
              </m:sSub>
              <m:sSub>
                <m:sSubPr>
                  <m:ctrlPr>
                    <w:ins w:id="347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2i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AU"/>
            </w:rPr>
            <m:t>=</m:t>
          </m:r>
          <m:f>
            <m:fPr>
              <m:ctrlPr>
                <w:ins w:id="34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lang w:val="en-AU"/>
                </w:rPr>
                <m:t>1</m:t>
              </m:r>
            </m:num>
            <m:den>
              <m:sSub>
                <m:sSubPr>
                  <m:ctrlPr>
                    <w:ins w:id="349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1i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AU"/>
            </w:rPr>
            <m:t>+</m:t>
          </m:r>
          <m:f>
            <m:fPr>
              <m:ctrlPr>
                <w:ins w:id="35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lang w:val="en-AU"/>
                </w:rPr>
                <m:t>1</m:t>
              </m:r>
            </m:num>
            <m:den>
              <m:sSub>
                <m:sSubPr>
                  <m:ctrlPr>
                    <w:ins w:id="351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2i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AU"/>
            </w:rPr>
            <m:t>,  (26)</m:t>
          </m:r>
        </m:oMath>
      </m:oMathPara>
    </w:p>
    <w:p w14:paraId="5732770B" w14:textId="4386952F" w:rsidR="00D77F86" w:rsidRPr="00901997" w:rsidRDefault="00721A3B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w</w:t>
      </w:r>
      <w:r w:rsidR="00C81FD9" w:rsidRPr="00901997">
        <w:rPr>
          <w:lang w:eastAsia="x-none"/>
        </w:rPr>
        <w:t xml:space="preserve">here </w:t>
      </w:r>
      <w:r w:rsidR="00053DD5" w:rsidRPr="00901997">
        <w:rPr>
          <w:lang w:eastAsia="x-none"/>
        </w:rPr>
        <w:t xml:space="preserve">the </w:t>
      </w:r>
      <w:r w:rsidR="00165908">
        <w:rPr>
          <w:lang w:eastAsia="x-none"/>
        </w:rPr>
        <w:t>middle part</w:t>
      </w:r>
      <w:r w:rsidR="00053DD5" w:rsidRPr="00901997">
        <w:rPr>
          <w:lang w:eastAsia="x-none"/>
        </w:rPr>
        <w:t xml:space="preserve"> of the formula corresponds to </w:t>
      </w:r>
      <w:r w:rsidR="007A13AB" w:rsidRPr="00901997">
        <w:rPr>
          <w:lang w:eastAsia="x-none"/>
        </w:rPr>
        <w:t>Equation 2 when setting SMD = 0</w:t>
      </w:r>
      <w:r w:rsidR="00BA1133" w:rsidRPr="00901997">
        <w:rPr>
          <w:lang w:eastAsia="x-none"/>
        </w:rPr>
        <w:t>,</w:t>
      </w:r>
      <w:r w:rsidR="007A13AB" w:rsidRPr="00901997">
        <w:rPr>
          <w:lang w:eastAsia="x-none"/>
        </w:rPr>
        <w:t xml:space="preserve"> while the righthand side </w:t>
      </w:r>
      <w:r w:rsidR="00AA7C09" w:rsidRPr="00901997">
        <w:rPr>
          <w:lang w:eastAsia="x-none"/>
        </w:rPr>
        <w:t xml:space="preserve">corresponds to </w:t>
      </w:r>
      <w:r w:rsidR="00B80761" w:rsidRPr="00901997">
        <w:rPr>
          <w:lang w:eastAsia="x-none"/>
        </w:rPr>
        <w:t>Equation 4</w:t>
      </w:r>
      <w:r w:rsidR="007A13AB" w:rsidRPr="00901997">
        <w:rPr>
          <w:lang w:eastAsia="x-none"/>
        </w:rPr>
        <w:t xml:space="preserve"> when setting CV (</w:t>
      </w:r>
      <w:r w:rsidR="00B80761" w:rsidRPr="00901997">
        <w:rPr>
          <w:lang w:eastAsia="x-none"/>
        </w:rPr>
        <w:t>SD</w:t>
      </w:r>
      <w:r w:rsidR="003F3D7E" w:rsidRPr="00901997">
        <w:rPr>
          <w:lang w:eastAsia="x-none"/>
        </w:rPr>
        <w:t>/</w:t>
      </w:r>
      <m:oMath>
        <m:bar>
          <m:barPr>
            <m:pos m:val="top"/>
            <m:ctrlPr>
              <w:ins w:id="352" w:author="Shinichi Nakagawa" w:date="2021-01-28T11:06:00Z">
                <w:rPr>
                  <w:rFonts w:ascii="Cambria Math" w:hAnsi="Cambria Math"/>
                </w:rPr>
              </w:ins>
            </m:ctrlPr>
          </m:barPr>
          <m:e>
            <m:r>
              <m:rPr>
                <m:nor/>
              </m:rPr>
              <m:t>X</m:t>
            </m:r>
          </m:e>
        </m:bar>
      </m:oMath>
      <w:r w:rsidR="007A13AB" w:rsidRPr="00901997">
        <w:rPr>
          <w:lang w:eastAsia="x-none"/>
        </w:rPr>
        <w:t xml:space="preserve">) = 1. </w:t>
      </w:r>
    </w:p>
    <w:p w14:paraId="68D9CDFB" w14:textId="70E371CB" w:rsidR="00D77F86" w:rsidRPr="00901997" w:rsidRDefault="00384C0C" w:rsidP="00EC50FE">
      <w:pPr>
        <w:spacing w:line="480" w:lineRule="auto"/>
        <w:ind w:firstLine="720"/>
        <w:rPr>
          <w:lang w:eastAsia="x-none"/>
        </w:rPr>
      </w:pPr>
      <w:r w:rsidRPr="00901997">
        <w:rPr>
          <w:lang w:eastAsia="x-none"/>
        </w:rPr>
        <w:t>Taken together</w:t>
      </w:r>
      <w:r w:rsidR="003F3D7E" w:rsidRPr="00901997">
        <w:rPr>
          <w:lang w:eastAsia="x-none"/>
        </w:rPr>
        <w:t xml:space="preserve">, we can </w:t>
      </w:r>
      <w:r w:rsidR="00265367" w:rsidRPr="00901997">
        <w:rPr>
          <w:lang w:eastAsia="x-none"/>
        </w:rPr>
        <w:t>rewrite</w:t>
      </w:r>
      <w:r w:rsidR="003F3D7E" w:rsidRPr="00901997">
        <w:rPr>
          <w:lang w:eastAsia="x-none"/>
        </w:rPr>
        <w:t xml:space="preserve"> </w:t>
      </w:r>
      <w:r w:rsidR="00265367" w:rsidRPr="00901997">
        <w:rPr>
          <w:lang w:eastAsia="x-none"/>
        </w:rPr>
        <w:t xml:space="preserve">Equations </w:t>
      </w:r>
      <w:r w:rsidRPr="00901997">
        <w:rPr>
          <w:lang w:eastAsia="x-none"/>
        </w:rPr>
        <w:t>21</w:t>
      </w:r>
      <w:r w:rsidR="00265367" w:rsidRPr="00901997">
        <w:rPr>
          <w:lang w:eastAsia="x-none"/>
        </w:rPr>
        <w:t xml:space="preserve"> and 2</w:t>
      </w:r>
      <w:r w:rsidRPr="00901997">
        <w:rPr>
          <w:lang w:eastAsia="x-none"/>
        </w:rPr>
        <w:t>2</w:t>
      </w:r>
      <w:r w:rsidR="00265367" w:rsidRPr="00901997">
        <w:rPr>
          <w:lang w:eastAsia="x-none"/>
        </w:rPr>
        <w:t>, respectively, as</w:t>
      </w:r>
      <w:r w:rsidR="00FF2599" w:rsidRPr="00901997">
        <w:rPr>
          <w:lang w:eastAsia="x-none"/>
        </w:rPr>
        <w:t xml:space="preserve"> (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Deeks</w:t>
      </w:r>
      <w:proofErr w:type="spellEnd"/>
      <w:r w:rsidR="008E2D9F">
        <w:rPr>
          <w:lang w:eastAsia="x-none"/>
        </w:rPr>
        <w:t>, 2005 #100}</w:t>
      </w:r>
      <w:r w:rsidR="00FF2599" w:rsidRPr="00901997">
        <w:rPr>
          <w:lang w:eastAsia="x-none"/>
        </w:rPr>
        <w:t>)</w:t>
      </w:r>
      <w:r w:rsidR="00265367" w:rsidRPr="00901997">
        <w:rPr>
          <w:lang w:eastAsia="x-none"/>
        </w:rPr>
        <w:t>:</w:t>
      </w:r>
    </w:p>
    <w:p w14:paraId="654A3DDD" w14:textId="2B8D4BE6" w:rsidR="00DA4D50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35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35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5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rad>
            <m:radPr>
              <m:degHide m:val="1"/>
              <m:ctrlPr>
                <w:ins w:id="35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radPr>
            <m:deg/>
            <m:e>
              <m:f>
                <m:fPr>
                  <m:ctrlPr>
                    <w:ins w:id="357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lang w:val="en-AU"/>
                    </w:rPr>
                    <m:t>1</m:t>
                  </m:r>
                </m:num>
                <m:den>
                  <m:sSub>
                    <m:sSubPr>
                      <m:ctrlPr>
                        <w:ins w:id="358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acc>
                        <m:accPr>
                          <m:chr m:val="̃"/>
                          <m:ctrlPr>
                            <w:ins w:id="359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6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6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6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,  (27)</m:t>
          </m:r>
        </m:oMath>
      </m:oMathPara>
    </w:p>
    <w:p w14:paraId="6C343414" w14:textId="7EDAC4F6" w:rsidR="00DA4D50" w:rsidRPr="00901997" w:rsidRDefault="001E03F1" w:rsidP="00EC50FE">
      <w:pPr>
        <w:pStyle w:val="FirstParagraph"/>
        <w:spacing w:line="480" w:lineRule="auto"/>
        <w:rPr>
          <w:rFonts w:ascii="Times New Roman" w:eastAsiaTheme="minorEastAsia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36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36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6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d>
            <m:dPr>
              <m:ctrlPr>
                <w:ins w:id="36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dPr>
            <m:e>
              <m:f>
                <m:fPr>
                  <m:ctrlPr>
                    <w:ins w:id="367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lang w:val="en-AU"/>
                    </w:rPr>
                    <m:t>1</m:t>
                  </m:r>
                </m:num>
                <m:den>
                  <m:sSub>
                    <m:sSubPr>
                      <m:ctrlPr>
                        <w:ins w:id="368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acc>
                        <m:accPr>
                          <m:chr m:val="̃"/>
                          <m:ctrlPr>
                            <w:ins w:id="369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7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7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7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,  (28)</m:t>
          </m:r>
        </m:oMath>
      </m:oMathPara>
    </w:p>
    <w:p w14:paraId="2B44F2A9" w14:textId="27A237B5" w:rsidR="003F3D7E" w:rsidRPr="00901997" w:rsidRDefault="00FC1D44" w:rsidP="00EC50FE">
      <w:pPr>
        <w:pStyle w:val="BodyText"/>
        <w:spacing w:line="480" w:lineRule="auto"/>
        <w:rPr>
          <w:rFonts w:ascii="Times New Roman" w:hAnsi="Times New Roman"/>
          <w:lang w:eastAsia="en-US"/>
        </w:rPr>
      </w:pPr>
      <w:r w:rsidRPr="00901997">
        <w:rPr>
          <w:rFonts w:ascii="Times New Roman" w:hAnsi="Times New Roman"/>
          <w:lang w:eastAsia="en-US"/>
        </w:rPr>
        <w:t>w</w:t>
      </w:r>
      <w:r w:rsidR="00265367" w:rsidRPr="00901997">
        <w:rPr>
          <w:rFonts w:ascii="Times New Roman" w:hAnsi="Times New Roman"/>
          <w:lang w:eastAsia="en-US"/>
        </w:rPr>
        <w:t>here</w:t>
      </w:r>
      <w:r w:rsidR="005B6850" w:rsidRPr="00901997">
        <w:rPr>
          <w:rFonts w:ascii="Times New Roman" w:hAnsi="Times New Roman"/>
          <w:lang w:eastAsia="en-US"/>
        </w:rPr>
        <w:t xml:space="preserve"> </w:t>
      </w:r>
      <m:oMath>
        <m:rad>
          <m:radPr>
            <m:degHide m:val="1"/>
            <m:ctrlPr>
              <w:ins w:id="373" w:author="Shinichi Nakagawa" w:date="2021-01-28T11:06:00Z">
                <w:rPr>
                  <w:rFonts w:ascii="Cambria Math" w:hAnsi="Cambria Math"/>
                </w:rPr>
              </w:ins>
            </m:ctrlPr>
          </m:radPr>
          <m:deg/>
          <m:e>
            <m:r>
              <w:rPr>
                <w:rFonts w:ascii="Cambria Math" w:hAnsi="Cambria Math"/>
              </w:rPr>
              <m:t>1/</m:t>
            </m:r>
            <m:sSub>
              <m:sSubPr>
                <m:ctrlPr>
                  <w:ins w:id="374" w:author="Shinichi Nakagawa" w:date="2021-01-28T11:06:00Z">
                    <w:rPr>
                      <w:rFonts w:ascii="Cambria Math" w:hAnsi="Cambria Math"/>
                    </w:rPr>
                  </w:ins>
                </m:ctrlPr>
              </m:sSubPr>
              <m:e>
                <m:acc>
                  <m:accPr>
                    <m:chr m:val="̃"/>
                    <m:ctrlPr>
                      <w:ins w:id="375" w:author="Shinichi Nakagawa" w:date="2021-01-28T11:06:00Z">
                        <w:rPr>
                          <w:rFonts w:ascii="Cambria Math" w:hAnsi="Cambria Math"/>
                        </w:rPr>
                      </w:ins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rad>
      </m:oMath>
      <w:r w:rsidR="00265367" w:rsidRPr="00901997">
        <w:rPr>
          <w:rFonts w:ascii="Times New Roman" w:hAnsi="Times New Roman"/>
          <w:lang w:eastAsia="en-US"/>
        </w:rPr>
        <w:t xml:space="preserve"> is a replacement of </w:t>
      </w:r>
      <w:r w:rsidR="00265367" w:rsidRPr="00901997">
        <w:rPr>
          <w:rFonts w:ascii="Times New Roman" w:hAnsi="Times New Roman"/>
          <w:i/>
          <w:iCs/>
          <w:lang w:eastAsia="en-US"/>
        </w:rPr>
        <w:t>se</w:t>
      </w:r>
      <w:r w:rsidR="00C806B0" w:rsidRPr="00901997">
        <w:rPr>
          <w:rFonts w:ascii="Times New Roman" w:hAnsi="Times New Roman"/>
          <w:i/>
          <w:iCs/>
          <w:vertAlign w:val="subscript"/>
          <w:lang w:eastAsia="en-US"/>
        </w:rPr>
        <w:t>i</w:t>
      </w:r>
      <w:r w:rsidR="00265367" w:rsidRPr="00901997">
        <w:rPr>
          <w:rFonts w:ascii="Times New Roman" w:hAnsi="Times New Roman"/>
          <w:lang w:eastAsia="en-US"/>
        </w:rPr>
        <w:t xml:space="preserve"> </w:t>
      </w:r>
      <w:r w:rsidR="001072E0" w:rsidRPr="00901997">
        <w:rPr>
          <w:rFonts w:ascii="Times New Roman" w:hAnsi="Times New Roman"/>
          <w:lang w:eastAsia="en-US"/>
        </w:rPr>
        <w:t>in</w:t>
      </w:r>
      <w:r w:rsidR="0071542A" w:rsidRPr="00901997">
        <w:rPr>
          <w:rFonts w:ascii="Times New Roman" w:hAnsi="Times New Roman"/>
          <w:lang w:eastAsia="en-US"/>
        </w:rPr>
        <w:t xml:space="preserve"> Equation </w:t>
      </w:r>
      <w:r w:rsidR="00844967" w:rsidRPr="00901997">
        <w:rPr>
          <w:rFonts w:ascii="Times New Roman" w:hAnsi="Times New Roman"/>
          <w:lang w:eastAsia="en-US"/>
        </w:rPr>
        <w:t>2</w:t>
      </w:r>
      <w:r w:rsidR="00D41C8B" w:rsidRPr="00901997">
        <w:rPr>
          <w:rFonts w:ascii="Times New Roman" w:hAnsi="Times New Roman"/>
          <w:lang w:eastAsia="en-US"/>
        </w:rPr>
        <w:t>1</w:t>
      </w:r>
      <w:r w:rsidR="0071542A" w:rsidRPr="00901997">
        <w:rPr>
          <w:rFonts w:ascii="Times New Roman" w:hAnsi="Times New Roman"/>
          <w:lang w:eastAsia="en-US"/>
        </w:rPr>
        <w:t xml:space="preserve">, </w:t>
      </w:r>
      <w:r w:rsidR="00265367" w:rsidRPr="00901997">
        <w:rPr>
          <w:rFonts w:ascii="Times New Roman" w:hAnsi="Times New Roman"/>
          <w:lang w:eastAsia="en-US"/>
        </w:rPr>
        <w:t xml:space="preserve">and </w:t>
      </w:r>
      <m:oMath>
        <m:r>
          <w:rPr>
            <w:rFonts w:ascii="Cambria Math" w:hAnsi="Cambria Math"/>
          </w:rPr>
          <m:t>1/</m:t>
        </m:r>
        <m:sSub>
          <m:sSubPr>
            <m:ctrlPr>
              <w:ins w:id="37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acc>
              <m:accPr>
                <m:chr m:val="̃"/>
                <m:ctrlPr>
                  <w:ins w:id="377" w:author="Shinichi Nakagawa" w:date="2021-01-28T11:06:00Z">
                    <w:rPr>
                      <w:rFonts w:ascii="Cambria Math" w:hAnsi="Cambria Math"/>
                    </w:rPr>
                  </w:ins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072E0" w:rsidRPr="00901997">
        <w:rPr>
          <w:rFonts w:ascii="Times New Roman" w:hAnsi="Times New Roman"/>
          <w:lang w:eastAsia="en-US"/>
        </w:rPr>
        <w:t xml:space="preserve"> is </w:t>
      </w:r>
      <w:r w:rsidR="00680EEC" w:rsidRPr="00901997">
        <w:rPr>
          <w:rFonts w:ascii="Times New Roman" w:hAnsi="Times New Roman"/>
          <w:lang w:eastAsia="en-US"/>
        </w:rPr>
        <w:t xml:space="preserve">a replacement </w:t>
      </w:r>
      <w:r w:rsidR="001072E0" w:rsidRPr="00901997">
        <w:rPr>
          <w:rFonts w:ascii="Times New Roman" w:hAnsi="Times New Roman"/>
          <w:lang w:eastAsia="en-US"/>
        </w:rPr>
        <w:t xml:space="preserve">of </w:t>
      </w:r>
      <w:r w:rsidR="001072E0" w:rsidRPr="00901997">
        <w:rPr>
          <w:rFonts w:ascii="Times New Roman" w:hAnsi="Times New Roman"/>
          <w:i/>
          <w:iCs/>
          <w:lang w:eastAsia="en-US"/>
        </w:rPr>
        <w:t>v</w:t>
      </w:r>
      <w:r w:rsidR="001072E0" w:rsidRPr="00901997">
        <w:rPr>
          <w:rFonts w:ascii="Times New Roman" w:hAnsi="Times New Roman"/>
          <w:i/>
          <w:iCs/>
          <w:vertAlign w:val="subscript"/>
          <w:lang w:eastAsia="en-US"/>
        </w:rPr>
        <w:t>i</w:t>
      </w:r>
      <w:r w:rsidR="001072E0" w:rsidRPr="00901997">
        <w:rPr>
          <w:rFonts w:ascii="Times New Roman" w:hAnsi="Times New Roman"/>
          <w:i/>
          <w:iCs/>
          <w:lang w:eastAsia="en-US"/>
        </w:rPr>
        <w:t xml:space="preserve"> </w:t>
      </w:r>
      <w:r w:rsidR="001072E0" w:rsidRPr="00901997">
        <w:rPr>
          <w:rFonts w:ascii="Times New Roman" w:hAnsi="Times New Roman"/>
          <w:lang w:eastAsia="en-US"/>
        </w:rPr>
        <w:t xml:space="preserve">in </w:t>
      </w:r>
      <w:r w:rsidR="00CD49E4" w:rsidRPr="00901997">
        <w:rPr>
          <w:rFonts w:ascii="Times New Roman" w:hAnsi="Times New Roman"/>
          <w:lang w:eastAsia="en-US"/>
        </w:rPr>
        <w:t>Equation 2</w:t>
      </w:r>
      <w:r w:rsidR="00D41C8B" w:rsidRPr="00901997">
        <w:rPr>
          <w:rFonts w:ascii="Times New Roman" w:hAnsi="Times New Roman"/>
          <w:lang w:eastAsia="en-US"/>
        </w:rPr>
        <w:t>2</w:t>
      </w:r>
      <w:r w:rsidR="006751F4" w:rsidRPr="00901997">
        <w:rPr>
          <w:rFonts w:ascii="Times New Roman" w:hAnsi="Times New Roman"/>
          <w:lang w:eastAsia="en-US"/>
        </w:rPr>
        <w:t xml:space="preserve"> (</w:t>
      </w:r>
      <w:r w:rsidR="00680EEC" w:rsidRPr="00901997">
        <w:rPr>
          <w:rFonts w:ascii="Times New Roman" w:hAnsi="Times New Roman"/>
          <w:lang w:eastAsia="en-US"/>
        </w:rPr>
        <w:t>note that,</w:t>
      </w:r>
      <w:r w:rsidR="00AA7C09" w:rsidRPr="00901997">
        <w:rPr>
          <w:rFonts w:ascii="Times New Roman" w:hAnsi="Times New Roman"/>
          <w:lang w:eastAsia="en-US"/>
        </w:rPr>
        <w:t xml:space="preserve"> </w:t>
      </w:r>
      <w:r w:rsidR="006751F4" w:rsidRPr="00901997">
        <w:rPr>
          <w:rFonts w:ascii="Times New Roman" w:hAnsi="Times New Roman"/>
          <w:lang w:eastAsia="en-US"/>
        </w:rPr>
        <w:t xml:space="preserve">at the intercept, </w:t>
      </w:r>
      <m:oMath>
        <m:sSub>
          <m:sSubPr>
            <m:ctrlPr>
              <w:ins w:id="378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acc>
              <m:accPr>
                <m:chr m:val="̃"/>
                <m:ctrlPr>
                  <w:ins w:id="379" w:author="Shinichi Nakagawa" w:date="2021-01-28T11:06:00Z">
                    <w:rPr>
                      <w:rFonts w:ascii="Cambria Math" w:hAnsi="Cambria Math"/>
                    </w:rPr>
                  </w:ins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51F4" w:rsidRPr="00901997">
        <w:rPr>
          <w:rFonts w:ascii="Times New Roman" w:hAnsi="Times New Roman"/>
          <w:lang w:eastAsia="en-US"/>
        </w:rPr>
        <w:t xml:space="preserve"> is infinitely </w:t>
      </w:r>
      <w:proofErr w:type="gramStart"/>
      <w:r w:rsidR="006751F4" w:rsidRPr="00901997">
        <w:rPr>
          <w:rFonts w:ascii="Times New Roman" w:hAnsi="Times New Roman"/>
          <w:lang w:eastAsia="en-US"/>
        </w:rPr>
        <w:t>large)</w:t>
      </w:r>
      <w:r w:rsidR="001072E0" w:rsidRPr="00901997">
        <w:rPr>
          <w:rFonts w:ascii="Times New Roman" w:hAnsi="Times New Roman"/>
          <w:lang w:eastAsia="en-US"/>
        </w:rPr>
        <w:t>.</w:t>
      </w:r>
      <w:proofErr w:type="gramEnd"/>
      <w:r w:rsidR="001072E0" w:rsidRPr="00901997">
        <w:rPr>
          <w:rFonts w:ascii="Times New Roman" w:hAnsi="Times New Roman"/>
          <w:lang w:eastAsia="en-US"/>
        </w:rPr>
        <w:t xml:space="preserve"> </w:t>
      </w:r>
      <w:r w:rsidR="004B1BC9" w:rsidRPr="00901997">
        <w:rPr>
          <w:rFonts w:ascii="Times New Roman" w:hAnsi="Times New Roman"/>
          <w:lang w:eastAsia="en-US"/>
        </w:rPr>
        <w:t xml:space="preserve">We recommend using Equation </w:t>
      </w:r>
      <w:r w:rsidR="00844967" w:rsidRPr="00901997">
        <w:rPr>
          <w:rFonts w:ascii="Times New Roman" w:hAnsi="Times New Roman"/>
          <w:lang w:eastAsia="en-US"/>
        </w:rPr>
        <w:t>2</w:t>
      </w:r>
      <w:r w:rsidR="0045064D" w:rsidRPr="00901997">
        <w:rPr>
          <w:rFonts w:ascii="Times New Roman" w:hAnsi="Times New Roman"/>
          <w:lang w:eastAsia="en-US"/>
        </w:rPr>
        <w:t>7</w:t>
      </w:r>
      <w:r w:rsidR="00D41C8B" w:rsidRPr="00901997">
        <w:rPr>
          <w:rFonts w:ascii="Times New Roman" w:hAnsi="Times New Roman"/>
          <w:lang w:eastAsia="en-US"/>
        </w:rPr>
        <w:t xml:space="preserve"> (more power)</w:t>
      </w:r>
      <w:r w:rsidR="004B1BC9" w:rsidRPr="00901997">
        <w:rPr>
          <w:rFonts w:ascii="Times New Roman" w:hAnsi="Times New Roman"/>
          <w:lang w:eastAsia="en-US"/>
        </w:rPr>
        <w:t xml:space="preserve"> to check the </w:t>
      </w:r>
      <w:r w:rsidR="008D171B">
        <w:rPr>
          <w:rFonts w:ascii="Times New Roman" w:hAnsi="Times New Roman"/>
          <w:lang w:eastAsia="en-US"/>
        </w:rPr>
        <w:t xml:space="preserve">statistically </w:t>
      </w:r>
      <w:r w:rsidR="004B1BC9" w:rsidRPr="00901997">
        <w:rPr>
          <w:rFonts w:ascii="Times New Roman" w:hAnsi="Times New Roman"/>
          <w:lang w:eastAsia="en-US"/>
        </w:rPr>
        <w:t>significance of funnel asymmetry (small-study effects</w:t>
      </w:r>
      <w:r w:rsidR="00A55120" w:rsidRPr="00901997">
        <w:rPr>
          <w:rFonts w:ascii="Times New Roman" w:hAnsi="Times New Roman"/>
          <w:lang w:eastAsia="en-US"/>
        </w:rPr>
        <w:t>). T</w:t>
      </w:r>
      <w:r w:rsidR="004B1BC9" w:rsidRPr="00901997">
        <w:rPr>
          <w:rFonts w:ascii="Times New Roman" w:hAnsi="Times New Roman"/>
          <w:lang w:eastAsia="en-US"/>
        </w:rPr>
        <w:t>hen, Equation 2</w:t>
      </w:r>
      <w:r w:rsidR="0045064D" w:rsidRPr="00901997">
        <w:rPr>
          <w:rFonts w:ascii="Times New Roman" w:hAnsi="Times New Roman"/>
          <w:lang w:eastAsia="en-US"/>
        </w:rPr>
        <w:t>8</w:t>
      </w:r>
      <w:r w:rsidR="00D41C8B" w:rsidRPr="00901997">
        <w:rPr>
          <w:rFonts w:ascii="Times New Roman" w:hAnsi="Times New Roman"/>
          <w:lang w:eastAsia="en-US"/>
        </w:rPr>
        <w:t xml:space="preserve"> (less biased)</w:t>
      </w:r>
      <w:r w:rsidR="004B1BC9" w:rsidRPr="00901997">
        <w:rPr>
          <w:rFonts w:ascii="Times New Roman" w:hAnsi="Times New Roman"/>
          <w:lang w:eastAsia="en-US"/>
        </w:rPr>
        <w:t xml:space="preserve"> to obtain an overall estimate</w:t>
      </w:r>
      <w:r w:rsidR="00780B77">
        <w:rPr>
          <w:rFonts w:ascii="Times New Roman" w:hAnsi="Times New Roman"/>
          <w:lang w:eastAsia="en-US"/>
        </w:rPr>
        <w:t xml:space="preserve"> adjusted for</w:t>
      </w:r>
      <w:r w:rsidR="005F05CB">
        <w:rPr>
          <w:rFonts w:ascii="Times New Roman" w:hAnsi="Times New Roman"/>
          <w:lang w:eastAsia="en-US"/>
        </w:rPr>
        <w:t xml:space="preserve"> publication bias</w:t>
      </w:r>
      <w:r w:rsidR="004B1BC9" w:rsidRPr="00901997">
        <w:rPr>
          <w:rFonts w:ascii="Times New Roman" w:hAnsi="Times New Roman"/>
          <w:lang w:eastAsia="en-US"/>
        </w:rPr>
        <w:t xml:space="preserve">, when effect sizes are SMD or </w:t>
      </w:r>
      <w:proofErr w:type="spellStart"/>
      <w:r w:rsidR="004B1BC9" w:rsidRPr="00901997">
        <w:rPr>
          <w:rFonts w:ascii="Times New Roman" w:hAnsi="Times New Roman"/>
          <w:lang w:eastAsia="en-US"/>
        </w:rPr>
        <w:t>lnRR</w:t>
      </w:r>
      <w:proofErr w:type="spellEnd"/>
      <w:r w:rsidR="004B1BC9" w:rsidRPr="00901997">
        <w:rPr>
          <w:rFonts w:ascii="Times New Roman" w:hAnsi="Times New Roman"/>
          <w:lang w:eastAsia="en-US"/>
        </w:rPr>
        <w:t xml:space="preserve"> (</w:t>
      </w:r>
      <w:r w:rsidR="003260CD" w:rsidRPr="00901997">
        <w:rPr>
          <w:rFonts w:ascii="Times New Roman" w:hAnsi="Times New Roman"/>
          <w:lang w:eastAsia="en-US"/>
        </w:rPr>
        <w:t>with</w:t>
      </w:r>
      <w:r w:rsidR="004B1BC9" w:rsidRPr="00901997">
        <w:rPr>
          <w:rFonts w:ascii="Times New Roman" w:hAnsi="Times New Roman"/>
          <w:lang w:eastAsia="en-US"/>
        </w:rPr>
        <w:t xml:space="preserve"> </w:t>
      </w:r>
      <w:r w:rsidR="004B1BC9" w:rsidRPr="00901997">
        <w:rPr>
          <w:rFonts w:ascii="Times New Roman" w:hAnsi="Times New Roman"/>
          <w:i/>
          <w:iCs/>
          <w:lang w:eastAsia="en-US"/>
        </w:rPr>
        <w:t>Zr</w:t>
      </w:r>
      <w:r w:rsidR="004B1BC9" w:rsidRPr="00901997">
        <w:rPr>
          <w:rFonts w:ascii="Times New Roman" w:hAnsi="Times New Roman"/>
          <w:lang w:eastAsia="en-US"/>
        </w:rPr>
        <w:t xml:space="preserve">, we </w:t>
      </w:r>
      <w:r w:rsidR="003C668D" w:rsidRPr="00901997">
        <w:rPr>
          <w:rFonts w:ascii="Times New Roman" w:hAnsi="Times New Roman"/>
          <w:lang w:eastAsia="en-US"/>
        </w:rPr>
        <w:t xml:space="preserve">should </w:t>
      </w:r>
      <w:r w:rsidR="004B1BC9" w:rsidRPr="00901997">
        <w:rPr>
          <w:rFonts w:ascii="Times New Roman" w:hAnsi="Times New Roman"/>
          <w:lang w:eastAsia="en-US"/>
        </w:rPr>
        <w:t xml:space="preserve">use Equations </w:t>
      </w:r>
      <w:r w:rsidR="00844967" w:rsidRPr="00901997">
        <w:rPr>
          <w:rFonts w:ascii="Times New Roman" w:hAnsi="Times New Roman"/>
          <w:lang w:eastAsia="en-US"/>
        </w:rPr>
        <w:t>21</w:t>
      </w:r>
      <w:r w:rsidR="004B1BC9" w:rsidRPr="00901997">
        <w:rPr>
          <w:rFonts w:ascii="Times New Roman" w:hAnsi="Times New Roman"/>
          <w:lang w:eastAsia="en-US"/>
        </w:rPr>
        <w:t xml:space="preserve"> and 2</w:t>
      </w:r>
      <w:r w:rsidR="00844967" w:rsidRPr="00901997">
        <w:rPr>
          <w:rFonts w:ascii="Times New Roman" w:hAnsi="Times New Roman"/>
          <w:lang w:eastAsia="en-US"/>
        </w:rPr>
        <w:t>2</w:t>
      </w:r>
      <w:r w:rsidR="004B1BC9" w:rsidRPr="00901997">
        <w:rPr>
          <w:rFonts w:ascii="Times New Roman" w:hAnsi="Times New Roman"/>
          <w:lang w:eastAsia="en-US"/>
        </w:rPr>
        <w:t xml:space="preserve">). </w:t>
      </w:r>
      <w:r w:rsidR="00A54A30" w:rsidRPr="00901997">
        <w:rPr>
          <w:rFonts w:ascii="Times New Roman" w:hAnsi="Times New Roman"/>
          <w:lang w:eastAsia="en-US"/>
        </w:rPr>
        <w:t>This</w:t>
      </w:r>
      <w:r w:rsidR="00530D6D" w:rsidRPr="00901997">
        <w:rPr>
          <w:rFonts w:ascii="Times New Roman" w:hAnsi="Times New Roman"/>
          <w:lang w:eastAsia="en-US"/>
        </w:rPr>
        <w:t xml:space="preserve"> adjusted estimate should not be taken as a true </w:t>
      </w:r>
      <w:r w:rsidR="004D7548" w:rsidRPr="00901997">
        <w:rPr>
          <w:rFonts w:ascii="Times New Roman" w:hAnsi="Times New Roman"/>
          <w:lang w:eastAsia="en-US"/>
        </w:rPr>
        <w:t>estimate</w:t>
      </w:r>
      <w:r w:rsidR="003C27CC" w:rsidRPr="00901997">
        <w:rPr>
          <w:rFonts w:ascii="Times New Roman" w:hAnsi="Times New Roman"/>
          <w:lang w:eastAsia="en-US"/>
        </w:rPr>
        <w:t>, however</w:t>
      </w:r>
      <w:r w:rsidR="00530D6D" w:rsidRPr="00901997">
        <w:rPr>
          <w:rFonts w:ascii="Times New Roman" w:hAnsi="Times New Roman"/>
          <w:lang w:eastAsia="en-US"/>
        </w:rPr>
        <w:t xml:space="preserve">. </w:t>
      </w:r>
      <w:r w:rsidR="00B05EAB" w:rsidRPr="00901997">
        <w:rPr>
          <w:rFonts w:ascii="Times New Roman" w:hAnsi="Times New Roman"/>
          <w:lang w:eastAsia="en-US"/>
        </w:rPr>
        <w:t>We should treat it</w:t>
      </w:r>
      <w:r w:rsidR="00530D6D" w:rsidRPr="00901997">
        <w:rPr>
          <w:rFonts w:ascii="Times New Roman" w:hAnsi="Times New Roman"/>
          <w:lang w:eastAsia="en-US"/>
        </w:rPr>
        <w:t xml:space="preserve"> as </w:t>
      </w:r>
      <w:r w:rsidR="004D7548" w:rsidRPr="00901997">
        <w:rPr>
          <w:rFonts w:ascii="Times New Roman" w:hAnsi="Times New Roman"/>
          <w:lang w:eastAsia="en-US"/>
        </w:rPr>
        <w:t xml:space="preserve">a possible </w:t>
      </w:r>
      <w:r w:rsidR="00B05EAB" w:rsidRPr="00901997">
        <w:rPr>
          <w:rFonts w:ascii="Times New Roman" w:hAnsi="Times New Roman"/>
          <w:lang w:eastAsia="en-US"/>
        </w:rPr>
        <w:t xml:space="preserve">overall </w:t>
      </w:r>
      <w:r w:rsidR="006206C7" w:rsidRPr="00901997">
        <w:rPr>
          <w:rFonts w:ascii="Times New Roman" w:hAnsi="Times New Roman"/>
          <w:lang w:eastAsia="en-US"/>
        </w:rPr>
        <w:t>estimate</w:t>
      </w:r>
      <w:r w:rsidR="00D91F47" w:rsidRPr="00901997">
        <w:rPr>
          <w:rFonts w:ascii="Times New Roman" w:hAnsi="Times New Roman"/>
          <w:lang w:eastAsia="en-US"/>
        </w:rPr>
        <w:t xml:space="preserve"> </w:t>
      </w:r>
      <w:r w:rsidR="00F24669" w:rsidRPr="00901997">
        <w:rPr>
          <w:rFonts w:ascii="Times New Roman" w:hAnsi="Times New Roman"/>
          <w:lang w:eastAsia="en-US"/>
        </w:rPr>
        <w:t>as a part of</w:t>
      </w:r>
      <w:r w:rsidR="004D7548" w:rsidRPr="00901997">
        <w:rPr>
          <w:rFonts w:ascii="Times New Roman" w:hAnsi="Times New Roman"/>
          <w:lang w:eastAsia="en-US"/>
        </w:rPr>
        <w:t xml:space="preserve"> sensitivity </w:t>
      </w:r>
      <w:r w:rsidR="004D7548" w:rsidRPr="00901997">
        <w:rPr>
          <w:rFonts w:ascii="Times New Roman" w:hAnsi="Times New Roman"/>
          <w:lang w:eastAsia="en-US"/>
        </w:rPr>
        <w:lastRenderedPageBreak/>
        <w:t>analysis</w:t>
      </w:r>
      <w:r w:rsidR="004343DA" w:rsidRPr="00901997">
        <w:rPr>
          <w:rFonts w:ascii="Times New Roman" w:hAnsi="Times New Roman"/>
          <w:lang w:eastAsia="en-US"/>
        </w:rPr>
        <w:t xml:space="preserve"> </w:t>
      </w:r>
      <w:r w:rsidR="00A53F03" w:rsidRPr="00901997">
        <w:rPr>
          <w:rFonts w:ascii="Times New Roman" w:hAnsi="Times New Roman"/>
          <w:lang w:eastAsia="en-US"/>
        </w:rPr>
        <w:t>in which</w:t>
      </w:r>
      <w:r w:rsidR="004343DA" w:rsidRPr="00901997">
        <w:rPr>
          <w:rFonts w:ascii="Times New Roman" w:hAnsi="Times New Roman"/>
          <w:lang w:eastAsia="en-US"/>
        </w:rPr>
        <w:t xml:space="preserve"> </w:t>
      </w:r>
      <w:r w:rsidR="00A53F03" w:rsidRPr="00901997">
        <w:rPr>
          <w:rFonts w:ascii="Times New Roman" w:hAnsi="Times New Roman"/>
          <w:lang w:eastAsia="en-US"/>
        </w:rPr>
        <w:t xml:space="preserve">we </w:t>
      </w:r>
      <w:r w:rsidR="00232060" w:rsidRPr="00901997">
        <w:rPr>
          <w:rFonts w:ascii="Times New Roman" w:hAnsi="Times New Roman"/>
          <w:lang w:eastAsia="en-US"/>
        </w:rPr>
        <w:t xml:space="preserve">run </w:t>
      </w:r>
      <w:r w:rsidR="00A53F03" w:rsidRPr="00901997">
        <w:rPr>
          <w:rFonts w:ascii="Times New Roman" w:hAnsi="Times New Roman"/>
          <w:lang w:eastAsia="en-US"/>
        </w:rPr>
        <w:t xml:space="preserve">alternative statistical models to test the robustness of </w:t>
      </w:r>
      <w:r w:rsidR="00232060" w:rsidRPr="00901997">
        <w:rPr>
          <w:rFonts w:ascii="Times New Roman" w:hAnsi="Times New Roman"/>
          <w:lang w:eastAsia="en-US"/>
        </w:rPr>
        <w:t xml:space="preserve">results from </w:t>
      </w:r>
      <w:r w:rsidR="00A53F03" w:rsidRPr="00901997">
        <w:rPr>
          <w:rFonts w:ascii="Times New Roman" w:hAnsi="Times New Roman"/>
          <w:lang w:eastAsia="en-US"/>
        </w:rPr>
        <w:t xml:space="preserve">the original analysis </w:t>
      </w:r>
      <w:r w:rsidR="004343DA" w:rsidRPr="00901997">
        <w:rPr>
          <w:rFonts w:ascii="Times New Roman" w:hAnsi="Times New Roman"/>
        </w:rPr>
        <w:t>(</w:t>
      </w:r>
      <w:r w:rsidR="008E2D9F">
        <w:rPr>
          <w:rFonts w:ascii="Times New Roman" w:hAnsi="Times New Roman"/>
        </w:rPr>
        <w:t>{Noble, 2017 #20}</w:t>
      </w:r>
      <w:r w:rsidR="004343DA" w:rsidRPr="00901997">
        <w:rPr>
          <w:rFonts w:ascii="Times New Roman" w:hAnsi="Times New Roman"/>
        </w:rPr>
        <w:t>)</w:t>
      </w:r>
      <w:r w:rsidR="004D7548" w:rsidRPr="00901997">
        <w:rPr>
          <w:rFonts w:ascii="Times New Roman" w:hAnsi="Times New Roman"/>
          <w:lang w:eastAsia="en-US"/>
        </w:rPr>
        <w:t xml:space="preserve">. </w:t>
      </w:r>
    </w:p>
    <w:p w14:paraId="6FB19BDC" w14:textId="7251D956" w:rsidR="00D70D55" w:rsidRPr="00901997" w:rsidRDefault="0042036F" w:rsidP="00EC50FE">
      <w:pPr>
        <w:pStyle w:val="BodyText"/>
        <w:spacing w:line="480" w:lineRule="auto"/>
        <w:ind w:firstLine="720"/>
        <w:rPr>
          <w:rFonts w:ascii="Times New Roman" w:hAnsi="Times New Roman"/>
          <w:lang w:eastAsia="en-US"/>
        </w:rPr>
      </w:pPr>
      <w:r w:rsidRPr="00901997">
        <w:rPr>
          <w:rFonts w:ascii="Times New Roman" w:hAnsi="Times New Roman"/>
          <w:lang w:eastAsia="en-US"/>
        </w:rPr>
        <w:t xml:space="preserve">In practice, </w:t>
      </w:r>
      <w:r w:rsidR="00AC300C" w:rsidRPr="00901997">
        <w:rPr>
          <w:rFonts w:ascii="Times New Roman" w:hAnsi="Times New Roman"/>
          <w:lang w:eastAsia="en-US"/>
        </w:rPr>
        <w:t xml:space="preserve">multilevel </w:t>
      </w:r>
      <w:r w:rsidR="0045064D" w:rsidRPr="00901997">
        <w:rPr>
          <w:rFonts w:ascii="Times New Roman" w:hAnsi="Times New Roman"/>
          <w:lang w:eastAsia="en-US"/>
        </w:rPr>
        <w:t xml:space="preserve">meta-analytic </w:t>
      </w:r>
      <w:r w:rsidR="00AC300C" w:rsidRPr="00901997">
        <w:rPr>
          <w:rFonts w:ascii="Times New Roman" w:hAnsi="Times New Roman"/>
          <w:lang w:eastAsia="en-US"/>
        </w:rPr>
        <w:t xml:space="preserve">models </w:t>
      </w:r>
      <w:r w:rsidR="005D2155" w:rsidRPr="00901997">
        <w:rPr>
          <w:rFonts w:ascii="Times New Roman" w:hAnsi="Times New Roman"/>
          <w:lang w:eastAsia="en-US"/>
        </w:rPr>
        <w:t>are often</w:t>
      </w:r>
      <w:r w:rsidR="00AC300C" w:rsidRPr="00901997">
        <w:rPr>
          <w:rFonts w:ascii="Times New Roman" w:hAnsi="Times New Roman"/>
          <w:lang w:eastAsia="en-US"/>
        </w:rPr>
        <w:t xml:space="preserve"> more complex. </w:t>
      </w:r>
      <w:r w:rsidR="005D2155" w:rsidRPr="00901997">
        <w:rPr>
          <w:rFonts w:ascii="Times New Roman" w:hAnsi="Times New Roman"/>
          <w:lang w:eastAsia="en-US"/>
        </w:rPr>
        <w:t xml:space="preserve">For example, </w:t>
      </w:r>
      <w:r w:rsidR="00641452" w:rsidRPr="00901997">
        <w:rPr>
          <w:rFonts w:ascii="Times New Roman" w:hAnsi="Times New Roman"/>
          <w:lang w:eastAsia="en-US"/>
        </w:rPr>
        <w:t>Nakagawa and Santos</w:t>
      </w:r>
      <w:r w:rsidR="00B60CF4" w:rsidRPr="00901997">
        <w:rPr>
          <w:rFonts w:ascii="Times New Roman" w:hAnsi="Times New Roman"/>
          <w:lang w:eastAsia="en-US"/>
        </w:rPr>
        <w:t xml:space="preserve"> (</w:t>
      </w:r>
      <w:r w:rsidR="008E2D9F">
        <w:rPr>
          <w:rFonts w:ascii="Times New Roman" w:hAnsi="Times New Roman"/>
          <w:lang w:eastAsia="x-none"/>
        </w:rPr>
        <w:t>{, 2012 #19}</w:t>
      </w:r>
      <w:r w:rsidR="00B60CF4" w:rsidRPr="00901997">
        <w:rPr>
          <w:rFonts w:ascii="Times New Roman" w:hAnsi="Times New Roman"/>
          <w:lang w:eastAsia="en-US"/>
        </w:rPr>
        <w:t xml:space="preserve">) have proposed a phylogenetic multilevel model </w:t>
      </w:r>
      <w:r w:rsidR="00772331" w:rsidRPr="00901997">
        <w:rPr>
          <w:rFonts w:ascii="Times New Roman" w:hAnsi="Times New Roman"/>
          <w:lang w:eastAsia="en-US"/>
        </w:rPr>
        <w:t xml:space="preserve">with a phylogenetic random factor and </w:t>
      </w:r>
      <w:ins w:id="380" w:author="localadmin" w:date="2021-01-18T13:38:00Z">
        <w:r w:rsidR="00DD360C">
          <w:rPr>
            <w:rFonts w:ascii="Times New Roman" w:hAnsi="Times New Roman"/>
            <w:lang w:eastAsia="en-US"/>
          </w:rPr>
          <w:t xml:space="preserve">a </w:t>
        </w:r>
      </w:ins>
      <w:r w:rsidR="00772331" w:rsidRPr="00901997">
        <w:rPr>
          <w:rFonts w:ascii="Times New Roman" w:hAnsi="Times New Roman"/>
          <w:lang w:eastAsia="en-US"/>
        </w:rPr>
        <w:t xml:space="preserve">non-phylogenetic random factor as </w:t>
      </w:r>
      <w:r w:rsidR="00C26D30" w:rsidRPr="00901997">
        <w:rPr>
          <w:rFonts w:ascii="Times New Roman" w:hAnsi="Times New Roman"/>
          <w:lang w:eastAsia="en-US"/>
        </w:rPr>
        <w:t xml:space="preserve">a </w:t>
      </w:r>
      <w:r w:rsidR="003E7409" w:rsidRPr="00901997">
        <w:rPr>
          <w:rFonts w:ascii="Times New Roman" w:hAnsi="Times New Roman"/>
          <w:lang w:eastAsia="en-US"/>
        </w:rPr>
        <w:t>theoretically</w:t>
      </w:r>
      <w:r w:rsidR="00C26D30" w:rsidRPr="00901997">
        <w:rPr>
          <w:rFonts w:ascii="Times New Roman" w:hAnsi="Times New Roman"/>
          <w:lang w:eastAsia="en-US"/>
        </w:rPr>
        <w:t xml:space="preserve"> sound model when effect sizes are obtained from different species</w:t>
      </w:r>
      <w:r w:rsidR="00AE6859" w:rsidRPr="00901997">
        <w:rPr>
          <w:rFonts w:ascii="Times New Roman" w:hAnsi="Times New Roman"/>
          <w:lang w:eastAsia="en-US"/>
        </w:rPr>
        <w:t xml:space="preserve"> (see also</w:t>
      </w:r>
      <w:r w:rsidR="00B20717" w:rsidRPr="00901997">
        <w:rPr>
          <w:rFonts w:ascii="Times New Roman" w:hAnsi="Times New Roman"/>
          <w:lang w:eastAsia="en-US"/>
        </w:rPr>
        <w:t xml:space="preserve"> </w:t>
      </w:r>
      <w:r w:rsidR="008E2D9F">
        <w:rPr>
          <w:rFonts w:ascii="Times New Roman" w:hAnsi="Times New Roman"/>
          <w:lang w:eastAsia="en-US"/>
        </w:rPr>
        <w:t>{Hadfield, 2010 #114}</w:t>
      </w:r>
      <w:r w:rsidR="00AE6859" w:rsidRPr="00901997">
        <w:rPr>
          <w:rFonts w:ascii="Times New Roman" w:hAnsi="Times New Roman"/>
          <w:lang w:eastAsia="en-US"/>
        </w:rPr>
        <w:t>)</w:t>
      </w:r>
      <w:r w:rsidR="00641452" w:rsidRPr="00901997">
        <w:rPr>
          <w:rFonts w:ascii="Times New Roman" w:hAnsi="Times New Roman"/>
          <w:lang w:eastAsia="en-US"/>
        </w:rPr>
        <w:t xml:space="preserve">. </w:t>
      </w:r>
      <w:r w:rsidR="007335CB" w:rsidRPr="00901997">
        <w:rPr>
          <w:rFonts w:ascii="Times New Roman" w:hAnsi="Times New Roman"/>
          <w:lang w:eastAsia="en-US"/>
        </w:rPr>
        <w:t>The major benefit of our proposed meta-regression approach to publication bias is that we can easily extend these models to incorporate other sources of heterogeneity. An</w:t>
      </w:r>
      <w:r w:rsidR="00C26D30" w:rsidRPr="00901997">
        <w:rPr>
          <w:rFonts w:ascii="Times New Roman" w:hAnsi="Times New Roman"/>
          <w:lang w:eastAsia="en-US"/>
        </w:rPr>
        <w:t xml:space="preserve"> example of </w:t>
      </w:r>
      <w:r w:rsidR="008B068E" w:rsidRPr="00901997">
        <w:rPr>
          <w:rFonts w:ascii="Times New Roman" w:hAnsi="Times New Roman"/>
          <w:lang w:eastAsia="en-US"/>
        </w:rPr>
        <w:t xml:space="preserve">a meta-regression model testing </w:t>
      </w:r>
      <w:r w:rsidR="0057660A" w:rsidRPr="00901997">
        <w:rPr>
          <w:rFonts w:ascii="Times New Roman" w:hAnsi="Times New Roman"/>
          <w:lang w:eastAsia="en-US"/>
        </w:rPr>
        <w:t>publication bias and time-lag bias</w:t>
      </w:r>
      <w:r w:rsidR="00F90167" w:rsidRPr="00901997">
        <w:rPr>
          <w:rFonts w:ascii="Times New Roman" w:hAnsi="Times New Roman"/>
          <w:lang w:eastAsia="en-US"/>
        </w:rPr>
        <w:t>, but that also includes phylogenetic and non-phylogenetic random effects,</w:t>
      </w:r>
      <w:r w:rsidR="0057660A" w:rsidRPr="00901997">
        <w:rPr>
          <w:rFonts w:ascii="Times New Roman" w:hAnsi="Times New Roman"/>
          <w:lang w:eastAsia="en-US"/>
        </w:rPr>
        <w:t xml:space="preserve"> can be written as:</w:t>
      </w:r>
    </w:p>
    <w:p w14:paraId="29BED994" w14:textId="658B7093" w:rsidR="00DA4D50" w:rsidRPr="00901997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en-AU"/>
        </w:rPr>
      </w:pPr>
      <m:oMathPara>
        <m:oMathParaPr>
          <m:jc m:val="center"/>
        </m:oMathParaPr>
        <m:oMath>
          <m:sSub>
            <m:sSubPr>
              <m:ctrlPr>
                <w:ins w:id="38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ins w:id="38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8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rad>
            <m:radPr>
              <m:degHide m:val="1"/>
              <m:ctrlPr>
                <w:ins w:id="38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radPr>
            <m:deg/>
            <m:e>
              <m:f>
                <m:fPr>
                  <m:ctrlPr>
                    <w:ins w:id="385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lang w:val="en-AU"/>
                    </w:rPr>
                    <m:t>1</m:t>
                  </m:r>
                </m:num>
                <m:den>
                  <m:sSub>
                    <m:sSubPr>
                      <m:ctrlPr>
                        <w:ins w:id="386" w:author="Shinichi Nakagawa" w:date="2021-01-28T11:06:00Z">
                          <w:rPr>
                            <w:rFonts w:ascii="Cambria Math" w:hAnsi="Cambria Math" w:cs="Times New Roman"/>
                            <w:lang w:val="en-AU"/>
                          </w:rPr>
                        </w:ins>
                      </m:ctrlPr>
                    </m:sSubPr>
                    <m:e>
                      <m:acc>
                        <m:accPr>
                          <m:chr m:val="̃"/>
                          <m:ctrlPr>
                            <w:ins w:id="387" w:author="Shinichi Nakagawa" w:date="2021-01-28T11:06:00Z">
                              <w:rPr>
                                <w:rFonts w:ascii="Cambria Math" w:hAnsi="Cambria Math" w:cs="Times New Roman"/>
                                <w:lang w:val="en-AU"/>
                              </w:rPr>
                            </w:ins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A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8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AU"/>
            </w:rPr>
            <m:t>yea</m:t>
          </m:r>
          <m:sSub>
            <m:sSubPr>
              <m:ctrlPr>
                <w:ins w:id="38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nary>
            <m:naryPr>
              <m:chr m:val="∑"/>
              <m:limLoc m:val="undOvr"/>
              <m:ctrlPr>
                <w:ins w:id="39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naryPr>
            <m:sub>
              <m:r>
                <w:rPr>
                  <w:rFonts w:ascii="Cambria Math" w:hAnsi="Cambria Math" w:cs="Times New Roman"/>
                  <w:lang w:val="en-AU"/>
                </w:rPr>
                <m:t>k=3</m:t>
              </m:r>
            </m:sub>
            <m:sup>
              <m:sSub>
                <m:sSubPr>
                  <m:ctrlPr>
                    <w:ins w:id="391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mod</m:t>
                  </m:r>
                </m:sub>
              </m:sSub>
            </m:sup>
            <m:e>
              <m:sSub>
                <m:sSubPr>
                  <m:ctrlPr>
                    <w:ins w:id="392" w:author="Shinichi Nakagawa" w:date="2021-01-28T11:06:00Z">
                      <w:rPr>
                        <w:rFonts w:ascii="Cambria Math" w:hAnsi="Cambria Math" w:cs="Times New Roman"/>
                        <w:lang w:val="en-AU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AU"/>
                    </w:rPr>
                    <m:t>k</m:t>
                  </m:r>
                </m:sub>
              </m:sSub>
            </m:e>
          </m:nary>
          <m:sSub>
            <m:sSubPr>
              <m:ctrlPr>
                <w:ins w:id="39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k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94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h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95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h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96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97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+</m:t>
          </m:r>
          <m:sSub>
            <m:sSubPr>
              <m:ctrlPr>
                <w:ins w:id="398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AU"/>
            </w:rPr>
            <m:t>,  (29)</m:t>
          </m:r>
        </m:oMath>
      </m:oMathPara>
    </w:p>
    <w:p w14:paraId="19ADD56A" w14:textId="2105F582" w:rsidR="00DA4D50" w:rsidRPr="005705D3" w:rsidRDefault="001E03F1" w:rsidP="00EC50FE">
      <w:pPr>
        <w:pStyle w:val="FirstParagraph"/>
        <w:spacing w:line="480" w:lineRule="auto"/>
        <w:rPr>
          <w:rFonts w:ascii="Times New Roman" w:hAnsi="Times New Roman" w:cs="Times New Roman"/>
          <w:lang w:val="pt-BR"/>
        </w:rPr>
      </w:pPr>
      <m:oMathPara>
        <m:oMathParaPr>
          <m:jc m:val="center"/>
        </m:oMathParaPr>
        <m:oMath>
          <m:sSub>
            <m:sSubPr>
              <m:ctrlPr>
                <w:ins w:id="399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pt-BR"/>
                </w:rPr>
                <m:t>h</m:t>
              </m:r>
            </m:sub>
          </m:sSub>
          <m:r>
            <w:rPr>
              <w:rFonts w:ascii="Cambria Math" w:hAnsi="Cambria Math" w:cs="Times New Roman"/>
              <w:lang w:val="pt-BR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pt-BR"/>
            </w:rPr>
            <m:t>(0,</m:t>
          </m:r>
          <m:sSubSup>
            <m:sSubSupPr>
              <m:ctrlPr>
                <w:ins w:id="400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lang w:val="pt-BR"/>
                </w:rPr>
                <m:t>2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b/>
              <w:bCs/>
              <w:lang w:val="pt-BR"/>
            </w:rPr>
            <m:t>A</m:t>
          </m:r>
          <m:r>
            <w:rPr>
              <w:rFonts w:ascii="Cambria Math" w:hAnsi="Cambria Math" w:cs="Times New Roman"/>
              <w:lang w:val="pt-BR"/>
            </w:rPr>
            <m:t>),</m:t>
          </m:r>
          <m:sSub>
            <m:sSubPr>
              <m:ctrlPr>
                <w:ins w:id="401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pt-BR"/>
                </w:rPr>
                <m:t>h</m:t>
              </m:r>
            </m:sub>
          </m:sSub>
          <m:r>
            <w:rPr>
              <w:rFonts w:ascii="Cambria Math" w:hAnsi="Cambria Math" w:cs="Times New Roman"/>
              <w:lang w:val="pt-BR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pt-BR"/>
            </w:rPr>
            <m:t>(0,</m:t>
          </m:r>
          <m:sSubSup>
            <m:sSubSupPr>
              <m:ctrlPr>
                <w:ins w:id="402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lang w:val="en-A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lang w:val="pt-BR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pt-BR"/>
            </w:rPr>
            <m:t>),</m:t>
          </m:r>
          <m:sSub>
            <m:sSubPr>
              <m:ctrlPr>
                <w:ins w:id="403" w:author="Shinichi Nakagawa" w:date="2021-01-28T11:06:00Z">
                  <w:rPr>
                    <w:rFonts w:ascii="Cambria Math" w:hAnsi="Cambria Math" w:cs="Times New Roman"/>
                    <w:lang w:val="en-AU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pt-BR"/>
            </w:rPr>
            <m:t>∼</m:t>
          </m:r>
          <m:r>
            <m:rPr>
              <m:scr m:val="script"/>
              <m:sty m:val="p"/>
            </m:rPr>
            <w:rPr>
              <w:rFonts w:ascii="Cambria Math" w:hAnsi="Cambria Math" w:cs="Times New Roman"/>
              <w:lang w:val="en-AU"/>
            </w:rPr>
            <m:t>N</m:t>
          </m:r>
          <m:r>
            <w:rPr>
              <w:rFonts w:ascii="Cambria Math" w:hAnsi="Cambria Math" w:cs="Times New Roman"/>
              <w:lang w:val="pt-BR"/>
            </w:rPr>
            <m:t>(0,</m:t>
          </m:r>
          <m:r>
            <m:rPr>
              <m:sty m:val="b"/>
            </m:rPr>
            <w:rPr>
              <w:rFonts w:ascii="Cambria Math" w:hAnsi="Cambria Math" w:cs="Times New Roman"/>
              <w:lang w:val="en-AU"/>
            </w:rPr>
            <m:t>M</m:t>
          </m:r>
          <m:r>
            <w:rPr>
              <w:rFonts w:ascii="Cambria Math" w:hAnsi="Cambria Math" w:cs="Times New Roman"/>
              <w:lang w:val="pt-BR"/>
            </w:rPr>
            <m:t>)</m:t>
          </m:r>
        </m:oMath>
      </m:oMathPara>
    </w:p>
    <w:p w14:paraId="0D850FF3" w14:textId="7DA01BE1" w:rsidR="000323FD" w:rsidRPr="00901997" w:rsidRDefault="00B06D64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 xml:space="preserve">where </w:t>
      </w:r>
      <w:r w:rsidRPr="00901997">
        <w:rPr>
          <w:i/>
          <w:iCs/>
          <w:lang w:eastAsia="x-none"/>
        </w:rPr>
        <w:t>a</w:t>
      </w:r>
      <w:r w:rsidRPr="00901997">
        <w:rPr>
          <w:i/>
          <w:iCs/>
          <w:vertAlign w:val="subscript"/>
          <w:lang w:eastAsia="x-none"/>
        </w:rPr>
        <w:t>h</w:t>
      </w:r>
      <w:r w:rsidRPr="00901997">
        <w:rPr>
          <w:lang w:eastAsia="x-none"/>
        </w:rPr>
        <w:t xml:space="preserve"> is the phylogenetic effect for the </w:t>
      </w:r>
      <w:proofErr w:type="spellStart"/>
      <w:r w:rsidRPr="00901997">
        <w:rPr>
          <w:i/>
          <w:iCs/>
          <w:lang w:eastAsia="x-none"/>
        </w:rPr>
        <w:t>h</w:t>
      </w:r>
      <w:r w:rsidRPr="00901997">
        <w:rPr>
          <w:lang w:eastAsia="x-none"/>
        </w:rPr>
        <w:t>th</w:t>
      </w:r>
      <w:proofErr w:type="spellEnd"/>
      <w:r w:rsidRPr="00901997">
        <w:rPr>
          <w:lang w:eastAsia="x-none"/>
        </w:rPr>
        <w:t xml:space="preserve"> species, considered multivariate normally distributed with a covariance of </w:t>
      </w:r>
      <m:oMath>
        <m:sSubSup>
          <m:sSubSupPr>
            <m:ctrlPr>
              <w:ins w:id="404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nor/>
          </m:rPr>
          <w:rPr>
            <w:b/>
          </w:rPr>
          <m:t>A</m:t>
        </m:r>
      </m:oMath>
      <w:r w:rsidRPr="00901997">
        <w:rPr>
          <w:b/>
        </w:rPr>
        <w:t xml:space="preserve"> </w:t>
      </w:r>
      <w:r w:rsidRPr="00901997">
        <w:rPr>
          <w:bCs/>
        </w:rPr>
        <w:t>(</w:t>
      </w:r>
      <w:r w:rsidRPr="00901997">
        <w:rPr>
          <w:b/>
        </w:rPr>
        <w:t>A</w:t>
      </w:r>
      <w:r w:rsidRPr="00901997">
        <w:rPr>
          <w:bCs/>
        </w:rPr>
        <w:t xml:space="preserve"> is a correlation matrix derived from a phylogeny</w:t>
      </w:r>
      <w:r w:rsidR="00DF3A56" w:rsidRPr="00901997">
        <w:rPr>
          <w:bCs/>
        </w:rPr>
        <w:t>)</w:t>
      </w:r>
      <w:r w:rsidR="00035887" w:rsidRPr="00901997">
        <w:rPr>
          <w:lang w:eastAsia="x-none"/>
        </w:rPr>
        <w:t xml:space="preserve">, and </w:t>
      </w:r>
      <w:proofErr w:type="spellStart"/>
      <w:r w:rsidR="00ED33B1" w:rsidRPr="00901997">
        <w:rPr>
          <w:i/>
          <w:iCs/>
          <w:lang w:eastAsia="x-none"/>
        </w:rPr>
        <w:t>q</w:t>
      </w:r>
      <w:r w:rsidR="00ED33B1" w:rsidRPr="00901997">
        <w:rPr>
          <w:i/>
          <w:iCs/>
          <w:vertAlign w:val="subscript"/>
          <w:lang w:eastAsia="x-none"/>
        </w:rPr>
        <w:t>h</w:t>
      </w:r>
      <w:proofErr w:type="spellEnd"/>
      <w:r w:rsidR="00035887" w:rsidRPr="00901997">
        <w:rPr>
          <w:lang w:eastAsia="x-none"/>
        </w:rPr>
        <w:t xml:space="preserve"> is the between-effect-size effect, or within-study effect, for </w:t>
      </w:r>
      <w:r w:rsidR="00C14F81" w:rsidRPr="00901997">
        <w:rPr>
          <w:lang w:eastAsia="x-none"/>
        </w:rPr>
        <w:t xml:space="preserve">the </w:t>
      </w:r>
      <w:proofErr w:type="spellStart"/>
      <w:r w:rsidR="00DF3A56" w:rsidRPr="00901997">
        <w:rPr>
          <w:i/>
          <w:iCs/>
          <w:lang w:eastAsia="x-none"/>
        </w:rPr>
        <w:t>h</w:t>
      </w:r>
      <w:r w:rsidR="00035887" w:rsidRPr="00901997">
        <w:rPr>
          <w:lang w:eastAsia="x-none"/>
        </w:rPr>
        <w:t>th</w:t>
      </w:r>
      <w:proofErr w:type="spellEnd"/>
      <w:r w:rsidR="00035887" w:rsidRPr="00901997">
        <w:rPr>
          <w:lang w:eastAsia="x-none"/>
        </w:rPr>
        <w:t xml:space="preserve"> </w:t>
      </w:r>
      <w:r w:rsidR="00DF3A56" w:rsidRPr="00901997">
        <w:rPr>
          <w:lang w:eastAsia="x-none"/>
        </w:rPr>
        <w:t>species</w:t>
      </w:r>
      <w:r w:rsidR="00035887" w:rsidRPr="00901997">
        <w:rPr>
          <w:lang w:eastAsia="x-none"/>
        </w:rPr>
        <w:t xml:space="preserve">, </w:t>
      </w:r>
      <w:r w:rsidR="0001780D" w:rsidRPr="00901997">
        <w:rPr>
          <w:lang w:eastAsia="x-none"/>
        </w:rPr>
        <w:t>distributed</w:t>
      </w:r>
      <w:r w:rsidR="00035887" w:rsidRPr="00901997">
        <w:rPr>
          <w:lang w:eastAsia="x-none"/>
        </w:rPr>
        <w:t xml:space="preserve"> with the variance of </w:t>
      </w:r>
      <m:oMath>
        <m:sSubSup>
          <m:sSubSupPr>
            <m:ctrlPr>
              <w:ins w:id="405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14F81" w:rsidRPr="00901997">
        <w:t xml:space="preserve"> (</w:t>
      </w:r>
      <w:r w:rsidR="00C14F81" w:rsidRPr="00901997">
        <w:rPr>
          <w:i/>
          <w:iCs/>
        </w:rPr>
        <w:t>h</w:t>
      </w:r>
      <w:r w:rsidR="00C14F81" w:rsidRPr="00901997">
        <w:t xml:space="preserve"> = 1, 2, …, </w:t>
      </w:r>
      <w:proofErr w:type="spellStart"/>
      <w:r w:rsidR="00C14F81" w:rsidRPr="00901997">
        <w:rPr>
          <w:i/>
          <w:iCs/>
        </w:rPr>
        <w:t>N</w:t>
      </w:r>
      <w:r w:rsidR="00C14F81" w:rsidRPr="00901997">
        <w:rPr>
          <w:i/>
          <w:iCs/>
          <w:vertAlign w:val="subscript"/>
        </w:rPr>
        <w:t>species</w:t>
      </w:r>
      <w:proofErr w:type="spellEnd"/>
      <w:r w:rsidR="00C14F81" w:rsidRPr="00901997">
        <w:t>, the number of species</w:t>
      </w:r>
      <w:r w:rsidR="00E75D33" w:rsidRPr="00901997">
        <w:t xml:space="preserve">; </w:t>
      </w:r>
      <m:oMath>
        <m:sSub>
          <m:sSubPr>
            <m:ctrlPr>
              <w:ins w:id="406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effect-size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ins w:id="407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study</m:t>
            </m:r>
          </m:sub>
        </m:sSub>
      </m:oMath>
      <w:r w:rsidR="00C14F81" w:rsidRPr="00901997">
        <w:t>)</w:t>
      </w:r>
      <w:r w:rsidR="005852A6" w:rsidRPr="00901997">
        <w:t>,</w:t>
      </w:r>
      <w:r w:rsidR="00DF3A56" w:rsidRPr="00901997">
        <w:t xml:space="preserve"> and</w:t>
      </w:r>
      <w:r w:rsidR="00035887" w:rsidRPr="00901997">
        <w:rPr>
          <w:lang w:eastAsia="x-none"/>
        </w:rPr>
        <w:t xml:space="preserve"> the other notations are the same as above.</w:t>
      </w:r>
      <w:r w:rsidR="003E7409" w:rsidRPr="00901997">
        <w:rPr>
          <w:lang w:eastAsia="x-none"/>
        </w:rPr>
        <w:t xml:space="preserve"> </w:t>
      </w:r>
      <w:r w:rsidR="002069FD" w:rsidRPr="00901997">
        <w:rPr>
          <w:lang w:eastAsia="x-none"/>
        </w:rPr>
        <w:t xml:space="preserve">Relevantly, when using SMD or </w:t>
      </w:r>
      <w:proofErr w:type="spellStart"/>
      <w:r w:rsidR="002069FD" w:rsidRPr="00901997">
        <w:rPr>
          <w:lang w:eastAsia="x-none"/>
        </w:rPr>
        <w:t>lnRR</w:t>
      </w:r>
      <w:proofErr w:type="spellEnd"/>
      <w:r w:rsidR="002069FD" w:rsidRPr="00901997">
        <w:rPr>
          <w:lang w:eastAsia="x-none"/>
        </w:rPr>
        <w:t xml:space="preserve">, </w:t>
      </w:r>
      <w:commentRangeStart w:id="408"/>
      <w:r w:rsidR="002069FD" w:rsidRPr="00901997">
        <w:rPr>
          <w:lang w:eastAsia="x-none"/>
        </w:rPr>
        <w:t xml:space="preserve">we may be better off using </w:t>
      </w:r>
      <m:oMath>
        <m:sSub>
          <m:sSubPr>
            <m:ctrlPr>
              <w:ins w:id="409" w:author="Shinichi Nakagawa" w:date="2021-01-28T11:06:00Z">
                <w:rPr>
                  <w:rFonts w:ascii="Cambria Math" w:hAnsi="Cambria Math"/>
                </w:rPr>
              </w:ins>
            </m:ctrlPr>
          </m:sSubPr>
          <m:e>
            <m:acc>
              <m:accPr>
                <m:chr m:val="̃"/>
                <m:ctrlPr>
                  <w:ins w:id="410" w:author="Shinichi Nakagawa" w:date="2021-01-28T11:06:00Z">
                    <w:rPr>
                      <w:rFonts w:ascii="Cambria Math" w:hAnsi="Cambria Math"/>
                    </w:rPr>
                  </w:ins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9244C" w:rsidRPr="00901997">
        <w:rPr>
          <w:lang w:eastAsia="x-none"/>
        </w:rPr>
        <w:t xml:space="preserve"> </w:t>
      </w:r>
      <w:r w:rsidR="006D541B" w:rsidRPr="00901997">
        <w:rPr>
          <w:lang w:eastAsia="x-none"/>
        </w:rPr>
        <w:t xml:space="preserve">and residuals </w:t>
      </w:r>
      <w:r w:rsidR="0049244C" w:rsidRPr="00901997">
        <w:rPr>
          <w:lang w:eastAsia="x-none"/>
        </w:rPr>
        <w:t>for drawing funnel plots</w:t>
      </w:r>
      <w:r w:rsidR="001A24E4" w:rsidRPr="00901997">
        <w:rPr>
          <w:lang w:eastAsia="x-none"/>
        </w:rPr>
        <w:t xml:space="preserve"> (see Section 4.1;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Doleman</w:t>
      </w:r>
      <w:proofErr w:type="spellEnd"/>
      <w:r w:rsidR="008E2D9F">
        <w:rPr>
          <w:lang w:eastAsia="x-none"/>
        </w:rPr>
        <w:t>, 2020 #99}</w:t>
      </w:r>
      <w:commentRangeEnd w:id="408"/>
      <w:r w:rsidR="008E02D9">
        <w:rPr>
          <w:rStyle w:val="CommentReference"/>
          <w:rFonts w:ascii="Cambria" w:eastAsia="MS Mincho" w:hAnsi="Cambria"/>
          <w:color w:val="00000A"/>
        </w:rPr>
        <w:commentReference w:id="408"/>
      </w:r>
      <w:r w:rsidR="001A24E4" w:rsidRPr="00901997">
        <w:rPr>
          <w:lang w:eastAsia="x-none"/>
        </w:rPr>
        <w:t>)</w:t>
      </w:r>
      <w:r w:rsidR="0049244C" w:rsidRPr="00901997">
        <w:rPr>
          <w:lang w:eastAsia="x-none"/>
        </w:rPr>
        <w:t xml:space="preserve">. </w:t>
      </w:r>
      <w:r w:rsidR="0057660A" w:rsidRPr="00901997">
        <w:rPr>
          <w:lang w:eastAsia="x-none"/>
        </w:rPr>
        <w:t xml:space="preserve">We use two datasets </w:t>
      </w:r>
      <w:r w:rsidR="00ED33B1" w:rsidRPr="00901997">
        <w:rPr>
          <w:lang w:eastAsia="x-none"/>
        </w:rPr>
        <w:t>and</w:t>
      </w:r>
      <w:r w:rsidR="0057660A" w:rsidRPr="00901997">
        <w:rPr>
          <w:lang w:eastAsia="x-none"/>
        </w:rPr>
        <w:t xml:space="preserve"> the three effect sizes </w:t>
      </w:r>
      <w:r w:rsidR="00ED33B1" w:rsidRPr="00901997">
        <w:rPr>
          <w:lang w:eastAsia="x-none"/>
        </w:rPr>
        <w:t xml:space="preserve">to illustrate </w:t>
      </w:r>
      <w:r w:rsidR="00565B09" w:rsidRPr="00901997">
        <w:rPr>
          <w:lang w:eastAsia="x-none"/>
        </w:rPr>
        <w:t>the proposed</w:t>
      </w:r>
      <w:r w:rsidR="00ED33B1" w:rsidRPr="00901997">
        <w:rPr>
          <w:lang w:eastAsia="x-none"/>
        </w:rPr>
        <w:t xml:space="preserve"> methods </w:t>
      </w:r>
      <w:r w:rsidR="0057660A" w:rsidRPr="00901997">
        <w:rPr>
          <w:lang w:eastAsia="x-none"/>
        </w:rPr>
        <w:t xml:space="preserve">in </w:t>
      </w:r>
      <w:r w:rsidR="00907D69" w:rsidRPr="00A85DA2">
        <w:rPr>
          <w:highlight w:val="yellow"/>
          <w:lang w:eastAsia="x-none"/>
        </w:rPr>
        <w:t>Supporting</w:t>
      </w:r>
      <w:r w:rsidR="0057660A" w:rsidRPr="00A85DA2">
        <w:rPr>
          <w:highlight w:val="yellow"/>
          <w:lang w:eastAsia="x-none"/>
        </w:rPr>
        <w:t xml:space="preserve"> Information</w:t>
      </w:r>
      <w:r w:rsidR="00C418D4" w:rsidRPr="006612C0">
        <w:rPr>
          <w:highlight w:val="yellow"/>
          <w:lang w:eastAsia="x-none"/>
        </w:rPr>
        <w:t xml:space="preserve"> (Appendix S4)</w:t>
      </w:r>
      <w:r w:rsidR="00907D69" w:rsidRPr="006612C0">
        <w:rPr>
          <w:highlight w:val="yellow"/>
          <w:lang w:eastAsia="x-none"/>
        </w:rPr>
        <w:t>.</w:t>
      </w:r>
      <w:r w:rsidR="0057660A" w:rsidRPr="00901997">
        <w:rPr>
          <w:lang w:eastAsia="x-none"/>
        </w:rPr>
        <w:t xml:space="preserve"> </w:t>
      </w:r>
    </w:p>
    <w:p w14:paraId="2AFBFF3C" w14:textId="22F8C2B8" w:rsidR="00FD4C01" w:rsidRPr="00901997" w:rsidRDefault="00016698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4.</w:t>
      </w:r>
      <w:r w:rsidR="00A645F8" w:rsidRPr="00901997">
        <w:rPr>
          <w:sz w:val="24"/>
          <w:szCs w:val="24"/>
          <w:lang w:val="en-AU"/>
        </w:rPr>
        <w:t>4</w:t>
      </w:r>
      <w:r w:rsidRPr="00901997">
        <w:rPr>
          <w:sz w:val="24"/>
          <w:szCs w:val="24"/>
          <w:lang w:val="en-AU"/>
        </w:rPr>
        <w:t xml:space="preserve"> | </w:t>
      </w:r>
      <w:r w:rsidR="009F47C5" w:rsidRPr="00901997">
        <w:rPr>
          <w:sz w:val="24"/>
          <w:szCs w:val="24"/>
          <w:lang w:val="en-AU"/>
        </w:rPr>
        <w:t>Alternative approaches</w:t>
      </w:r>
      <w:r w:rsidR="003D2BEF" w:rsidRPr="00901997">
        <w:rPr>
          <w:sz w:val="24"/>
          <w:szCs w:val="24"/>
          <w:lang w:val="en-AU"/>
        </w:rPr>
        <w:t xml:space="preserve">: </w:t>
      </w:r>
      <w:r w:rsidR="00BC4AD5" w:rsidRPr="00901997">
        <w:rPr>
          <w:sz w:val="24"/>
          <w:szCs w:val="24"/>
          <w:lang w:val="en-AU"/>
        </w:rPr>
        <w:t>averaging</w:t>
      </w:r>
      <w:r w:rsidR="003D2BEF" w:rsidRPr="00901997">
        <w:rPr>
          <w:sz w:val="24"/>
          <w:szCs w:val="24"/>
          <w:lang w:val="en-AU"/>
        </w:rPr>
        <w:t xml:space="preserve"> </w:t>
      </w:r>
      <w:r w:rsidR="00BC4AD5" w:rsidRPr="00901997">
        <w:rPr>
          <w:sz w:val="24"/>
          <w:szCs w:val="24"/>
          <w:lang w:val="en-AU"/>
        </w:rPr>
        <w:t>or</w:t>
      </w:r>
      <w:r w:rsidR="003D2BEF" w:rsidRPr="00901997">
        <w:rPr>
          <w:sz w:val="24"/>
          <w:szCs w:val="24"/>
          <w:lang w:val="en-AU"/>
        </w:rPr>
        <w:t xml:space="preserve"> </w:t>
      </w:r>
      <w:r w:rsidR="00BC4AD5" w:rsidRPr="00901997">
        <w:rPr>
          <w:sz w:val="24"/>
          <w:szCs w:val="24"/>
          <w:lang w:val="en-AU"/>
        </w:rPr>
        <w:t>sampling</w:t>
      </w:r>
    </w:p>
    <w:p w14:paraId="5ED6068A" w14:textId="1F3F86D7" w:rsidR="00731520" w:rsidRPr="00901997" w:rsidRDefault="00D06F86" w:rsidP="00EC50FE">
      <w:pPr>
        <w:spacing w:line="480" w:lineRule="auto"/>
        <w:rPr>
          <w:lang w:eastAsia="x-none"/>
        </w:rPr>
      </w:pPr>
      <w:r w:rsidRPr="00901997">
        <w:rPr>
          <w:lang w:eastAsia="x-none"/>
        </w:rPr>
        <w:t>Many of the methods we introduced in Section 3 are still useful</w:t>
      </w:r>
      <w:r w:rsidR="00716E7C" w:rsidRPr="00901997">
        <w:rPr>
          <w:lang w:eastAsia="x-none"/>
        </w:rPr>
        <w:t>,</w:t>
      </w:r>
      <w:r w:rsidRPr="00901997">
        <w:rPr>
          <w:lang w:eastAsia="x-none"/>
        </w:rPr>
        <w:t xml:space="preserve"> </w:t>
      </w:r>
      <w:r w:rsidR="005F5F8A" w:rsidRPr="00901997">
        <w:rPr>
          <w:lang w:eastAsia="x-none"/>
        </w:rPr>
        <w:t xml:space="preserve">even </w:t>
      </w:r>
      <w:r w:rsidRPr="00901997">
        <w:rPr>
          <w:lang w:eastAsia="x-none"/>
        </w:rPr>
        <w:t xml:space="preserve">in the presence of </w:t>
      </w:r>
      <w:r w:rsidR="00C00264" w:rsidRPr="00901997">
        <w:rPr>
          <w:lang w:eastAsia="x-none"/>
        </w:rPr>
        <w:t>non-</w:t>
      </w:r>
      <w:r w:rsidR="00A42808" w:rsidRPr="00901997">
        <w:rPr>
          <w:lang w:eastAsia="x-none"/>
        </w:rPr>
        <w:t>independent data</w:t>
      </w:r>
      <w:r w:rsidRPr="00901997">
        <w:rPr>
          <w:lang w:eastAsia="x-none"/>
        </w:rPr>
        <w:t xml:space="preserve">, if we aggregate effect sizes per </w:t>
      </w:r>
      <w:r w:rsidR="00A42808" w:rsidRPr="00901997">
        <w:rPr>
          <w:lang w:eastAsia="x-none"/>
        </w:rPr>
        <w:t xml:space="preserve">study or sample one effect size </w:t>
      </w:r>
      <w:r w:rsidR="008A6970" w:rsidRPr="00901997">
        <w:rPr>
          <w:lang w:eastAsia="x-none"/>
        </w:rPr>
        <w:t>per</w:t>
      </w:r>
      <w:r w:rsidR="00A42808" w:rsidRPr="00901997">
        <w:rPr>
          <w:lang w:eastAsia="x-none"/>
        </w:rPr>
        <w:t xml:space="preserve"> study. </w:t>
      </w:r>
      <w:r w:rsidR="00645B49" w:rsidRPr="00901997">
        <w:rPr>
          <w:lang w:eastAsia="x-none"/>
        </w:rPr>
        <w:t xml:space="preserve">Relevantly, overall means will </w:t>
      </w:r>
      <w:r w:rsidR="002B7C41">
        <w:rPr>
          <w:lang w:eastAsia="x-none"/>
        </w:rPr>
        <w:t xml:space="preserve">generally </w:t>
      </w:r>
      <w:r w:rsidR="00645B49" w:rsidRPr="00901997">
        <w:rPr>
          <w:lang w:eastAsia="x-none"/>
        </w:rPr>
        <w:t>not be biased using aggregated</w:t>
      </w:r>
      <w:r w:rsidR="00A046D4" w:rsidRPr="00901997">
        <w:rPr>
          <w:lang w:eastAsia="x-none"/>
        </w:rPr>
        <w:t xml:space="preserve"> or sample</w:t>
      </w:r>
      <w:r w:rsidR="00AA7C09" w:rsidRPr="00901997">
        <w:rPr>
          <w:lang w:eastAsia="x-none"/>
        </w:rPr>
        <w:t>d</w:t>
      </w:r>
      <w:r w:rsidR="00A046D4" w:rsidRPr="00901997">
        <w:rPr>
          <w:lang w:eastAsia="x-none"/>
        </w:rPr>
        <w:t xml:space="preserve"> effect sizes </w:t>
      </w:r>
      <w:r w:rsidR="00A046D4" w:rsidRPr="00901997">
        <w:rPr>
          <w:lang w:eastAsia="x-none"/>
        </w:rPr>
        <w:lastRenderedPageBreak/>
        <w:t>(</w:t>
      </w:r>
      <w:r w:rsidR="008E2D9F">
        <w:rPr>
          <w:lang w:eastAsia="x-none"/>
        </w:rPr>
        <w:t>{Song, 2020 #94}</w:t>
      </w:r>
      <w:r w:rsidR="00A046D4" w:rsidRPr="00901997">
        <w:rPr>
          <w:lang w:eastAsia="x-none"/>
        </w:rPr>
        <w:t>)</w:t>
      </w:r>
      <w:r w:rsidR="00AE22D1" w:rsidRPr="00901997">
        <w:rPr>
          <w:lang w:eastAsia="x-none"/>
        </w:rPr>
        <w:t xml:space="preserve">. </w:t>
      </w:r>
      <w:r w:rsidR="00924FED" w:rsidRPr="00901997">
        <w:rPr>
          <w:lang w:eastAsia="x-none"/>
        </w:rPr>
        <w:t>Also,</w:t>
      </w:r>
      <w:r w:rsidR="000F4278" w:rsidRPr="00901997">
        <w:rPr>
          <w:lang w:eastAsia="x-none"/>
        </w:rPr>
        <w:t xml:space="preserve"> Ro</w:t>
      </w:r>
      <w:r w:rsidR="00CB569B" w:rsidRPr="00901997">
        <w:rPr>
          <w:lang w:eastAsia="x-none"/>
        </w:rPr>
        <w:t>d</w:t>
      </w:r>
      <w:r w:rsidR="000F4278" w:rsidRPr="00901997">
        <w:rPr>
          <w:lang w:eastAsia="x-none"/>
        </w:rPr>
        <w:t xml:space="preserve">gers and </w:t>
      </w:r>
      <w:r w:rsidR="00CB569B" w:rsidRPr="00901997">
        <w:rPr>
          <w:lang w:eastAsia="x-none"/>
        </w:rPr>
        <w:t xml:space="preserve">Pustejovsky </w:t>
      </w:r>
      <w:r w:rsidR="00B433F3" w:rsidRPr="00901997">
        <w:rPr>
          <w:lang w:eastAsia="x-none"/>
        </w:rPr>
        <w:t>(</w:t>
      </w:r>
      <w:r w:rsidR="008E2D9F">
        <w:rPr>
          <w:lang w:eastAsia="x-none"/>
        </w:rPr>
        <w:t>{, 2020 #40}</w:t>
      </w:r>
      <w:r w:rsidR="00B433F3" w:rsidRPr="00901997">
        <w:rPr>
          <w:lang w:eastAsia="x-none"/>
        </w:rPr>
        <w:t>)</w:t>
      </w:r>
      <w:r w:rsidR="00924FED" w:rsidRPr="00901997">
        <w:rPr>
          <w:lang w:eastAsia="x-none"/>
        </w:rPr>
        <w:t xml:space="preserve"> </w:t>
      </w:r>
      <w:r w:rsidR="00B07AF2" w:rsidRPr="00901997">
        <w:rPr>
          <w:lang w:eastAsia="x-none"/>
        </w:rPr>
        <w:t xml:space="preserve">showed that </w:t>
      </w:r>
      <w:r w:rsidR="00B433F3" w:rsidRPr="00901997">
        <w:rPr>
          <w:lang w:eastAsia="x-none"/>
        </w:rPr>
        <w:t>all</w:t>
      </w:r>
      <w:r w:rsidR="009855B6" w:rsidRPr="00901997">
        <w:rPr>
          <w:lang w:eastAsia="x-none"/>
        </w:rPr>
        <w:t xml:space="preserve"> Egger’s regression (similar to Equation </w:t>
      </w:r>
      <w:r w:rsidR="008D2D39" w:rsidRPr="00901997">
        <w:rPr>
          <w:lang w:eastAsia="x-none"/>
        </w:rPr>
        <w:t>10</w:t>
      </w:r>
      <w:r w:rsidR="009855B6" w:rsidRPr="00901997">
        <w:rPr>
          <w:lang w:eastAsia="x-none"/>
        </w:rPr>
        <w:t>)</w:t>
      </w:r>
      <w:r w:rsidR="004440BE" w:rsidRPr="00901997">
        <w:rPr>
          <w:lang w:eastAsia="x-none"/>
        </w:rPr>
        <w:t>, the trim-and-fill test (</w:t>
      </w:r>
      <w:r w:rsidR="00A85DA2">
        <w:rPr>
          <w:lang w:eastAsia="x-none"/>
        </w:rPr>
        <w:t xml:space="preserve">using </w:t>
      </w:r>
      <w:r w:rsidR="004440BE" w:rsidRPr="00901997">
        <w:rPr>
          <w:i/>
          <w:iCs/>
          <w:lang w:eastAsia="x-none"/>
        </w:rPr>
        <w:t>R</w:t>
      </w:r>
      <w:r w:rsidR="004440BE" w:rsidRPr="00901997">
        <w:rPr>
          <w:vertAlign w:val="subscript"/>
          <w:lang w:eastAsia="x-none"/>
        </w:rPr>
        <w:t>0</w:t>
      </w:r>
      <w:r w:rsidR="004440BE" w:rsidRPr="00901997">
        <w:rPr>
          <w:lang w:eastAsia="x-none"/>
        </w:rPr>
        <w:t xml:space="preserve"> estimator) and </w:t>
      </w:r>
      <w:r w:rsidR="00A51FFC" w:rsidRPr="00901997">
        <w:rPr>
          <w:lang w:eastAsia="x-none"/>
        </w:rPr>
        <w:t>the</w:t>
      </w:r>
      <w:r w:rsidR="00013198" w:rsidRPr="00901997">
        <w:rPr>
          <w:lang w:eastAsia="x-none"/>
        </w:rPr>
        <w:t xml:space="preserve"> three-parameter</w:t>
      </w:r>
      <w:r w:rsidR="00A51FFC" w:rsidRPr="00901997">
        <w:rPr>
          <w:lang w:eastAsia="x-none"/>
        </w:rPr>
        <w:t xml:space="preserve"> selection model </w:t>
      </w:r>
      <w:r w:rsidR="005266D8" w:rsidRPr="00901997">
        <w:rPr>
          <w:lang w:eastAsia="x-none"/>
        </w:rPr>
        <w:t xml:space="preserve">(as in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Vevea</w:t>
      </w:r>
      <w:proofErr w:type="spellEnd"/>
      <w:r w:rsidR="008E2D9F">
        <w:rPr>
          <w:lang w:eastAsia="x-none"/>
        </w:rPr>
        <w:t>, 1995 #110}</w:t>
      </w:r>
      <w:r w:rsidR="005266D8" w:rsidRPr="00901997">
        <w:rPr>
          <w:lang w:eastAsia="x-none"/>
        </w:rPr>
        <w:t>)</w:t>
      </w:r>
      <w:r w:rsidR="00AE01CD" w:rsidRPr="00901997">
        <w:rPr>
          <w:lang w:eastAsia="x-none"/>
        </w:rPr>
        <w:t xml:space="preserve"> all performed well </w:t>
      </w:r>
      <w:r w:rsidR="00752F73" w:rsidRPr="00901997">
        <w:rPr>
          <w:lang w:eastAsia="x-none"/>
        </w:rPr>
        <w:t>having the appropriate level of</w:t>
      </w:r>
      <w:r w:rsidR="00AE01CD" w:rsidRPr="00901997">
        <w:rPr>
          <w:lang w:eastAsia="x-none"/>
        </w:rPr>
        <w:t xml:space="preserve"> Type 1 error</w:t>
      </w:r>
      <w:r w:rsidR="0052597A" w:rsidRPr="00901997">
        <w:rPr>
          <w:lang w:eastAsia="x-none"/>
        </w:rPr>
        <w:t>,</w:t>
      </w:r>
      <w:r w:rsidR="00AE01CD" w:rsidRPr="00901997">
        <w:rPr>
          <w:lang w:eastAsia="x-none"/>
        </w:rPr>
        <w:t xml:space="preserve"> </w:t>
      </w:r>
      <w:r w:rsidR="00D264B0" w:rsidRPr="00901997">
        <w:rPr>
          <w:lang w:eastAsia="x-none"/>
        </w:rPr>
        <w:t xml:space="preserve">although the </w:t>
      </w:r>
      <w:r w:rsidR="00497B3A" w:rsidRPr="00901997">
        <w:rPr>
          <w:lang w:eastAsia="x-none"/>
        </w:rPr>
        <w:t xml:space="preserve">three-parameter </w:t>
      </w:r>
      <w:r w:rsidR="00D264B0" w:rsidRPr="00901997">
        <w:rPr>
          <w:lang w:eastAsia="x-none"/>
        </w:rPr>
        <w:t xml:space="preserve">selection model was </w:t>
      </w:r>
      <w:r w:rsidR="00FB5440" w:rsidRPr="00901997">
        <w:rPr>
          <w:lang w:eastAsia="x-none"/>
        </w:rPr>
        <w:t>noticeably more</w:t>
      </w:r>
      <w:r w:rsidR="00013198" w:rsidRPr="00901997">
        <w:rPr>
          <w:lang w:eastAsia="x-none"/>
        </w:rPr>
        <w:t xml:space="preserve"> powerful</w:t>
      </w:r>
      <w:r w:rsidR="00FB5440" w:rsidRPr="00901997">
        <w:rPr>
          <w:lang w:eastAsia="x-none"/>
        </w:rPr>
        <w:t xml:space="preserve"> th</w:t>
      </w:r>
      <w:r w:rsidR="00020D3C" w:rsidRPr="00901997">
        <w:rPr>
          <w:lang w:eastAsia="x-none"/>
        </w:rPr>
        <w:t>an the others</w:t>
      </w:r>
      <w:r w:rsidR="00013198" w:rsidRPr="00901997">
        <w:rPr>
          <w:lang w:eastAsia="x-none"/>
        </w:rPr>
        <w:t xml:space="preserve">. </w:t>
      </w:r>
      <w:r w:rsidR="00BD656A" w:rsidRPr="00901997">
        <w:rPr>
          <w:lang w:eastAsia="x-none"/>
        </w:rPr>
        <w:t>However</w:t>
      </w:r>
      <w:r w:rsidR="009326B2" w:rsidRPr="00901997">
        <w:rPr>
          <w:lang w:eastAsia="x-none"/>
        </w:rPr>
        <w:t>,</w:t>
      </w:r>
      <w:r w:rsidR="00BD656A" w:rsidRPr="00901997">
        <w:rPr>
          <w:lang w:eastAsia="x-none"/>
        </w:rPr>
        <w:t xml:space="preserve"> </w:t>
      </w:r>
      <w:r w:rsidR="00A27945" w:rsidRPr="00901997">
        <w:rPr>
          <w:lang w:eastAsia="x-none"/>
        </w:rPr>
        <w:t xml:space="preserve">this is not a general solution </w:t>
      </w:r>
      <w:r w:rsidR="00020D3C" w:rsidRPr="00901997">
        <w:rPr>
          <w:lang w:eastAsia="x-none"/>
        </w:rPr>
        <w:t>when we have a phylogenetic signal (</w:t>
      </w:r>
      <m:oMath>
        <m:sSubSup>
          <m:sSubSupPr>
            <m:ctrlPr>
              <w:ins w:id="411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20D3C" w:rsidRPr="00901997">
        <w:rPr>
          <w:lang w:eastAsia="x-none"/>
        </w:rPr>
        <w:t xml:space="preserve"> &gt; 0; Equation 29). In such a case, </w:t>
      </w:r>
      <w:r w:rsidR="00C57360" w:rsidRPr="00901997">
        <w:rPr>
          <w:lang w:eastAsia="x-none"/>
        </w:rPr>
        <w:t xml:space="preserve">averaging </w:t>
      </w:r>
      <w:r w:rsidR="008D2D39" w:rsidRPr="00901997">
        <w:rPr>
          <w:lang w:eastAsia="x-none"/>
        </w:rPr>
        <w:t xml:space="preserve">or sampling per species </w:t>
      </w:r>
      <w:r w:rsidR="00731520" w:rsidRPr="00901997">
        <w:rPr>
          <w:lang w:eastAsia="x-none"/>
        </w:rPr>
        <w:t>will not</w:t>
      </w:r>
      <w:r w:rsidR="008D2D39" w:rsidRPr="00901997">
        <w:rPr>
          <w:lang w:eastAsia="x-none"/>
        </w:rPr>
        <w:t xml:space="preserve"> eliminate non-independence as effect sizes are still correlated via phylogeny (</w:t>
      </w:r>
      <w:proofErr w:type="gramStart"/>
      <w:r w:rsidR="008D2D39" w:rsidRPr="00901997">
        <w:rPr>
          <w:lang w:eastAsia="x-none"/>
        </w:rPr>
        <w:t>i.e.</w:t>
      </w:r>
      <w:proofErr w:type="gramEnd"/>
      <w:r w:rsidR="008D2D39" w:rsidRPr="00901997">
        <w:rPr>
          <w:lang w:eastAsia="x-none"/>
        </w:rPr>
        <w:t xml:space="preserve"> </w:t>
      </w:r>
      <w:r w:rsidR="008D2D39" w:rsidRPr="00901997">
        <w:rPr>
          <w:b/>
        </w:rPr>
        <w:t xml:space="preserve">A </w:t>
      </w:r>
      <w:r w:rsidR="008D2D39" w:rsidRPr="00901997">
        <w:rPr>
          <w:bCs/>
        </w:rPr>
        <w:t>in Equation 29</w:t>
      </w:r>
      <w:r w:rsidR="008D2D39" w:rsidRPr="00901997">
        <w:rPr>
          <w:lang w:eastAsia="x-none"/>
        </w:rPr>
        <w:t xml:space="preserve">). </w:t>
      </w:r>
      <w:r w:rsidR="00705459">
        <w:rPr>
          <w:lang w:eastAsia="x-none"/>
        </w:rPr>
        <w:t>Furthermore, e</w:t>
      </w:r>
      <w:r w:rsidR="00A27945" w:rsidRPr="00901997">
        <w:rPr>
          <w:lang w:eastAsia="x-none"/>
        </w:rPr>
        <w:t>ven when there is no phylogenetic signal (</w:t>
      </w:r>
      <m:oMath>
        <m:sSubSup>
          <m:sSubSupPr>
            <m:ctrlPr>
              <w:ins w:id="412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27945" w:rsidRPr="00901997">
        <w:rPr>
          <w:lang w:eastAsia="x-none"/>
        </w:rPr>
        <w:t xml:space="preserve"> = 0)</w:t>
      </w:r>
      <w:r w:rsidR="00716E7C" w:rsidRPr="00901997">
        <w:rPr>
          <w:lang w:eastAsia="x-none"/>
        </w:rPr>
        <w:t>,</w:t>
      </w:r>
      <w:r w:rsidR="00E77BB6" w:rsidRPr="00901997">
        <w:rPr>
          <w:lang w:eastAsia="x-none"/>
        </w:rPr>
        <w:t xml:space="preserve"> or we do not have the species-level structure in a dataset</w:t>
      </w:r>
      <w:r w:rsidR="00A27945" w:rsidRPr="00901997">
        <w:rPr>
          <w:lang w:eastAsia="x-none"/>
        </w:rPr>
        <w:t xml:space="preserve">, </w:t>
      </w:r>
      <w:r w:rsidR="007923E0" w:rsidRPr="00901997">
        <w:rPr>
          <w:lang w:eastAsia="x-none"/>
        </w:rPr>
        <w:t xml:space="preserve">these alternative approaches </w:t>
      </w:r>
      <w:r w:rsidR="00C3407C" w:rsidRPr="00901997">
        <w:rPr>
          <w:lang w:eastAsia="x-none"/>
        </w:rPr>
        <w:t>could be</w:t>
      </w:r>
      <w:r w:rsidR="007923E0" w:rsidRPr="00901997">
        <w:rPr>
          <w:lang w:eastAsia="x-none"/>
        </w:rPr>
        <w:t xml:space="preserve"> problematic. For example, i</w:t>
      </w:r>
      <w:r w:rsidR="00AE0786" w:rsidRPr="00901997">
        <w:rPr>
          <w:lang w:eastAsia="x-none"/>
        </w:rPr>
        <w:t>f we average effect size</w:t>
      </w:r>
      <w:r w:rsidR="00AA7C09" w:rsidRPr="00901997">
        <w:rPr>
          <w:lang w:eastAsia="x-none"/>
        </w:rPr>
        <w:t>s</w:t>
      </w:r>
      <w:r w:rsidR="00AE0786" w:rsidRPr="00901997">
        <w:rPr>
          <w:lang w:eastAsia="x-none"/>
        </w:rPr>
        <w:t>, we will lose all effect-size</w:t>
      </w:r>
      <w:r w:rsidR="00D239D4" w:rsidRPr="00901997">
        <w:rPr>
          <w:lang w:eastAsia="x-none"/>
        </w:rPr>
        <w:t>-</w:t>
      </w:r>
      <w:r w:rsidR="00AE0786" w:rsidRPr="00901997">
        <w:rPr>
          <w:lang w:eastAsia="x-none"/>
        </w:rPr>
        <w:t xml:space="preserve">level </w:t>
      </w:r>
      <w:r w:rsidR="00D239D4" w:rsidRPr="00901997">
        <w:rPr>
          <w:lang w:eastAsia="x-none"/>
        </w:rPr>
        <w:t>moderators</w:t>
      </w:r>
      <w:r w:rsidR="00ED7084" w:rsidRPr="00901997">
        <w:rPr>
          <w:lang w:eastAsia="x-none"/>
        </w:rPr>
        <w:t xml:space="preserve"> (</w:t>
      </w:r>
      <w:r w:rsidR="003C5B24" w:rsidRPr="00901997">
        <w:rPr>
          <w:lang w:eastAsia="x-none"/>
        </w:rPr>
        <w:t xml:space="preserve">e.g., </w:t>
      </w:r>
      <w:r w:rsidR="00851185" w:rsidRPr="00901997">
        <w:rPr>
          <w:lang w:eastAsia="x-none"/>
        </w:rPr>
        <w:t>one cannot average categori</w:t>
      </w:r>
      <w:r w:rsidR="00AA7C09" w:rsidRPr="00901997">
        <w:rPr>
          <w:lang w:eastAsia="x-none"/>
        </w:rPr>
        <w:t>c</w:t>
      </w:r>
      <w:r w:rsidR="00851185" w:rsidRPr="00901997">
        <w:rPr>
          <w:lang w:eastAsia="x-none"/>
        </w:rPr>
        <w:t xml:space="preserve">al moderators such as </w:t>
      </w:r>
      <w:r w:rsidR="00E45AB9" w:rsidRPr="00901997">
        <w:rPr>
          <w:lang w:eastAsia="x-none"/>
        </w:rPr>
        <w:t xml:space="preserve">types of measurements, </w:t>
      </w:r>
      <w:r w:rsidR="002F2336" w:rsidRPr="00901997">
        <w:rPr>
          <w:lang w:eastAsia="x-none"/>
        </w:rPr>
        <w:t xml:space="preserve">evaluation </w:t>
      </w:r>
      <w:r w:rsidR="00E45AB9" w:rsidRPr="00901997">
        <w:rPr>
          <w:lang w:eastAsia="x-none"/>
        </w:rPr>
        <w:t xml:space="preserve">methods </w:t>
      </w:r>
      <w:r w:rsidR="00D20C2C" w:rsidRPr="00901997">
        <w:rPr>
          <w:lang w:eastAsia="x-none"/>
        </w:rPr>
        <w:t xml:space="preserve">or </w:t>
      </w:r>
      <w:r w:rsidR="00A63ECB" w:rsidRPr="00901997">
        <w:rPr>
          <w:lang w:eastAsia="x-none"/>
        </w:rPr>
        <w:t>sex</w:t>
      </w:r>
      <w:r w:rsidR="00ED7084" w:rsidRPr="00901997">
        <w:rPr>
          <w:lang w:eastAsia="x-none"/>
        </w:rPr>
        <w:t xml:space="preserve">). </w:t>
      </w:r>
      <w:r w:rsidR="002F2336" w:rsidRPr="00901997">
        <w:rPr>
          <w:lang w:eastAsia="x-none"/>
        </w:rPr>
        <w:t xml:space="preserve">Similarly, </w:t>
      </w:r>
      <w:r w:rsidR="00F96F6F" w:rsidRPr="00901997">
        <w:rPr>
          <w:lang w:eastAsia="x-none"/>
        </w:rPr>
        <w:t>although th</w:t>
      </w:r>
      <w:r w:rsidR="00AD7BBD" w:rsidRPr="00901997">
        <w:rPr>
          <w:lang w:eastAsia="x-none"/>
        </w:rPr>
        <w:t>e sampling</w:t>
      </w:r>
      <w:r w:rsidR="00F96F6F" w:rsidRPr="00901997">
        <w:rPr>
          <w:lang w:eastAsia="x-none"/>
        </w:rPr>
        <w:t xml:space="preserve"> approach would allow controlling for effect-size-level moderators</w:t>
      </w:r>
      <w:r w:rsidR="00AD7BBD" w:rsidRPr="00901997">
        <w:rPr>
          <w:lang w:eastAsia="x-none"/>
        </w:rPr>
        <w:t>,</w:t>
      </w:r>
      <w:r w:rsidR="00F96F6F" w:rsidRPr="00901997">
        <w:rPr>
          <w:lang w:eastAsia="x-none"/>
        </w:rPr>
        <w:t xml:space="preserve"> </w:t>
      </w:r>
      <w:r w:rsidR="00ED7306" w:rsidRPr="00901997">
        <w:rPr>
          <w:lang w:eastAsia="x-none"/>
        </w:rPr>
        <w:t>th</w:t>
      </w:r>
      <w:r w:rsidR="00D20C2C" w:rsidRPr="00901997">
        <w:rPr>
          <w:lang w:eastAsia="x-none"/>
        </w:rPr>
        <w:t>is</w:t>
      </w:r>
      <w:r w:rsidR="00ED7306" w:rsidRPr="00901997">
        <w:rPr>
          <w:lang w:eastAsia="x-none"/>
        </w:rPr>
        <w:t xml:space="preserve"> approach </w:t>
      </w:r>
      <w:r w:rsidR="00A85DA2">
        <w:rPr>
          <w:lang w:eastAsia="x-none"/>
        </w:rPr>
        <w:t xml:space="preserve">also </w:t>
      </w:r>
      <w:r w:rsidR="003D496C" w:rsidRPr="00901997">
        <w:rPr>
          <w:lang w:eastAsia="x-none"/>
        </w:rPr>
        <w:t xml:space="preserve">reduces the </w:t>
      </w:r>
      <w:r w:rsidR="00ED7306" w:rsidRPr="00901997">
        <w:rPr>
          <w:lang w:eastAsia="x-none"/>
        </w:rPr>
        <w:t>information conte</w:t>
      </w:r>
      <w:r w:rsidR="00512EEB" w:rsidRPr="00901997">
        <w:rPr>
          <w:lang w:eastAsia="x-none"/>
        </w:rPr>
        <w:t>n</w:t>
      </w:r>
      <w:r w:rsidR="00ED7306" w:rsidRPr="00901997">
        <w:rPr>
          <w:lang w:eastAsia="x-none"/>
        </w:rPr>
        <w:t>t of the dataset.</w:t>
      </w:r>
      <w:r w:rsidR="00687472" w:rsidRPr="00901997">
        <w:rPr>
          <w:lang w:eastAsia="x-none"/>
        </w:rPr>
        <w:t xml:space="preserve"> </w:t>
      </w:r>
      <w:r w:rsidR="002B07D3" w:rsidRPr="00901997">
        <w:rPr>
          <w:lang w:eastAsia="x-none"/>
        </w:rPr>
        <w:t>Incidentally</w:t>
      </w:r>
      <w:r w:rsidR="005B626B" w:rsidRPr="00901997">
        <w:rPr>
          <w:lang w:eastAsia="x-none"/>
        </w:rPr>
        <w:t xml:space="preserve">, </w:t>
      </w:r>
      <w:r w:rsidR="0008560F" w:rsidRPr="00901997">
        <w:rPr>
          <w:lang w:eastAsia="x-none"/>
        </w:rPr>
        <w:t xml:space="preserve">when </w:t>
      </w:r>
      <w:r w:rsidR="00435361" w:rsidRPr="00901997">
        <w:rPr>
          <w:lang w:eastAsia="x-none"/>
        </w:rPr>
        <w:t>sampling</w:t>
      </w:r>
      <w:r w:rsidR="00277BEA" w:rsidRPr="00901997">
        <w:rPr>
          <w:lang w:eastAsia="x-none"/>
        </w:rPr>
        <w:t xml:space="preserve"> variances are correlated (</w:t>
      </w:r>
      <w:proofErr w:type="gramStart"/>
      <w:r w:rsidR="00277BEA" w:rsidRPr="00901997">
        <w:rPr>
          <w:lang w:eastAsia="x-none"/>
        </w:rPr>
        <w:t>i.e.</w:t>
      </w:r>
      <w:proofErr w:type="gramEnd"/>
      <w:r w:rsidR="00277BEA" w:rsidRPr="00901997">
        <w:rPr>
          <w:lang w:eastAsia="x-none"/>
        </w:rPr>
        <w:t xml:space="preserve"> </w:t>
      </w:r>
      <w:r w:rsidR="00277BEA" w:rsidRPr="00901997">
        <w:rPr>
          <w:b/>
          <w:bCs/>
          <w:lang w:eastAsia="x-none"/>
        </w:rPr>
        <w:t xml:space="preserve">M </w:t>
      </w:r>
      <w:r w:rsidR="00277BEA" w:rsidRPr="00901997">
        <w:rPr>
          <w:lang w:eastAsia="x-none"/>
        </w:rPr>
        <w:t xml:space="preserve">as in Equation 29), </w:t>
      </w:r>
      <w:r w:rsidR="00DD0ECD" w:rsidRPr="00901997">
        <w:rPr>
          <w:lang w:eastAsia="x-none"/>
        </w:rPr>
        <w:t>‘</w:t>
      </w:r>
      <w:r w:rsidR="00687472" w:rsidRPr="00901997">
        <w:rPr>
          <w:lang w:eastAsia="x-none"/>
        </w:rPr>
        <w:t>averag</w:t>
      </w:r>
      <w:r w:rsidR="00DD0ECD" w:rsidRPr="00901997">
        <w:rPr>
          <w:lang w:eastAsia="x-none"/>
        </w:rPr>
        <w:t>e’ sampling variance</w:t>
      </w:r>
      <w:r w:rsidR="00687472" w:rsidRPr="00901997">
        <w:rPr>
          <w:lang w:eastAsia="x-none"/>
        </w:rPr>
        <w:t xml:space="preserve"> needs to be </w:t>
      </w:r>
      <w:r w:rsidR="00DD0ECD" w:rsidRPr="00901997">
        <w:rPr>
          <w:lang w:eastAsia="x-none"/>
        </w:rPr>
        <w:t>calculated</w:t>
      </w:r>
      <w:r w:rsidR="00687472" w:rsidRPr="00901997">
        <w:rPr>
          <w:lang w:eastAsia="x-none"/>
        </w:rPr>
        <w:t xml:space="preserve"> by using </w:t>
      </w:r>
      <w:r w:rsidR="003450E6" w:rsidRPr="00901997">
        <w:rPr>
          <w:lang w:eastAsia="x-none"/>
        </w:rPr>
        <w:t>the following</w:t>
      </w:r>
      <w:r w:rsidR="00687472" w:rsidRPr="00901997">
        <w:rPr>
          <w:lang w:eastAsia="x-none"/>
        </w:rPr>
        <w:t xml:space="preserve"> formula</w:t>
      </w:r>
      <w:r w:rsidR="00856651" w:rsidRPr="00901997">
        <w:rPr>
          <w:lang w:eastAsia="x-none"/>
        </w:rPr>
        <w:t xml:space="preserve"> (not by simple weighted averaging</w:t>
      </w:r>
      <w:r w:rsidR="004B20BE" w:rsidRPr="00901997">
        <w:rPr>
          <w:lang w:eastAsia="x-none"/>
        </w:rPr>
        <w:t xml:space="preserve"> as for the mean</w:t>
      </w:r>
      <w:r w:rsidR="00992D75" w:rsidRPr="00901997">
        <w:rPr>
          <w:lang w:eastAsia="x-none"/>
        </w:rPr>
        <w:t xml:space="preserve">; </w:t>
      </w:r>
      <w:r w:rsidR="008E2D9F">
        <w:rPr>
          <w:lang w:eastAsia="x-none"/>
        </w:rPr>
        <w:t>{</w:t>
      </w:r>
      <w:proofErr w:type="spellStart"/>
      <w:r w:rsidR="008E2D9F">
        <w:rPr>
          <w:lang w:eastAsia="x-none"/>
        </w:rPr>
        <w:t>Borenstein</w:t>
      </w:r>
      <w:proofErr w:type="spellEnd"/>
      <w:r w:rsidR="008E2D9F">
        <w:rPr>
          <w:lang w:eastAsia="x-none"/>
        </w:rPr>
        <w:t>, 2009 #115}</w:t>
      </w:r>
      <w:r w:rsidR="00856651" w:rsidRPr="00901997">
        <w:rPr>
          <w:lang w:eastAsia="x-none"/>
        </w:rPr>
        <w:t>)</w:t>
      </w:r>
      <w:r w:rsidR="00687472" w:rsidRPr="00901997">
        <w:rPr>
          <w:lang w:eastAsia="x-none"/>
        </w:rPr>
        <w:t xml:space="preserve">: </w:t>
      </w:r>
    </w:p>
    <w:p w14:paraId="1988A0CE" w14:textId="60347CD9" w:rsidR="00731520" w:rsidRPr="00901997" w:rsidRDefault="00152B67" w:rsidP="00EC50FE">
      <w:pPr>
        <w:spacing w:line="480" w:lineRule="auto"/>
        <w:rPr>
          <w:lang w:eastAsia="x-none"/>
        </w:rPr>
      </w:pPr>
      <m:oMathPara>
        <m:oMath>
          <m:r>
            <m:rPr>
              <m:nor/>
            </m:rPr>
            <m:t>Var</m:t>
          </m:r>
          <m:d>
            <m:dPr>
              <m:ctrlPr>
                <w:ins w:id="413" w:author="Shinichi Nakagawa" w:date="2021-01-28T11:06:00Z">
                  <w:rPr>
                    <w:rFonts w:ascii="Cambria Math" w:hAnsi="Cambria Math"/>
                  </w:rPr>
                </w:ins>
              </m:ctrlPr>
            </m:dPr>
            <m:e>
              <m:f>
                <m:fPr>
                  <m:ctrlPr>
                    <w:ins w:id="414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ins w:id="415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within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ins w:id="416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naryPr>
                <m:sub>
                  <m:r>
                    <w:rPr>
                      <w:rFonts w:ascii="Cambria Math" w:hAnsi="Cambria Math"/>
                    </w:rPr>
                    <m:t>g=1</m:t>
                  </m:r>
                </m:sub>
                <m:sup>
                  <m:sSub>
                    <m:sSubPr>
                      <m:ctrlPr>
                        <w:ins w:id="417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within</m:t>
                      </m:r>
                    </m:sub>
                  </m:sSub>
                </m:sup>
                <m:e>
                  <m:sSub>
                    <m:sSubPr>
                      <m:ctrlPr>
                        <w:ins w:id="418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ins w:id="419" w:author="Shinichi Nakagawa" w:date="2021-01-28T11:06:00Z">
                  <w:rPr>
                    <w:rFonts w:ascii="Cambria Math" w:hAnsi="Cambria Math"/>
                  </w:rPr>
                </w:ins>
              </m:ctrlPr>
            </m:sSupPr>
            <m:e>
              <m:d>
                <m:dPr>
                  <m:ctrlPr>
                    <w:ins w:id="420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dPr>
                <m:e>
                  <m:f>
                    <m:fPr>
                      <m:ctrlPr>
                        <w:ins w:id="421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ins w:id="422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within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ins w:id="423" w:author="Shinichi Nakagawa" w:date="2021-01-28T11:06:00Z">
                  <w:rPr>
                    <w:rFonts w:ascii="Cambria Math" w:hAnsi="Cambria Math"/>
                  </w:rPr>
                </w:ins>
              </m:ctrlPr>
            </m:dPr>
            <m:e>
              <m:nary>
                <m:naryPr>
                  <m:chr m:val="∑"/>
                  <m:limLoc m:val="undOvr"/>
                  <m:ctrlPr>
                    <w:ins w:id="424" w:author="Shinichi Nakagawa" w:date="2021-01-28T11:06:00Z">
                      <w:rPr>
                        <w:rFonts w:ascii="Cambria Math" w:hAnsi="Cambria Math"/>
                      </w:rPr>
                    </w:ins>
                  </m:ctrlPr>
                </m:naryPr>
                <m:sub>
                  <m:r>
                    <w:rPr>
                      <w:rFonts w:ascii="Cambria Math" w:hAnsi="Cambria Math"/>
                    </w:rPr>
                    <m:t>g≠l</m:t>
                  </m:r>
                </m:sub>
                <m:sup>
                  <m:sSub>
                    <m:sSubPr>
                      <m:ctrlPr>
                        <w:ins w:id="425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within</m:t>
                      </m:r>
                    </m:sub>
                  </m:sSub>
                </m:sup>
                <m:e>
                  <m:sSub>
                    <m:sSubPr>
                      <m:ctrlPr>
                        <w:ins w:id="426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gl</m:t>
                      </m:r>
                    </m:sub>
                  </m:sSub>
                  <m:rad>
                    <m:radPr>
                      <m:degHide m:val="1"/>
                      <m:ctrlPr>
                        <w:ins w:id="427" w:author="Shinichi Nakagawa" w:date="2021-01-28T11:06:00Z">
                          <w:rPr>
                            <w:rFonts w:ascii="Cambria Math" w:hAnsi="Cambria Math"/>
                          </w:rPr>
                        </w:ins>
                      </m:ctrlPr>
                    </m:radPr>
                    <m:deg/>
                    <m:e>
                      <m:sSubSup>
                        <m:sSubSupPr>
                          <m:ctrlPr>
                            <w:ins w:id="428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ins w:id="429" w:author="Shinichi Nakagawa" w:date="2021-01-28T11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nary>
            </m:e>
          </m:d>
          <m:r>
            <w:rPr>
              <w:rFonts w:ascii="Cambria Math" w:hAnsi="Cambria Math"/>
            </w:rPr>
            <m:t>,  (30)</m:t>
          </m:r>
        </m:oMath>
      </m:oMathPara>
    </w:p>
    <w:p w14:paraId="370BFA27" w14:textId="157EB634" w:rsidR="009E6903" w:rsidRPr="00901997" w:rsidRDefault="00EA5BAB" w:rsidP="00EC50FE">
      <w:pPr>
        <w:spacing w:line="480" w:lineRule="auto"/>
        <w:rPr>
          <w:lang w:eastAsia="x-none"/>
        </w:rPr>
      </w:pPr>
      <w:r w:rsidRPr="00901997">
        <w:t xml:space="preserve">where </w:t>
      </w:r>
      <w:proofErr w:type="spellStart"/>
      <w:r w:rsidRPr="00901997">
        <w:rPr>
          <w:i/>
          <w:iCs/>
        </w:rPr>
        <w:t>y</w:t>
      </w:r>
      <w:r w:rsidR="00152B67" w:rsidRPr="00901997">
        <w:rPr>
          <w:i/>
          <w:iCs/>
          <w:vertAlign w:val="subscript"/>
        </w:rPr>
        <w:t>g</w:t>
      </w:r>
      <w:proofErr w:type="spellEnd"/>
      <w:r w:rsidRPr="00901997">
        <w:t xml:space="preserve"> is the </w:t>
      </w:r>
      <w:proofErr w:type="spellStart"/>
      <w:r w:rsidR="00152B67" w:rsidRPr="00901997">
        <w:rPr>
          <w:i/>
          <w:iCs/>
        </w:rPr>
        <w:t>g</w:t>
      </w:r>
      <w:r w:rsidRPr="00901997">
        <w:t>th</w:t>
      </w:r>
      <w:proofErr w:type="spellEnd"/>
      <w:r w:rsidRPr="00901997">
        <w:t xml:space="preserve"> effect size</w:t>
      </w:r>
      <w:r w:rsidR="00152B67" w:rsidRPr="00901997">
        <w:t xml:space="preserve"> in a study</w:t>
      </w:r>
      <w:r w:rsidRPr="00901997">
        <w:t xml:space="preserve"> (</w:t>
      </w:r>
      <w:r w:rsidR="00152B67" w:rsidRPr="00901997">
        <w:rPr>
          <w:i/>
          <w:iCs/>
        </w:rPr>
        <w:t>g</w:t>
      </w:r>
      <w:r w:rsidRPr="00901997">
        <w:t xml:space="preserve"> = 1, …, </w:t>
      </w:r>
      <w:proofErr w:type="spellStart"/>
      <w:r w:rsidR="00112108" w:rsidRPr="00901997">
        <w:rPr>
          <w:i/>
          <w:iCs/>
        </w:rPr>
        <w:t>N</w:t>
      </w:r>
      <w:r w:rsidR="00112108" w:rsidRPr="00901997">
        <w:rPr>
          <w:i/>
          <w:iCs/>
          <w:vertAlign w:val="subscript"/>
        </w:rPr>
        <w:t>within</w:t>
      </w:r>
      <w:proofErr w:type="spellEnd"/>
      <w:r w:rsidR="00112108" w:rsidRPr="00901997">
        <w:t xml:space="preserve"> </w:t>
      </w:r>
      <w:r w:rsidRPr="00901997">
        <w:rPr>
          <w:iCs/>
        </w:rPr>
        <w:t xml:space="preserve">and </w:t>
      </w:r>
      <w:r w:rsidR="00112108" w:rsidRPr="00901997">
        <w:rPr>
          <w:i/>
        </w:rPr>
        <w:t>l</w:t>
      </w:r>
      <w:r w:rsidRPr="00901997">
        <w:rPr>
          <w:iCs/>
        </w:rPr>
        <w:t xml:space="preserve"> = 1, …, </w:t>
      </w:r>
      <w:proofErr w:type="spellStart"/>
      <w:r w:rsidR="00112108" w:rsidRPr="00901997">
        <w:rPr>
          <w:i/>
          <w:iCs/>
        </w:rPr>
        <w:t>N</w:t>
      </w:r>
      <w:r w:rsidR="00112108" w:rsidRPr="00901997">
        <w:rPr>
          <w:i/>
          <w:iCs/>
          <w:vertAlign w:val="subscript"/>
        </w:rPr>
        <w:t>within</w:t>
      </w:r>
      <w:proofErr w:type="spellEnd"/>
      <w:r w:rsidRPr="00901997">
        <w:t xml:space="preserve"> where </w:t>
      </w:r>
      <w:proofErr w:type="spellStart"/>
      <w:r w:rsidR="00112108" w:rsidRPr="00901997">
        <w:rPr>
          <w:i/>
          <w:iCs/>
        </w:rPr>
        <w:t>N</w:t>
      </w:r>
      <w:r w:rsidR="00112108" w:rsidRPr="00901997">
        <w:rPr>
          <w:i/>
          <w:iCs/>
          <w:vertAlign w:val="subscript"/>
        </w:rPr>
        <w:t>within</w:t>
      </w:r>
      <w:proofErr w:type="spellEnd"/>
      <w:r w:rsidRPr="00901997">
        <w:t xml:space="preserve"> is the number of effect size within a paper</w:t>
      </w:r>
      <w:r w:rsidR="00D24A4C" w:rsidRPr="00901997">
        <w:t xml:space="preserve"> or a species</w:t>
      </w:r>
      <w:r w:rsidRPr="00901997">
        <w:t xml:space="preserve"> to be combined), </w:t>
      </w:r>
      <m:oMath>
        <m:sSubSup>
          <m:sSubSupPr>
            <m:ctrlPr>
              <w:ins w:id="430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01997">
        <w:t xml:space="preserve"> and </w:t>
      </w:r>
      <m:oMath>
        <m:sSubSup>
          <m:sSubSupPr>
            <m:ctrlPr>
              <w:ins w:id="431" w:author="Shinichi Nakagawa" w:date="2021-01-28T11:06:00Z">
                <w:rPr>
                  <w:rFonts w:ascii="Cambria Math" w:hAnsi="Cambria Math"/>
                </w:rPr>
              </w:ins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01997">
        <w:t xml:space="preserve"> are the sampling error variances for </w:t>
      </w:r>
      <w:proofErr w:type="spellStart"/>
      <w:r w:rsidRPr="00901997">
        <w:rPr>
          <w:i/>
          <w:iCs/>
        </w:rPr>
        <w:t>y</w:t>
      </w:r>
      <w:r w:rsidR="00112108" w:rsidRPr="00901997">
        <w:rPr>
          <w:i/>
          <w:iCs/>
          <w:vertAlign w:val="subscript"/>
        </w:rPr>
        <w:t>g</w:t>
      </w:r>
      <w:proofErr w:type="spellEnd"/>
      <w:r w:rsidRPr="00901997">
        <w:t xml:space="preserve"> and </w:t>
      </w:r>
      <w:proofErr w:type="spellStart"/>
      <w:r w:rsidRPr="00901997">
        <w:rPr>
          <w:i/>
          <w:iCs/>
        </w:rPr>
        <w:t>y</w:t>
      </w:r>
      <w:r w:rsidR="00112108" w:rsidRPr="00901997">
        <w:rPr>
          <w:i/>
          <w:iCs/>
          <w:vertAlign w:val="subscript"/>
        </w:rPr>
        <w:t>l</w:t>
      </w:r>
      <w:proofErr w:type="spellEnd"/>
      <w:r w:rsidRPr="00901997">
        <w:t xml:space="preserve">, and </w:t>
      </w:r>
      <w:proofErr w:type="spellStart"/>
      <w:r w:rsidRPr="00901997">
        <w:rPr>
          <w:i/>
          <w:iCs/>
        </w:rPr>
        <w:t>r</w:t>
      </w:r>
      <w:r w:rsidRPr="00901997">
        <w:rPr>
          <w:i/>
          <w:iCs/>
          <w:vertAlign w:val="subscript"/>
        </w:rPr>
        <w:t>g</w:t>
      </w:r>
      <w:r w:rsidR="00112108" w:rsidRPr="00901997">
        <w:rPr>
          <w:i/>
          <w:iCs/>
          <w:vertAlign w:val="subscript"/>
        </w:rPr>
        <w:t>l</w:t>
      </w:r>
      <w:proofErr w:type="spellEnd"/>
      <w:r w:rsidRPr="00901997">
        <w:t xml:space="preserve"> is the correlation between the sampling errors of </w:t>
      </w:r>
      <w:proofErr w:type="spellStart"/>
      <w:r w:rsidRPr="00901997">
        <w:rPr>
          <w:i/>
          <w:iCs/>
        </w:rPr>
        <w:t>y</w:t>
      </w:r>
      <w:r w:rsidR="00112108" w:rsidRPr="00901997">
        <w:rPr>
          <w:i/>
          <w:iCs/>
          <w:vertAlign w:val="subscript"/>
        </w:rPr>
        <w:t>g</w:t>
      </w:r>
      <w:proofErr w:type="spellEnd"/>
      <w:r w:rsidRPr="00901997">
        <w:t xml:space="preserve"> and </w:t>
      </w:r>
      <w:proofErr w:type="spellStart"/>
      <w:r w:rsidRPr="00901997">
        <w:rPr>
          <w:i/>
          <w:iCs/>
        </w:rPr>
        <w:t>y</w:t>
      </w:r>
      <w:r w:rsidR="00112108" w:rsidRPr="00901997">
        <w:rPr>
          <w:i/>
          <w:iCs/>
          <w:vertAlign w:val="subscript"/>
        </w:rPr>
        <w:t>l</w:t>
      </w:r>
      <w:proofErr w:type="spellEnd"/>
      <w:r w:rsidRPr="00901997">
        <w:t xml:space="preserve">. </w:t>
      </w:r>
      <w:r w:rsidR="005310D5" w:rsidRPr="00901997">
        <w:rPr>
          <w:lang w:eastAsia="x-none"/>
        </w:rPr>
        <w:t xml:space="preserve">Despite </w:t>
      </w:r>
      <w:r w:rsidR="002B7C41">
        <w:rPr>
          <w:lang w:eastAsia="x-none"/>
        </w:rPr>
        <w:t>these</w:t>
      </w:r>
      <w:r w:rsidR="005310D5" w:rsidRPr="00901997">
        <w:rPr>
          <w:lang w:eastAsia="x-none"/>
        </w:rPr>
        <w:t xml:space="preserve"> limitation</w:t>
      </w:r>
      <w:r w:rsidR="00DF51E7" w:rsidRPr="00901997">
        <w:rPr>
          <w:lang w:eastAsia="x-none"/>
        </w:rPr>
        <w:t>s</w:t>
      </w:r>
      <w:r w:rsidR="005310D5" w:rsidRPr="00901997">
        <w:rPr>
          <w:lang w:eastAsia="x-none"/>
        </w:rPr>
        <w:t>,</w:t>
      </w:r>
      <w:r w:rsidR="00C3407C" w:rsidRPr="00901997">
        <w:rPr>
          <w:lang w:eastAsia="x-none"/>
        </w:rPr>
        <w:t xml:space="preserve"> </w:t>
      </w:r>
      <w:r w:rsidR="00777717" w:rsidRPr="00901997">
        <w:rPr>
          <w:lang w:eastAsia="x-none"/>
        </w:rPr>
        <w:t>under some circumstances, averaging and sampling could be useful</w:t>
      </w:r>
      <w:r w:rsidR="00F46CDC" w:rsidRPr="00901997">
        <w:rPr>
          <w:lang w:eastAsia="x-none"/>
        </w:rPr>
        <w:t xml:space="preserve"> </w:t>
      </w:r>
      <w:r w:rsidR="00777717" w:rsidRPr="00901997">
        <w:rPr>
          <w:lang w:eastAsia="x-none"/>
        </w:rPr>
        <w:t>(</w:t>
      </w:r>
      <w:r w:rsidR="001A3A6E" w:rsidRPr="00901997">
        <w:rPr>
          <w:lang w:eastAsia="x-none"/>
        </w:rPr>
        <w:t>examples</w:t>
      </w:r>
      <w:r w:rsidR="00777717" w:rsidRPr="00901997">
        <w:rPr>
          <w:lang w:eastAsia="x-none"/>
        </w:rPr>
        <w:t xml:space="preserve"> </w:t>
      </w:r>
      <w:r w:rsidR="001A3A6E" w:rsidRPr="00901997">
        <w:rPr>
          <w:lang w:eastAsia="x-none"/>
        </w:rPr>
        <w:t>and im</w:t>
      </w:r>
      <w:commentRangeStart w:id="432"/>
      <w:r w:rsidR="001A3A6E" w:rsidRPr="00901997">
        <w:rPr>
          <w:lang w:eastAsia="x-none"/>
        </w:rPr>
        <w:t>plementati</w:t>
      </w:r>
      <w:commentRangeEnd w:id="432"/>
      <w:r w:rsidR="00245BEE" w:rsidRPr="00901997">
        <w:rPr>
          <w:rStyle w:val="CommentReference"/>
          <w:rFonts w:eastAsia="MS Mincho"/>
          <w:color w:val="00000A"/>
          <w:sz w:val="24"/>
          <w:szCs w:val="24"/>
        </w:rPr>
        <w:commentReference w:id="432"/>
      </w:r>
      <w:r w:rsidR="001A3A6E" w:rsidRPr="00901997">
        <w:rPr>
          <w:lang w:eastAsia="x-none"/>
        </w:rPr>
        <w:t>ons</w:t>
      </w:r>
      <w:r w:rsidR="00854EB5">
        <w:rPr>
          <w:lang w:eastAsia="x-none"/>
        </w:rPr>
        <w:t xml:space="preserve"> for the trim-and-fill test and </w:t>
      </w:r>
      <w:r w:rsidR="00313F16">
        <w:rPr>
          <w:lang w:eastAsia="x-none"/>
        </w:rPr>
        <w:t>a selection model</w:t>
      </w:r>
      <w:r w:rsidR="001A3A6E" w:rsidRPr="00901997">
        <w:rPr>
          <w:lang w:eastAsia="x-none"/>
        </w:rPr>
        <w:t xml:space="preserve"> </w:t>
      </w:r>
      <w:r w:rsidR="00777717" w:rsidRPr="00901997">
        <w:rPr>
          <w:lang w:eastAsia="x-none"/>
        </w:rPr>
        <w:t xml:space="preserve">in </w:t>
      </w:r>
      <w:r w:rsidR="00F46CDC" w:rsidRPr="00901997">
        <w:rPr>
          <w:highlight w:val="yellow"/>
          <w:lang w:eastAsia="x-none"/>
        </w:rPr>
        <w:t>Supporting Information</w:t>
      </w:r>
      <w:r w:rsidR="00777717" w:rsidRPr="00901997">
        <w:rPr>
          <w:lang w:eastAsia="x-none"/>
        </w:rPr>
        <w:t xml:space="preserve">, </w:t>
      </w:r>
      <w:commentRangeStart w:id="433"/>
      <w:r w:rsidR="00F46CDC" w:rsidRPr="00901997">
        <w:rPr>
          <w:lang w:eastAsia="x-none"/>
        </w:rPr>
        <w:t>Appendix S5</w:t>
      </w:r>
      <w:commentRangeEnd w:id="433"/>
      <w:r w:rsidR="00F46CDC" w:rsidRPr="00901997">
        <w:rPr>
          <w:rStyle w:val="CommentReference"/>
          <w:rFonts w:eastAsia="MS Mincho"/>
          <w:color w:val="00000A"/>
          <w:sz w:val="24"/>
          <w:szCs w:val="24"/>
        </w:rPr>
        <w:commentReference w:id="433"/>
      </w:r>
      <w:r w:rsidR="00F46CDC" w:rsidRPr="00901997">
        <w:rPr>
          <w:lang w:eastAsia="x-none"/>
        </w:rPr>
        <w:t xml:space="preserve">). </w:t>
      </w:r>
      <w:commentRangeStart w:id="434"/>
      <w:commentRangeEnd w:id="434"/>
      <w:r w:rsidR="00F46CDC" w:rsidRPr="00901997">
        <w:rPr>
          <w:rStyle w:val="CommentReference"/>
          <w:rFonts w:eastAsia="MS Mincho"/>
          <w:color w:val="00000A"/>
          <w:sz w:val="24"/>
          <w:szCs w:val="24"/>
        </w:rPr>
        <w:commentReference w:id="434"/>
      </w:r>
    </w:p>
    <w:p w14:paraId="2AED707F" w14:textId="639A02CF" w:rsidR="00285204" w:rsidRPr="00901997" w:rsidRDefault="006A1BC9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lastRenderedPageBreak/>
        <w:t>5</w:t>
      </w:r>
      <w:r w:rsidR="00285204" w:rsidRPr="00901997">
        <w:rPr>
          <w:rFonts w:ascii="Times New Roman" w:hAnsi="Times New Roman"/>
          <w:color w:val="00000A"/>
          <w:sz w:val="24"/>
          <w:szCs w:val="24"/>
          <w:lang w:val="en-AU"/>
        </w:rPr>
        <w:t xml:space="preserve"> | </w:t>
      </w:r>
      <w:r w:rsidR="00296FFF" w:rsidRPr="00901997">
        <w:rPr>
          <w:rFonts w:ascii="Times New Roman" w:hAnsi="Times New Roman"/>
          <w:color w:val="00000A"/>
          <w:sz w:val="24"/>
          <w:szCs w:val="24"/>
          <w:lang w:val="en-AU"/>
        </w:rPr>
        <w:t>CONCLUSIONS</w:t>
      </w:r>
    </w:p>
    <w:p w14:paraId="0AE7668E" w14:textId="3AFC31B6" w:rsidR="00CE7A87" w:rsidRPr="00901997" w:rsidRDefault="000C5AF1" w:rsidP="00EC50FE">
      <w:pPr>
        <w:spacing w:line="480" w:lineRule="auto"/>
      </w:pPr>
      <w:r w:rsidRPr="00901997">
        <w:t xml:space="preserve">Given high levels of </w:t>
      </w:r>
      <w:r w:rsidR="00DF0FB7" w:rsidRPr="00901997">
        <w:t>heterogeneity</w:t>
      </w:r>
      <w:r w:rsidRPr="00901997">
        <w:t xml:space="preserve"> </w:t>
      </w:r>
      <w:r w:rsidR="00066686" w:rsidRPr="00901997">
        <w:t>and non-independence</w:t>
      </w:r>
      <w:r w:rsidR="00A7084D" w:rsidRPr="00901997">
        <w:t xml:space="preserve"> in ecolo</w:t>
      </w:r>
      <w:r w:rsidR="00237753">
        <w:t>gical</w:t>
      </w:r>
      <w:r w:rsidR="00A7084D" w:rsidRPr="00901997">
        <w:t xml:space="preserve"> and evolution</w:t>
      </w:r>
      <w:r w:rsidR="00237753">
        <w:t>ary meta-analytic datasets</w:t>
      </w:r>
      <w:r w:rsidR="00066686" w:rsidRPr="00901997">
        <w:t>,</w:t>
      </w:r>
      <w:r w:rsidR="009D76E8" w:rsidRPr="00901997">
        <w:t xml:space="preserve"> </w:t>
      </w:r>
      <w:r w:rsidR="00FB6673" w:rsidRPr="00901997">
        <w:t>our choice</w:t>
      </w:r>
      <w:r w:rsidR="00B271B7" w:rsidRPr="00901997">
        <w:t xml:space="preserve"> of </w:t>
      </w:r>
      <w:r w:rsidR="00C470BA" w:rsidRPr="00901997">
        <w:t xml:space="preserve">suitable tests for </w:t>
      </w:r>
      <w:r w:rsidR="00B271B7" w:rsidRPr="00901997">
        <w:t xml:space="preserve">publication bias </w:t>
      </w:r>
      <w:r w:rsidR="00FB6673" w:rsidRPr="00901997">
        <w:t>is</w:t>
      </w:r>
      <w:r w:rsidR="00E5353A" w:rsidRPr="00901997">
        <w:t xml:space="preserve"> limited.</w:t>
      </w:r>
      <w:r w:rsidR="00B271B7" w:rsidRPr="00901997">
        <w:t xml:space="preserve"> </w:t>
      </w:r>
      <w:r w:rsidR="00281BEA" w:rsidRPr="00901997">
        <w:t xml:space="preserve">Indeed, </w:t>
      </w:r>
      <w:r w:rsidR="000615AA">
        <w:t>our</w:t>
      </w:r>
      <w:r w:rsidR="00F101E5" w:rsidRPr="00901997">
        <w:t xml:space="preserve"> proposed </w:t>
      </w:r>
      <w:commentRangeStart w:id="435"/>
      <w:commentRangeStart w:id="436"/>
      <w:r w:rsidR="00F101E5" w:rsidRPr="00901997">
        <w:t xml:space="preserve">regression-based method </w:t>
      </w:r>
      <w:commentRangeEnd w:id="435"/>
      <w:r w:rsidR="00316821">
        <w:rPr>
          <w:rStyle w:val="CommentReference"/>
          <w:rFonts w:ascii="Cambria" w:eastAsia="MS Mincho" w:hAnsi="Cambria"/>
          <w:color w:val="00000A"/>
        </w:rPr>
        <w:commentReference w:id="435"/>
      </w:r>
      <w:commentRangeEnd w:id="436"/>
      <w:r w:rsidR="000615AA">
        <w:rPr>
          <w:rStyle w:val="CommentReference"/>
          <w:rFonts w:ascii="Cambria" w:eastAsia="MS Mincho" w:hAnsi="Cambria"/>
          <w:color w:val="00000A"/>
        </w:rPr>
        <w:commentReference w:id="436"/>
      </w:r>
      <w:r w:rsidR="00AA61C2" w:rsidRPr="00901997">
        <w:t>appears to be</w:t>
      </w:r>
      <w:r w:rsidR="00693C43" w:rsidRPr="00901997">
        <w:t xml:space="preserve"> the only </w:t>
      </w:r>
      <w:r w:rsidR="000845ED" w:rsidRPr="00901997">
        <w:t xml:space="preserve">practical method </w:t>
      </w:r>
      <w:r w:rsidR="000E7F72">
        <w:t>that</w:t>
      </w:r>
      <w:r w:rsidR="000845ED" w:rsidRPr="00901997">
        <w:t xml:space="preserve"> </w:t>
      </w:r>
      <w:r w:rsidR="00C470BA" w:rsidRPr="00901997">
        <w:t>could</w:t>
      </w:r>
      <w:r w:rsidR="000845ED" w:rsidRPr="00901997">
        <w:t xml:space="preserve"> </w:t>
      </w:r>
      <w:r w:rsidR="00BA018D" w:rsidRPr="00901997">
        <w:t>fulfil</w:t>
      </w:r>
      <w:del w:id="437" w:author="localadmin" w:date="2021-01-18T13:51:00Z">
        <w:r w:rsidR="00BA018D" w:rsidRPr="00901997" w:rsidDel="00316821">
          <w:delText>l</w:delText>
        </w:r>
      </w:del>
      <w:r w:rsidR="00BA018D" w:rsidRPr="00901997">
        <w:t xml:space="preserve"> statistical assumptions</w:t>
      </w:r>
      <w:r w:rsidR="000845ED" w:rsidRPr="00901997">
        <w:t xml:space="preserve"> under </w:t>
      </w:r>
      <w:r w:rsidR="00244BDC" w:rsidRPr="00901997">
        <w:t>most</w:t>
      </w:r>
      <w:r w:rsidR="000845ED" w:rsidRPr="00901997">
        <w:t xml:space="preserve"> circumstances. </w:t>
      </w:r>
      <w:r w:rsidR="007E4C4E" w:rsidRPr="00901997">
        <w:t xml:space="preserve">Nonetheless, </w:t>
      </w:r>
      <w:r w:rsidR="00237753">
        <w:t xml:space="preserve">we have described </w:t>
      </w:r>
      <w:ins w:id="438" w:author="localadmin" w:date="2021-01-18T13:52:00Z">
        <w:r w:rsidR="00316821">
          <w:t xml:space="preserve">the </w:t>
        </w:r>
      </w:ins>
      <w:r w:rsidR="00237753">
        <w:t>main methods for testing publication bias alongside our recommendations, as summarised in Figure 7.</w:t>
      </w:r>
      <w:r w:rsidR="007E4C4E" w:rsidRPr="00901997">
        <w:t xml:space="preserve"> Although </w:t>
      </w:r>
      <w:r w:rsidR="00982C5C" w:rsidRPr="00901997">
        <w:t xml:space="preserve">using averaging </w:t>
      </w:r>
      <w:r w:rsidR="00716E7C" w:rsidRPr="00901997">
        <w:t xml:space="preserve">or </w:t>
      </w:r>
      <w:r w:rsidR="00982C5C" w:rsidRPr="00901997">
        <w:t xml:space="preserve">sampling </w:t>
      </w:r>
      <w:r w:rsidR="00716E7C" w:rsidRPr="00901997">
        <w:t xml:space="preserve">are </w:t>
      </w:r>
      <w:r w:rsidR="00B6549F" w:rsidRPr="00901997">
        <w:t xml:space="preserve">not </w:t>
      </w:r>
      <w:r w:rsidR="00931069" w:rsidRPr="00901997">
        <w:t xml:space="preserve">a universal solution, they may be </w:t>
      </w:r>
      <w:r w:rsidR="00C65877" w:rsidRPr="00901997">
        <w:t>useful</w:t>
      </w:r>
      <w:r w:rsidR="00931069" w:rsidRPr="00901997">
        <w:t xml:space="preserve"> </w:t>
      </w:r>
      <w:r w:rsidR="00C65877" w:rsidRPr="00901997">
        <w:t>in</w:t>
      </w:r>
      <w:r w:rsidR="00931069" w:rsidRPr="00901997">
        <w:t xml:space="preserve"> supplement</w:t>
      </w:r>
      <w:r w:rsidR="00C65877" w:rsidRPr="00901997">
        <w:t>ing</w:t>
      </w:r>
      <w:r w:rsidR="00931069" w:rsidRPr="00901997">
        <w:t xml:space="preserve"> </w:t>
      </w:r>
      <w:r w:rsidR="00C448EF">
        <w:t>our</w:t>
      </w:r>
      <w:r w:rsidR="00931069" w:rsidRPr="00901997">
        <w:t xml:space="preserve"> regression</w:t>
      </w:r>
      <w:r w:rsidR="00C65877" w:rsidRPr="00901997">
        <w:t>-based</w:t>
      </w:r>
      <w:r w:rsidR="00931069" w:rsidRPr="00901997">
        <w:t xml:space="preserve"> method. This is</w:t>
      </w:r>
      <w:r w:rsidR="00C65877" w:rsidRPr="00901997">
        <w:t xml:space="preserve"> </w:t>
      </w:r>
      <w:r w:rsidR="00931069" w:rsidRPr="00901997">
        <w:t>b</w:t>
      </w:r>
      <w:r w:rsidR="00805432" w:rsidRPr="00901997">
        <w:rPr>
          <w:lang w:eastAsia="x-none"/>
        </w:rPr>
        <w:t>ecause</w:t>
      </w:r>
      <w:r w:rsidRPr="00901997">
        <w:rPr>
          <w:lang w:eastAsia="x-none"/>
        </w:rPr>
        <w:t xml:space="preserve"> all publication bias tests should be seen as a part of sensitivity analysis (</w:t>
      </w:r>
      <w:r w:rsidR="00931069" w:rsidRPr="00901997">
        <w:rPr>
          <w:lang w:eastAsia="x-none"/>
        </w:rPr>
        <w:t xml:space="preserve">see above; </w:t>
      </w:r>
      <w:r w:rsidR="008E2D9F">
        <w:t>{Noble, 2017 #20}</w:t>
      </w:r>
      <w:r w:rsidRPr="00901997">
        <w:rPr>
          <w:lang w:eastAsia="x-none"/>
        </w:rPr>
        <w:t xml:space="preserve">), </w:t>
      </w:r>
      <w:r w:rsidR="00C448EF">
        <w:rPr>
          <w:lang w:eastAsia="x-none"/>
        </w:rPr>
        <w:t xml:space="preserve">meaning that </w:t>
      </w:r>
      <w:r w:rsidR="00085657">
        <w:rPr>
          <w:lang w:eastAsia="x-none"/>
        </w:rPr>
        <w:t xml:space="preserve">we should </w:t>
      </w:r>
      <w:del w:id="439" w:author="localadmin" w:date="2021-01-18T13:52:00Z">
        <w:r w:rsidRPr="00901997" w:rsidDel="00316821">
          <w:rPr>
            <w:lang w:eastAsia="x-none"/>
          </w:rPr>
          <w:delText xml:space="preserve"> </w:delText>
        </w:r>
      </w:del>
      <w:r w:rsidRPr="00901997">
        <w:rPr>
          <w:lang w:eastAsia="x-none"/>
        </w:rPr>
        <w:t xml:space="preserve">run more than one publication bias test. </w:t>
      </w:r>
      <w:r w:rsidR="00931069" w:rsidRPr="00901997">
        <w:t>We have noticed that only two simulation studies exist explicitly investigating the performance of publication bias tests with non-independent data, both of which supported similar models to the regression-based method we proposed here (</w:t>
      </w:r>
      <w:r w:rsidR="008E2D9F">
        <w:t>{Fernandez-Castilla, 2019 #</w:t>
      </w:r>
      <w:proofErr w:type="gramStart"/>
      <w:r w:rsidR="008E2D9F">
        <w:t>37;Rodgers</w:t>
      </w:r>
      <w:proofErr w:type="gramEnd"/>
      <w:r w:rsidR="008E2D9F">
        <w:t>, 2020 #40}</w:t>
      </w:r>
      <w:r w:rsidR="00931069" w:rsidRPr="00901997">
        <w:t xml:space="preserve">). Clearly, we need more methodological and simulation-based work in the future. </w:t>
      </w:r>
    </w:p>
    <w:p w14:paraId="6D39B344" w14:textId="3FC2A5DA" w:rsidR="00871394" w:rsidRPr="00901997" w:rsidRDefault="003E1A2D" w:rsidP="00EC50FE">
      <w:pPr>
        <w:spacing w:line="480" w:lineRule="auto"/>
        <w:ind w:firstLine="720"/>
      </w:pPr>
      <w:r w:rsidRPr="00901997">
        <w:t xml:space="preserve">Finally, we </w:t>
      </w:r>
      <w:r w:rsidR="008519FB" w:rsidRPr="00901997">
        <w:t>repeat that</w:t>
      </w:r>
      <w:r w:rsidRPr="00901997">
        <w:t xml:space="preserve"> </w:t>
      </w:r>
      <w:r w:rsidR="00E648F3" w:rsidRPr="00901997">
        <w:t xml:space="preserve">the results of </w:t>
      </w:r>
      <w:r w:rsidR="00567F4D" w:rsidRPr="00901997">
        <w:t xml:space="preserve">publication bias </w:t>
      </w:r>
      <w:r w:rsidR="00FE35B1" w:rsidRPr="00901997">
        <w:t xml:space="preserve">tests </w:t>
      </w:r>
      <w:r w:rsidR="00E648F3" w:rsidRPr="00901997">
        <w:t xml:space="preserve">should be always cautiously interpreted because </w:t>
      </w:r>
      <w:r w:rsidR="004E572E" w:rsidRPr="00901997">
        <w:t>no method</w:t>
      </w:r>
      <w:r w:rsidR="00D77E21" w:rsidRPr="00901997">
        <w:t>s</w:t>
      </w:r>
      <w:r w:rsidR="004E572E" w:rsidRPr="00901997">
        <w:t xml:space="preserve"> c</w:t>
      </w:r>
      <w:r w:rsidR="00693D73" w:rsidRPr="00901997">
        <w:t xml:space="preserve">ould ever </w:t>
      </w:r>
      <w:r w:rsidR="000F0D7E" w:rsidRPr="00901997">
        <w:t xml:space="preserve">verify the </w:t>
      </w:r>
      <w:r w:rsidR="007A6DA9" w:rsidRPr="00901997">
        <w:t xml:space="preserve">actual </w:t>
      </w:r>
      <w:r w:rsidR="000F0D7E" w:rsidRPr="00901997">
        <w:t>number of missing effect sizes</w:t>
      </w:r>
      <w:r w:rsidR="00FA0C3A" w:rsidRPr="00901997">
        <w:t>.</w:t>
      </w:r>
      <w:r w:rsidR="00E648F3" w:rsidRPr="00901997">
        <w:t xml:space="preserve"> Indeed, </w:t>
      </w:r>
      <w:r w:rsidR="00336172" w:rsidRPr="00901997">
        <w:t xml:space="preserve">a recent </w:t>
      </w:r>
      <w:r w:rsidR="00AC02EC" w:rsidRPr="00901997">
        <w:t xml:space="preserve">study </w:t>
      </w:r>
      <w:r w:rsidR="00F77297" w:rsidRPr="00901997">
        <w:t xml:space="preserve">compared the results of </w:t>
      </w:r>
      <w:r w:rsidR="00A90B0C" w:rsidRPr="00901997">
        <w:t xml:space="preserve">15 </w:t>
      </w:r>
      <w:r w:rsidR="00F77297" w:rsidRPr="00901997">
        <w:t xml:space="preserve">meta-analyses and </w:t>
      </w:r>
      <w:r w:rsidR="00A8175C" w:rsidRPr="00901997">
        <w:t>pre-registered replication projects</w:t>
      </w:r>
      <w:r w:rsidR="00F77297" w:rsidRPr="00901997">
        <w:t xml:space="preserve"> on the same topic</w:t>
      </w:r>
      <w:r w:rsidR="00005A50" w:rsidRPr="00901997">
        <w:t>s</w:t>
      </w:r>
      <w:r w:rsidR="002B3E05" w:rsidRPr="00901997">
        <w:t xml:space="preserve"> (</w:t>
      </w:r>
      <w:r w:rsidR="008E2D9F">
        <w:t>{</w:t>
      </w:r>
      <w:proofErr w:type="spellStart"/>
      <w:r w:rsidR="008E2D9F">
        <w:t>Kvarven</w:t>
      </w:r>
      <w:proofErr w:type="spellEnd"/>
      <w:r w:rsidR="008E2D9F">
        <w:t>, 2020 #112}</w:t>
      </w:r>
      <w:r w:rsidR="002B3E05" w:rsidRPr="00901997">
        <w:t>)</w:t>
      </w:r>
      <w:r w:rsidR="00F77297" w:rsidRPr="00901997">
        <w:t xml:space="preserve">. </w:t>
      </w:r>
      <w:r w:rsidR="00A8175C" w:rsidRPr="00901997">
        <w:t xml:space="preserve">The overall effects from the replication projects are smaller than </w:t>
      </w:r>
      <w:r w:rsidR="002B3E05" w:rsidRPr="00901997">
        <w:t>those of the meta-analyses</w:t>
      </w:r>
      <w:r w:rsidR="00AE4A75">
        <w:t>.</w:t>
      </w:r>
      <w:r w:rsidR="00061C82" w:rsidRPr="00901997">
        <w:t xml:space="preserve"> </w:t>
      </w:r>
      <w:r w:rsidR="00AE4A75">
        <w:t>M</w:t>
      </w:r>
      <w:r w:rsidR="00061C82" w:rsidRPr="00901997">
        <w:t xml:space="preserve">ore </w:t>
      </w:r>
      <w:r w:rsidR="00512EEB" w:rsidRPr="00901997">
        <w:t>importantly</w:t>
      </w:r>
      <w:r w:rsidR="00061C82" w:rsidRPr="00901997">
        <w:t xml:space="preserve">, </w:t>
      </w:r>
      <w:r w:rsidR="006612C0">
        <w:t>the replication</w:t>
      </w:r>
      <w:r w:rsidR="00AE4A75">
        <w:t xml:space="preserve"> projects’ estimates are, in general, also</w:t>
      </w:r>
      <w:r w:rsidR="009A4AD3" w:rsidRPr="00901997">
        <w:t xml:space="preserve"> </w:t>
      </w:r>
      <w:r w:rsidR="00005A50" w:rsidRPr="00901997">
        <w:t xml:space="preserve">smaller </w:t>
      </w:r>
      <w:r w:rsidR="000468D1" w:rsidRPr="00901997">
        <w:t xml:space="preserve">than </w:t>
      </w:r>
      <w:r w:rsidR="00061C82" w:rsidRPr="00901997">
        <w:t xml:space="preserve">adjusted </w:t>
      </w:r>
      <w:r w:rsidR="000468D1" w:rsidRPr="00901997">
        <w:t xml:space="preserve">effects </w:t>
      </w:r>
      <w:r w:rsidR="00D20C2C" w:rsidRPr="00901997">
        <w:t xml:space="preserve">from </w:t>
      </w:r>
      <w:r w:rsidR="000468D1" w:rsidRPr="00901997">
        <w:t>the trim-and-fill</w:t>
      </w:r>
      <w:r w:rsidR="00221EAB" w:rsidRPr="00901997">
        <w:t xml:space="preserve"> method</w:t>
      </w:r>
      <w:r w:rsidR="000468D1" w:rsidRPr="00901997">
        <w:t>, the three</w:t>
      </w:r>
      <w:r w:rsidR="000F5BC1" w:rsidRPr="00901997">
        <w:t>-</w:t>
      </w:r>
      <w:r w:rsidR="000468D1" w:rsidRPr="00901997">
        <w:t xml:space="preserve">parameter selection model and </w:t>
      </w:r>
      <w:r w:rsidR="00B84510" w:rsidRPr="00901997">
        <w:t>the 2-step regression model (</w:t>
      </w:r>
      <w:r w:rsidR="001C1FEA" w:rsidRPr="00901997">
        <w:t xml:space="preserve">the method by </w:t>
      </w:r>
      <w:r w:rsidR="008E2D9F">
        <w:rPr>
          <w:lang w:eastAsia="x-none"/>
        </w:rPr>
        <w:t>{Stanley, 2012 #</w:t>
      </w:r>
      <w:proofErr w:type="gramStart"/>
      <w:r w:rsidR="008E2D9F">
        <w:rPr>
          <w:lang w:eastAsia="x-none"/>
        </w:rPr>
        <w:t>101;,</w:t>
      </w:r>
      <w:proofErr w:type="gramEnd"/>
      <w:r w:rsidR="008E2D9F">
        <w:rPr>
          <w:lang w:eastAsia="x-none"/>
        </w:rPr>
        <w:t xml:space="preserve"> 2014 #12}</w:t>
      </w:r>
      <w:r w:rsidR="00B84510" w:rsidRPr="00901997">
        <w:t>).</w:t>
      </w:r>
      <w:r w:rsidR="00181EB1" w:rsidRPr="00901997">
        <w:t xml:space="preserve"> </w:t>
      </w:r>
      <w:r w:rsidR="00917C2B" w:rsidRPr="00901997">
        <w:t>Nonetheless</w:t>
      </w:r>
      <w:r w:rsidR="00181EB1" w:rsidRPr="00901997">
        <w:t>, as long as we acknowledge the limitation</w:t>
      </w:r>
      <w:r w:rsidR="000541B0" w:rsidRPr="00901997">
        <w:t>s and assumptions of these methods</w:t>
      </w:r>
      <w:r w:rsidR="00181EB1" w:rsidRPr="00901997">
        <w:t>,</w:t>
      </w:r>
      <w:r w:rsidR="000541B0" w:rsidRPr="00901997">
        <w:t xml:space="preserve"> publication bias tests are an essential part of meta-analysis</w:t>
      </w:r>
      <w:r w:rsidR="0062453E" w:rsidRPr="00901997">
        <w:t xml:space="preserve">. </w:t>
      </w:r>
      <w:r w:rsidR="00C762B6" w:rsidRPr="00901997">
        <w:t xml:space="preserve">All </w:t>
      </w:r>
      <w:r w:rsidR="00346304" w:rsidRPr="00901997">
        <w:t xml:space="preserve">future </w:t>
      </w:r>
      <w:r w:rsidR="00E11115" w:rsidRPr="00901997">
        <w:t>meta-</w:t>
      </w:r>
      <w:r w:rsidR="00316821" w:rsidRPr="00901997">
        <w:t>analys</w:t>
      </w:r>
      <w:r w:rsidR="00316821">
        <w:t>e</w:t>
      </w:r>
      <w:r w:rsidR="00316821" w:rsidRPr="00901997">
        <w:t xml:space="preserve">s </w:t>
      </w:r>
      <w:r w:rsidR="00E11115" w:rsidRPr="00901997">
        <w:t xml:space="preserve">in ecology and </w:t>
      </w:r>
      <w:r w:rsidR="006612C0" w:rsidRPr="00901997">
        <w:t>evolution</w:t>
      </w:r>
      <w:r w:rsidR="00E11115" w:rsidRPr="00901997">
        <w:t xml:space="preserve"> </w:t>
      </w:r>
      <w:r w:rsidR="00D20C2C" w:rsidRPr="00901997">
        <w:t xml:space="preserve">should </w:t>
      </w:r>
      <w:r w:rsidR="0062453E" w:rsidRPr="00901997">
        <w:t>test for publication</w:t>
      </w:r>
      <w:r w:rsidR="00346304" w:rsidRPr="00901997">
        <w:t xml:space="preserve"> </w:t>
      </w:r>
      <w:r w:rsidR="00C6657F" w:rsidRPr="00901997">
        <w:t>bias</w:t>
      </w:r>
      <w:r w:rsidR="00521606" w:rsidRPr="00901997">
        <w:t xml:space="preserve"> and related biases</w:t>
      </w:r>
      <w:r w:rsidR="00346304" w:rsidRPr="00901997">
        <w:t xml:space="preserve">. </w:t>
      </w:r>
    </w:p>
    <w:p w14:paraId="1702C47D" w14:textId="77777777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lastRenderedPageBreak/>
        <w:t>ACKNOWLEDGEMENTS</w:t>
      </w:r>
    </w:p>
    <w:p w14:paraId="3F337628" w14:textId="65401947" w:rsidR="00C76F1A" w:rsidRPr="00901997" w:rsidRDefault="00285204" w:rsidP="00EC50FE">
      <w:pPr>
        <w:spacing w:line="480" w:lineRule="auto"/>
      </w:pPr>
      <w:commentRangeStart w:id="440"/>
      <w:r w:rsidRPr="00901997">
        <w:t>SN</w:t>
      </w:r>
      <w:r w:rsidR="00230291" w:rsidRPr="00901997">
        <w:t xml:space="preserve">, REO and ML </w:t>
      </w:r>
      <w:r w:rsidR="00665505" w:rsidRPr="00901997">
        <w:t>were</w:t>
      </w:r>
      <w:r w:rsidR="00230291" w:rsidRPr="00901997">
        <w:t xml:space="preserve"> supported by </w:t>
      </w:r>
      <w:r w:rsidR="00B55C24" w:rsidRPr="00901997">
        <w:t xml:space="preserve">an ARC (Australian Research Council) Discovery grant (DP200100367). </w:t>
      </w:r>
      <w:commentRangeEnd w:id="440"/>
      <w:r w:rsidR="007A6DA9">
        <w:rPr>
          <w:rStyle w:val="CommentReference"/>
          <w:rFonts w:ascii="Cambria" w:eastAsia="MS Mincho" w:hAnsi="Cambria"/>
          <w:color w:val="00000A"/>
        </w:rPr>
        <w:commentReference w:id="440"/>
      </w:r>
      <w:r w:rsidR="00316821" w:rsidRPr="00316821">
        <w:t>AST was funded by the German Research Foundation (DFG) as part of the SFB TRR 212 (NC3) – Project no. 316099922 and 396782608</w:t>
      </w:r>
      <w:commentRangeStart w:id="441"/>
      <w:r w:rsidR="00316821" w:rsidRPr="00316821">
        <w:t>.</w:t>
      </w:r>
      <w:r w:rsidR="00316821">
        <w:t xml:space="preserve"> </w:t>
      </w:r>
      <w:r w:rsidR="00FA48CF" w:rsidRPr="00901997">
        <w:t>Thanks Wolfgang Viechtbauer</w:t>
      </w:r>
      <w:r w:rsidR="00316821">
        <w:t>.</w:t>
      </w:r>
      <w:r w:rsidR="00FA48CF" w:rsidRPr="00901997">
        <w:t xml:space="preserve"> </w:t>
      </w:r>
      <w:commentRangeEnd w:id="441"/>
      <w:r w:rsidR="00B514B5">
        <w:rPr>
          <w:rStyle w:val="CommentReference"/>
          <w:rFonts w:ascii="Cambria" w:eastAsia="MS Mincho" w:hAnsi="Cambria"/>
          <w:color w:val="00000A"/>
        </w:rPr>
        <w:commentReference w:id="441"/>
      </w:r>
    </w:p>
    <w:p w14:paraId="36CCE862" w14:textId="44E0C8E8" w:rsidR="00285204" w:rsidRPr="00901997" w:rsidRDefault="004A5B2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>AUTHORS’ CONTRIBUTIONS</w:t>
      </w:r>
    </w:p>
    <w:p w14:paraId="5E49E470" w14:textId="481EDBF8" w:rsidR="004A5B24" w:rsidRPr="00901997" w:rsidRDefault="004A5B24" w:rsidP="00EC50FE">
      <w:pPr>
        <w:spacing w:line="480" w:lineRule="auto"/>
        <w:rPr>
          <w:lang w:eastAsia="x-none"/>
        </w:rPr>
      </w:pPr>
    </w:p>
    <w:p w14:paraId="13436AB7" w14:textId="75CA9B3C" w:rsidR="001328D7" w:rsidRPr="00901997" w:rsidRDefault="007C5A96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>DATA AVAILABILITY</w:t>
      </w:r>
    </w:p>
    <w:p w14:paraId="36DB38BB" w14:textId="77777777" w:rsidR="00BE50E7" w:rsidRPr="00901997" w:rsidRDefault="00BE50E7" w:rsidP="00EC50FE">
      <w:pPr>
        <w:spacing w:line="480" w:lineRule="auto"/>
        <w:rPr>
          <w:lang w:eastAsia="x-none"/>
        </w:rPr>
      </w:pPr>
    </w:p>
    <w:p w14:paraId="131C2A97" w14:textId="77777777" w:rsidR="00BE50E7" w:rsidRPr="00901997" w:rsidRDefault="00BE50E7" w:rsidP="00EC50FE">
      <w:pPr>
        <w:spacing w:line="480" w:lineRule="auto"/>
        <w:rPr>
          <w:lang w:eastAsia="x-none"/>
        </w:rPr>
      </w:pPr>
      <w:commentRangeStart w:id="442"/>
      <w:r w:rsidRPr="00901997">
        <w:t>We have relevant data and code available at the GitHub repository (https://github.com/itchyshin/publication_bias).</w:t>
      </w:r>
      <w:commentRangeEnd w:id="442"/>
      <w:r w:rsidR="00316821">
        <w:rPr>
          <w:rStyle w:val="CommentReference"/>
          <w:rFonts w:ascii="Cambria" w:eastAsia="MS Mincho" w:hAnsi="Cambria"/>
          <w:color w:val="00000A"/>
        </w:rPr>
        <w:commentReference w:id="442"/>
      </w:r>
    </w:p>
    <w:p w14:paraId="060EC991" w14:textId="77777777" w:rsidR="00BE50E7" w:rsidRPr="00901997" w:rsidRDefault="00BE50E7" w:rsidP="00EC50FE">
      <w:pPr>
        <w:spacing w:line="480" w:lineRule="auto"/>
        <w:rPr>
          <w:lang w:eastAsia="x-none"/>
        </w:rPr>
      </w:pPr>
    </w:p>
    <w:p w14:paraId="74F4B9BB" w14:textId="65139614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>REFERENCES</w:t>
      </w:r>
    </w:p>
    <w:p w14:paraId="3B716797" w14:textId="70DCCC15" w:rsidR="00097429" w:rsidRPr="00901997" w:rsidRDefault="00097429" w:rsidP="00901997">
      <w:pPr>
        <w:spacing w:line="480" w:lineRule="auto"/>
        <w:rPr>
          <w:lang w:eastAsia="x-none"/>
        </w:rPr>
      </w:pPr>
    </w:p>
    <w:p w14:paraId="1BE2A7AE" w14:textId="2AF297C1" w:rsidR="00DF77E5" w:rsidRPr="00901997" w:rsidRDefault="00DF77E5" w:rsidP="00EC50FE">
      <w:pPr>
        <w:spacing w:line="480" w:lineRule="auto"/>
      </w:pPr>
      <w:r w:rsidRPr="00901997">
        <w:br w:type="page"/>
      </w:r>
    </w:p>
    <w:p w14:paraId="37B49929" w14:textId="77777777" w:rsidR="00DF77E5" w:rsidRPr="00901997" w:rsidRDefault="00DF77E5" w:rsidP="00EC50FE">
      <w:pPr>
        <w:spacing w:line="480" w:lineRule="auto"/>
      </w:pPr>
    </w:p>
    <w:p w14:paraId="3459A9A0" w14:textId="77777777" w:rsidR="00285204" w:rsidRPr="00901997" w:rsidRDefault="00285204" w:rsidP="00EC50FE">
      <w:pPr>
        <w:pStyle w:val="Heading1"/>
        <w:spacing w:line="480" w:lineRule="auto"/>
        <w:rPr>
          <w:rFonts w:ascii="Times New Roman" w:hAnsi="Times New Roman"/>
          <w:color w:val="00000A"/>
          <w:sz w:val="24"/>
          <w:szCs w:val="24"/>
          <w:lang w:val="en-AU"/>
        </w:rPr>
      </w:pPr>
      <w:commentRangeStart w:id="443"/>
      <w:r w:rsidRPr="00901997">
        <w:rPr>
          <w:rFonts w:ascii="Times New Roman" w:hAnsi="Times New Roman"/>
          <w:color w:val="00000A"/>
          <w:sz w:val="24"/>
          <w:szCs w:val="24"/>
          <w:lang w:val="en-AU"/>
        </w:rPr>
        <w:t>FIGURE LEGENDS</w:t>
      </w:r>
      <w:commentRangeEnd w:id="443"/>
      <w:r w:rsidR="00232CFE" w:rsidRPr="00901997">
        <w:rPr>
          <w:rStyle w:val="CommentReference"/>
          <w:rFonts w:ascii="Times New Roman" w:eastAsia="MS Mincho" w:hAnsi="Times New Roman"/>
          <w:b w:val="0"/>
          <w:bCs w:val="0"/>
          <w:color w:val="00000A"/>
          <w:sz w:val="24"/>
          <w:szCs w:val="24"/>
          <w:lang w:val="en-AU" w:eastAsia="ja-JP"/>
        </w:rPr>
        <w:commentReference w:id="443"/>
      </w:r>
    </w:p>
    <w:p w14:paraId="57225CB0" w14:textId="44D3B43D" w:rsidR="00977B21" w:rsidRPr="00901997" w:rsidRDefault="00977B21" w:rsidP="00EC50FE">
      <w:pPr>
        <w:spacing w:line="480" w:lineRule="auto"/>
        <w:rPr>
          <w:bCs/>
        </w:rPr>
      </w:pPr>
      <w:r w:rsidRPr="00901997">
        <w:rPr>
          <w:b/>
        </w:rPr>
        <w:t xml:space="preserve">FIGURE 1. </w:t>
      </w:r>
      <w:r w:rsidRPr="00901997">
        <w:rPr>
          <w:bCs/>
        </w:rPr>
        <w:t xml:space="preserve">SE, V, </w:t>
      </w:r>
      <w:proofErr w:type="spellStart"/>
      <w:r w:rsidRPr="00901997">
        <w:rPr>
          <w:bCs/>
        </w:rPr>
        <w:t>Prec</w:t>
      </w:r>
      <w:proofErr w:type="spellEnd"/>
      <w:r w:rsidRPr="00901997">
        <w:rPr>
          <w:bCs/>
        </w:rPr>
        <w:t xml:space="preserve"> and W (</w:t>
      </w:r>
      <w:proofErr w:type="spellStart"/>
      <w:r w:rsidRPr="00901997">
        <w:rPr>
          <w:bCs/>
          <w:highlight w:val="yellow"/>
        </w:rPr>
        <w:t>Losia</w:t>
      </w:r>
      <w:proofErr w:type="spellEnd"/>
      <w:r w:rsidRPr="00901997">
        <w:rPr>
          <w:bCs/>
        </w:rPr>
        <w:t>)</w:t>
      </w:r>
    </w:p>
    <w:p w14:paraId="14CDC269" w14:textId="6FBC256F" w:rsidR="00285204" w:rsidRPr="00901997" w:rsidRDefault="00285204" w:rsidP="00EC50FE">
      <w:pPr>
        <w:spacing w:line="480" w:lineRule="auto"/>
        <w:rPr>
          <w:bCs/>
        </w:rPr>
      </w:pPr>
      <w:r w:rsidRPr="00901997">
        <w:rPr>
          <w:b/>
        </w:rPr>
        <w:t xml:space="preserve">FIGURE </w:t>
      </w:r>
      <w:r w:rsidR="00977B21" w:rsidRPr="00901997">
        <w:rPr>
          <w:b/>
        </w:rPr>
        <w:t>2</w:t>
      </w:r>
      <w:r w:rsidRPr="00901997">
        <w:rPr>
          <w:b/>
        </w:rPr>
        <w:t xml:space="preserve">. </w:t>
      </w:r>
      <w:r w:rsidR="00062E7E" w:rsidRPr="00901997">
        <w:rPr>
          <w:bCs/>
        </w:rPr>
        <w:t>Results of survey</w:t>
      </w:r>
      <w:r w:rsidR="00CC6926" w:rsidRPr="00901997">
        <w:rPr>
          <w:bCs/>
        </w:rPr>
        <w:t xml:space="preserve"> (</w:t>
      </w:r>
      <w:r w:rsidR="00CC6926" w:rsidRPr="00901997">
        <w:rPr>
          <w:bCs/>
          <w:highlight w:val="yellow"/>
        </w:rPr>
        <w:t>Rose</w:t>
      </w:r>
      <w:r w:rsidR="00CC6926" w:rsidRPr="00901997">
        <w:rPr>
          <w:bCs/>
        </w:rPr>
        <w:t>)</w:t>
      </w:r>
    </w:p>
    <w:p w14:paraId="26C7F38D" w14:textId="709429BC" w:rsidR="00062E7E" w:rsidRPr="00901997" w:rsidRDefault="00062E7E" w:rsidP="00EC50FE">
      <w:pPr>
        <w:spacing w:line="480" w:lineRule="auto"/>
        <w:rPr>
          <w:bCs/>
        </w:rPr>
      </w:pPr>
      <w:r w:rsidRPr="00901997">
        <w:rPr>
          <w:b/>
        </w:rPr>
        <w:t xml:space="preserve">FIGURE </w:t>
      </w:r>
      <w:r w:rsidR="00DD61A5" w:rsidRPr="00901997">
        <w:rPr>
          <w:b/>
        </w:rPr>
        <w:t>3</w:t>
      </w:r>
      <w:r w:rsidRPr="00901997">
        <w:rPr>
          <w:b/>
        </w:rPr>
        <w:t xml:space="preserve">. </w:t>
      </w:r>
      <w:r w:rsidRPr="00901997">
        <w:rPr>
          <w:bCs/>
        </w:rPr>
        <w:t xml:space="preserve">Funnel plots x 8 </w:t>
      </w:r>
      <w:r w:rsidR="00CC6926" w:rsidRPr="00901997">
        <w:rPr>
          <w:bCs/>
        </w:rPr>
        <w:t>(</w:t>
      </w:r>
      <w:r w:rsidR="00492F2D" w:rsidRPr="00901997">
        <w:rPr>
          <w:bCs/>
          <w:highlight w:val="yellow"/>
        </w:rPr>
        <w:t>Shinichi</w:t>
      </w:r>
      <w:r w:rsidR="00CC6926" w:rsidRPr="00901997">
        <w:rPr>
          <w:bCs/>
        </w:rPr>
        <w:t>)</w:t>
      </w:r>
      <w:r w:rsidR="00DE0709" w:rsidRPr="00901997">
        <w:rPr>
          <w:bCs/>
        </w:rPr>
        <w:t xml:space="preserve"> = one </w:t>
      </w:r>
      <w:r w:rsidR="00311C21" w:rsidRPr="00901997">
        <w:rPr>
          <w:bCs/>
        </w:rPr>
        <w:t>could</w:t>
      </w:r>
      <w:r w:rsidR="00DE0709" w:rsidRPr="00901997">
        <w:rPr>
          <w:bCs/>
        </w:rPr>
        <w:t xml:space="preserve"> simulation data for this</w:t>
      </w:r>
      <w:r w:rsidR="00311C21" w:rsidRPr="00901997">
        <w:rPr>
          <w:bCs/>
        </w:rPr>
        <w:t xml:space="preserve"> – use the random-effects model with low hetero</w:t>
      </w:r>
    </w:p>
    <w:p w14:paraId="20856C50" w14:textId="6E9022C9" w:rsidR="00062E7E" w:rsidRPr="00901997" w:rsidRDefault="00DD61A5" w:rsidP="00EC50FE">
      <w:pPr>
        <w:spacing w:line="480" w:lineRule="auto"/>
        <w:rPr>
          <w:bCs/>
        </w:rPr>
      </w:pPr>
      <w:r w:rsidRPr="00901997">
        <w:rPr>
          <w:b/>
        </w:rPr>
        <w:t>FIGURE 4.</w:t>
      </w:r>
      <w:r w:rsidR="00ED1D7D" w:rsidRPr="00901997">
        <w:rPr>
          <w:b/>
        </w:rPr>
        <w:t xml:space="preserve"> </w:t>
      </w:r>
      <w:r w:rsidR="00ED1D7D" w:rsidRPr="00901997">
        <w:rPr>
          <w:bCs/>
        </w:rPr>
        <w:t>6 panels</w:t>
      </w:r>
      <w:r w:rsidR="00ED1D7D" w:rsidRPr="00901997">
        <w:rPr>
          <w:b/>
        </w:rPr>
        <w:t xml:space="preserve">: </w:t>
      </w:r>
      <w:r w:rsidR="00ED1D7D" w:rsidRPr="00901997">
        <w:rPr>
          <w:bCs/>
        </w:rPr>
        <w:t xml:space="preserve">A: radial, B: </w:t>
      </w:r>
      <w:r w:rsidR="00E62AA0" w:rsidRPr="00901997">
        <w:rPr>
          <w:bCs/>
        </w:rPr>
        <w:t xml:space="preserve">Egger, C: cumulative, D, bubble, E: </w:t>
      </w:r>
      <w:r w:rsidR="00D42CFD" w:rsidRPr="00901997">
        <w:rPr>
          <w:bCs/>
        </w:rPr>
        <w:t>trim-and-fill 1 and F: trim-and-fill 2</w:t>
      </w:r>
      <w:r w:rsidR="00704E74" w:rsidRPr="00901997">
        <w:rPr>
          <w:bCs/>
        </w:rPr>
        <w:t xml:space="preserve"> (</w:t>
      </w:r>
      <w:r w:rsidR="00C522C1" w:rsidRPr="00901997">
        <w:rPr>
          <w:bCs/>
          <w:highlight w:val="yellow"/>
        </w:rPr>
        <w:t>Shinichi</w:t>
      </w:r>
      <w:r w:rsidR="00704E74" w:rsidRPr="00901997">
        <w:rPr>
          <w:bCs/>
        </w:rPr>
        <w:t>)</w:t>
      </w:r>
      <w:r w:rsidR="0093176E" w:rsidRPr="00901997">
        <w:rPr>
          <w:bCs/>
        </w:rPr>
        <w:t xml:space="preserve"> – again use simulated data</w:t>
      </w:r>
    </w:p>
    <w:p w14:paraId="34D4CDAA" w14:textId="4442C87C" w:rsidR="00523A93" w:rsidRPr="00901997" w:rsidRDefault="00523A93" w:rsidP="00EC50FE">
      <w:pPr>
        <w:spacing w:line="480" w:lineRule="auto"/>
        <w:rPr>
          <w:bCs/>
        </w:rPr>
      </w:pPr>
      <w:r w:rsidRPr="00901997">
        <w:rPr>
          <w:b/>
        </w:rPr>
        <w:t xml:space="preserve">FIGURE 5. </w:t>
      </w:r>
      <w:r w:rsidR="00593E3F" w:rsidRPr="00901997">
        <w:rPr>
          <w:bCs/>
        </w:rPr>
        <w:t>A-</w:t>
      </w:r>
      <w:r w:rsidR="00B12D36" w:rsidRPr="00901997">
        <w:rPr>
          <w:bCs/>
        </w:rPr>
        <w:t xml:space="preserve">B – p values (p hacking) and C, D, E &amp; F </w:t>
      </w:r>
      <w:r w:rsidR="00CC6926" w:rsidRPr="00901997">
        <w:rPr>
          <w:bCs/>
        </w:rPr>
        <w:t>–</w:t>
      </w:r>
      <w:r w:rsidR="00B12D36" w:rsidRPr="00901997">
        <w:rPr>
          <w:bCs/>
        </w:rPr>
        <w:t xml:space="preserve"> </w:t>
      </w:r>
      <w:r w:rsidR="00CC6926" w:rsidRPr="00901997">
        <w:rPr>
          <w:bCs/>
        </w:rPr>
        <w:t>selection models</w:t>
      </w:r>
      <w:r w:rsidR="00704E74" w:rsidRPr="00901997">
        <w:rPr>
          <w:bCs/>
        </w:rPr>
        <w:t xml:space="preserve"> (</w:t>
      </w:r>
      <w:r w:rsidR="00704E74" w:rsidRPr="00901997">
        <w:rPr>
          <w:bCs/>
          <w:highlight w:val="yellow"/>
        </w:rPr>
        <w:t>Shinichi</w:t>
      </w:r>
      <w:r w:rsidR="00704E74" w:rsidRPr="00901997">
        <w:rPr>
          <w:bCs/>
        </w:rPr>
        <w:t>)</w:t>
      </w:r>
    </w:p>
    <w:p w14:paraId="21AA2185" w14:textId="749328FD" w:rsidR="00523A93" w:rsidRPr="00901997" w:rsidRDefault="00523A93" w:rsidP="00EC50FE">
      <w:pPr>
        <w:spacing w:line="480" w:lineRule="auto"/>
        <w:rPr>
          <w:bCs/>
        </w:rPr>
      </w:pPr>
      <w:r w:rsidRPr="00901997">
        <w:rPr>
          <w:b/>
        </w:rPr>
        <w:t xml:space="preserve">FIGURE 6. </w:t>
      </w:r>
      <w:r w:rsidR="00C61A62" w:rsidRPr="00901997">
        <w:rPr>
          <w:bCs/>
        </w:rPr>
        <w:t xml:space="preserve">A-D: funnel raw, residual 1, 2, 3 (we need correlated data here) and E: SE and F: </w:t>
      </w:r>
      <w:proofErr w:type="gramStart"/>
      <w:r w:rsidR="00C61A62" w:rsidRPr="00901997">
        <w:rPr>
          <w:bCs/>
        </w:rPr>
        <w:t>Vi  (</w:t>
      </w:r>
      <w:proofErr w:type="gramEnd"/>
      <w:r w:rsidR="00FB6673" w:rsidRPr="00901997">
        <w:rPr>
          <w:bCs/>
        </w:rPr>
        <w:t>Shinichi</w:t>
      </w:r>
      <w:r w:rsidR="00C61A62" w:rsidRPr="00901997">
        <w:rPr>
          <w:bCs/>
        </w:rPr>
        <w:t xml:space="preserve">) – it may be good to get a real data but you can also simulate using the </w:t>
      </w:r>
      <w:proofErr w:type="spellStart"/>
      <w:r w:rsidR="00C61A62" w:rsidRPr="00901997">
        <w:rPr>
          <w:bCs/>
        </w:rPr>
        <w:t>mulilevel</w:t>
      </w:r>
      <w:proofErr w:type="spellEnd"/>
      <w:r w:rsidR="00C61A62" w:rsidRPr="00901997">
        <w:rPr>
          <w:bCs/>
        </w:rPr>
        <w:t xml:space="preserve"> model</w:t>
      </w:r>
    </w:p>
    <w:p w14:paraId="218693B1" w14:textId="1BEF063F" w:rsidR="00C61A62" w:rsidRPr="00901997" w:rsidRDefault="00062E7E" w:rsidP="00EC50FE">
      <w:pPr>
        <w:spacing w:line="480" w:lineRule="auto"/>
        <w:rPr>
          <w:bCs/>
        </w:rPr>
      </w:pPr>
      <w:r w:rsidRPr="00901997">
        <w:rPr>
          <w:b/>
        </w:rPr>
        <w:t xml:space="preserve">FIGURE </w:t>
      </w:r>
      <w:r w:rsidR="00523A93" w:rsidRPr="00901997">
        <w:rPr>
          <w:b/>
        </w:rPr>
        <w:t>7</w:t>
      </w:r>
      <w:r w:rsidR="00ED1D7D" w:rsidRPr="00901997">
        <w:rPr>
          <w:b/>
        </w:rPr>
        <w:t>.</w:t>
      </w:r>
      <w:r w:rsidRPr="00901997">
        <w:rPr>
          <w:b/>
        </w:rPr>
        <w:t xml:space="preserve"> </w:t>
      </w:r>
      <w:r w:rsidR="00C61A62" w:rsidRPr="00901997">
        <w:rPr>
          <w:bCs/>
        </w:rPr>
        <w:t>Schematics – key stuff, heterogeneity, power, non-independent – recommended or not (</w:t>
      </w:r>
      <w:r w:rsidR="00C61A62" w:rsidRPr="00901997">
        <w:rPr>
          <w:bCs/>
          <w:highlight w:val="yellow"/>
        </w:rPr>
        <w:t>Rose + Shinichi</w:t>
      </w:r>
      <w:r w:rsidR="004A757A">
        <w:rPr>
          <w:bCs/>
        </w:rPr>
        <w:t xml:space="preserve"> to work on</w:t>
      </w:r>
      <w:r w:rsidR="00C61A62" w:rsidRPr="00901997">
        <w:rPr>
          <w:bCs/>
        </w:rPr>
        <w:t>)</w:t>
      </w:r>
    </w:p>
    <w:p w14:paraId="00E970D1" w14:textId="42DCBFF2" w:rsidR="00523A93" w:rsidRPr="00901997" w:rsidRDefault="00523A93" w:rsidP="00EC50FE">
      <w:pPr>
        <w:spacing w:line="480" w:lineRule="auto"/>
        <w:rPr>
          <w:bCs/>
        </w:rPr>
      </w:pPr>
    </w:p>
    <w:p w14:paraId="442B72C7" w14:textId="10EDD341" w:rsidR="00C61A62" w:rsidRPr="00901997" w:rsidRDefault="00C61A62" w:rsidP="00EC50FE">
      <w:pPr>
        <w:spacing w:line="480" w:lineRule="auto"/>
        <w:rPr>
          <w:bCs/>
        </w:rPr>
      </w:pPr>
    </w:p>
    <w:p w14:paraId="34A7E5F1" w14:textId="1CCD0946" w:rsidR="00285204" w:rsidRPr="00901997" w:rsidRDefault="00285204" w:rsidP="00EC50FE">
      <w:pPr>
        <w:spacing w:line="480" w:lineRule="auto"/>
        <w:rPr>
          <w:bCs/>
        </w:rPr>
      </w:pPr>
      <w:r w:rsidRPr="00901997">
        <w:rPr>
          <w:b/>
        </w:rPr>
        <w:br w:type="page"/>
      </w:r>
    </w:p>
    <w:p w14:paraId="026090B8" w14:textId="44E6925E" w:rsidR="00992F8C" w:rsidRPr="00901997" w:rsidRDefault="00992F8C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lastRenderedPageBreak/>
        <w:t xml:space="preserve">FIGURE </w:t>
      </w:r>
      <w:r w:rsidR="00977B21" w:rsidRPr="00901997">
        <w:rPr>
          <w:sz w:val="24"/>
          <w:szCs w:val="24"/>
          <w:lang w:val="en-AU"/>
        </w:rPr>
        <w:t>1</w:t>
      </w:r>
    </w:p>
    <w:p w14:paraId="1C5B021D" w14:textId="414D7013" w:rsidR="007E60C0" w:rsidRPr="00901997" w:rsidRDefault="0045613D" w:rsidP="00EC50FE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52D15867" wp14:editId="19D3BDEB">
            <wp:extent cx="4738255" cy="473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172" cy="47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38D6" w14:textId="6D41E042" w:rsidR="0018312B" w:rsidRPr="00901997" w:rsidRDefault="0018312B" w:rsidP="00EC50FE">
      <w:pPr>
        <w:spacing w:line="480" w:lineRule="auto"/>
        <w:rPr>
          <w:bCs/>
        </w:rPr>
      </w:pPr>
      <w:r w:rsidRPr="00901997">
        <w:rPr>
          <w:bCs/>
        </w:rPr>
        <w:t>*Weight here is weight for the fixed-effect model</w:t>
      </w:r>
    </w:p>
    <w:p w14:paraId="52AB83A9" w14:textId="481C71A4" w:rsidR="00FF5C81" w:rsidRPr="00901997" w:rsidRDefault="00FF5C81" w:rsidP="00EC50FE">
      <w:pPr>
        <w:spacing w:line="480" w:lineRule="auto"/>
        <w:rPr>
          <w:b/>
        </w:rPr>
      </w:pPr>
      <w:r w:rsidRPr="00901997">
        <w:rPr>
          <w:b/>
        </w:rPr>
        <w:br w:type="page"/>
      </w:r>
    </w:p>
    <w:p w14:paraId="47EE5AB6" w14:textId="64F2D3D2" w:rsidR="00977B21" w:rsidRPr="00901997" w:rsidRDefault="00977B21" w:rsidP="00977B21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lastRenderedPageBreak/>
        <w:t xml:space="preserve">FIGURE </w:t>
      </w:r>
      <w:r w:rsidR="00FB1DBC" w:rsidRPr="00901997">
        <w:rPr>
          <w:sz w:val="24"/>
          <w:szCs w:val="24"/>
          <w:lang w:val="en-AU"/>
        </w:rPr>
        <w:t>2</w:t>
      </w:r>
    </w:p>
    <w:p w14:paraId="1E1AE477" w14:textId="77777777" w:rsidR="00977B21" w:rsidRPr="00901997" w:rsidRDefault="00977B21" w:rsidP="00977B21">
      <w:pPr>
        <w:spacing w:line="480" w:lineRule="auto"/>
        <w:rPr>
          <w:b/>
        </w:rPr>
      </w:pPr>
    </w:p>
    <w:p w14:paraId="08BB75BC" w14:textId="43F50E90" w:rsidR="00977B21" w:rsidRPr="00901997" w:rsidRDefault="00A52EF2" w:rsidP="00977B21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2B3C7013" wp14:editId="15E66CA6">
            <wp:extent cx="6120130" cy="4895850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723C" w14:textId="77777777" w:rsidR="00977B21" w:rsidRPr="00901997" w:rsidRDefault="00977B21" w:rsidP="00977B21">
      <w:pPr>
        <w:spacing w:line="480" w:lineRule="auto"/>
        <w:rPr>
          <w:b/>
        </w:rPr>
      </w:pPr>
    </w:p>
    <w:p w14:paraId="184B1F79" w14:textId="77777777" w:rsidR="00977B21" w:rsidRPr="00901997" w:rsidRDefault="00977B21" w:rsidP="00977B21">
      <w:pPr>
        <w:spacing w:line="480" w:lineRule="auto"/>
        <w:rPr>
          <w:b/>
        </w:rPr>
      </w:pPr>
      <w:r w:rsidRPr="00901997">
        <w:rPr>
          <w:b/>
        </w:rPr>
        <w:br w:type="page"/>
      </w:r>
    </w:p>
    <w:p w14:paraId="06408DC1" w14:textId="77777777" w:rsidR="00977B21" w:rsidRPr="00901997" w:rsidRDefault="00977B21" w:rsidP="00EC50FE">
      <w:pPr>
        <w:spacing w:line="480" w:lineRule="auto"/>
        <w:rPr>
          <w:b/>
        </w:rPr>
      </w:pPr>
    </w:p>
    <w:p w14:paraId="4FB45DEB" w14:textId="620A83D5" w:rsidR="00FF5C81" w:rsidRPr="00901997" w:rsidRDefault="00FF5C81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t>FIGURE 3</w:t>
      </w:r>
    </w:p>
    <w:p w14:paraId="1E872766" w14:textId="03B632A8" w:rsidR="00FF5C81" w:rsidRPr="00901997" w:rsidRDefault="001E03F1" w:rsidP="00EC50FE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7FC21033" wp14:editId="126B74C7">
            <wp:extent cx="6774060" cy="7385539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4082" cy="73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CECA" w14:textId="6F585763" w:rsidR="00232CFE" w:rsidRPr="00901997" w:rsidRDefault="00232CFE" w:rsidP="00EC50FE">
      <w:pPr>
        <w:spacing w:line="480" w:lineRule="auto"/>
        <w:rPr>
          <w:b/>
        </w:rPr>
      </w:pPr>
      <w:r w:rsidRPr="00901997">
        <w:rPr>
          <w:b/>
        </w:rPr>
        <w:br w:type="page"/>
      </w:r>
    </w:p>
    <w:p w14:paraId="3E9CA265" w14:textId="63780826" w:rsidR="00232CFE" w:rsidRPr="00901997" w:rsidRDefault="00232CFE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lastRenderedPageBreak/>
        <w:t>FIGURE 4</w:t>
      </w:r>
    </w:p>
    <w:p w14:paraId="0EDD8C99" w14:textId="1FDFD37D" w:rsidR="00232CFE" w:rsidRPr="00901997" w:rsidRDefault="00D21726" w:rsidP="00EC50FE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68C113F0" wp14:editId="2BEBAD55">
            <wp:extent cx="6753227" cy="7362825"/>
            <wp:effectExtent l="0" t="0" r="3175" b="3175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8357" cy="736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188C" w14:textId="1002A734" w:rsidR="00232CFE" w:rsidRPr="00901997" w:rsidRDefault="00232CFE" w:rsidP="00EC50FE">
      <w:pPr>
        <w:spacing w:line="480" w:lineRule="auto"/>
        <w:rPr>
          <w:b/>
        </w:rPr>
      </w:pPr>
      <w:r w:rsidRPr="00901997">
        <w:rPr>
          <w:b/>
        </w:rPr>
        <w:br w:type="page"/>
      </w:r>
    </w:p>
    <w:p w14:paraId="381CA339" w14:textId="253A9165" w:rsidR="00DD3891" w:rsidRPr="005705D3" w:rsidRDefault="00DD3891" w:rsidP="00EC50FE">
      <w:pPr>
        <w:pStyle w:val="Heading2"/>
        <w:rPr>
          <w:sz w:val="24"/>
          <w:szCs w:val="24"/>
          <w:lang w:val="fr-FR"/>
        </w:rPr>
      </w:pPr>
      <w:r w:rsidRPr="005705D3">
        <w:rPr>
          <w:sz w:val="24"/>
          <w:szCs w:val="24"/>
          <w:lang w:val="fr-FR"/>
        </w:rPr>
        <w:lastRenderedPageBreak/>
        <w:t>FIGURE 5</w:t>
      </w:r>
    </w:p>
    <w:p w14:paraId="6C95F371" w14:textId="73313764" w:rsidR="005C2367" w:rsidRPr="005705D3" w:rsidRDefault="00A66AB9" w:rsidP="00EC50FE">
      <w:pPr>
        <w:spacing w:line="480" w:lineRule="auto"/>
        <w:rPr>
          <w:bCs/>
          <w:lang w:val="fr-FR"/>
        </w:rPr>
      </w:pPr>
      <w:r w:rsidRPr="005705D3">
        <w:rPr>
          <w:bCs/>
          <w:lang w:val="fr-FR"/>
        </w:rPr>
        <w:t xml:space="preserve">P </w:t>
      </w:r>
      <w:proofErr w:type="spellStart"/>
      <w:r w:rsidRPr="005705D3">
        <w:rPr>
          <w:bCs/>
          <w:lang w:val="fr-FR"/>
        </w:rPr>
        <w:t>curves</w:t>
      </w:r>
      <w:proofErr w:type="spellEnd"/>
      <w:r w:rsidRPr="005705D3">
        <w:rPr>
          <w:bCs/>
          <w:lang w:val="fr-FR"/>
        </w:rPr>
        <w:t xml:space="preserve"> </w:t>
      </w:r>
      <w:proofErr w:type="spellStart"/>
      <w:r w:rsidRPr="005705D3">
        <w:rPr>
          <w:bCs/>
          <w:lang w:val="fr-FR"/>
        </w:rPr>
        <w:t>etc</w:t>
      </w:r>
      <w:proofErr w:type="spellEnd"/>
      <w:r w:rsidRPr="005705D3">
        <w:rPr>
          <w:bCs/>
          <w:lang w:val="fr-FR"/>
        </w:rPr>
        <w:t xml:space="preserve"> </w:t>
      </w:r>
      <w:proofErr w:type="gramStart"/>
      <w:r w:rsidRPr="005705D3">
        <w:rPr>
          <w:bCs/>
          <w:lang w:val="fr-FR"/>
        </w:rPr>
        <w:t>etc….</w:t>
      </w:r>
      <w:proofErr w:type="gramEnd"/>
      <w:r w:rsidR="00C90C81" w:rsidRPr="00901997">
        <w:rPr>
          <w:bCs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8DB1417" wp14:editId="10D34DB4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2484120" cy="2882265"/>
            <wp:effectExtent l="0" t="0" r="5080" b="635"/>
            <wp:wrapTight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ight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0D0FF" w14:textId="4B0B4F23" w:rsidR="005C2367" w:rsidRPr="00901997" w:rsidRDefault="00C90C81" w:rsidP="00EC50FE">
      <w:pPr>
        <w:spacing w:line="480" w:lineRule="auto"/>
        <w:rPr>
          <w:bCs/>
        </w:rPr>
      </w:pPr>
      <w:r w:rsidRPr="00901997">
        <w:rPr>
          <w:bCs/>
          <w:noProof/>
          <w:lang w:val="en-GB" w:eastAsia="en-GB"/>
        </w:rPr>
        <w:drawing>
          <wp:inline distT="0" distB="0" distL="0" distR="0" wp14:anchorId="76FA59A9" wp14:editId="1104F118">
            <wp:extent cx="2491331" cy="2945282"/>
            <wp:effectExtent l="0" t="0" r="0" b="127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739" cy="29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B19E" w14:textId="3352286A" w:rsidR="004C6534" w:rsidRPr="00901997" w:rsidRDefault="004C6534" w:rsidP="004C6534">
      <w:pPr>
        <w:spacing w:line="480" w:lineRule="auto"/>
        <w:rPr>
          <w:bCs/>
        </w:rPr>
      </w:pPr>
      <w:r w:rsidRPr="00901997">
        <w:rPr>
          <w:bCs/>
        </w:rPr>
        <w:t>Selection models</w:t>
      </w:r>
    </w:p>
    <w:p w14:paraId="11BEF832" w14:textId="145546C4" w:rsidR="004C6534" w:rsidRPr="00901997" w:rsidRDefault="00A21454" w:rsidP="00EC50FE">
      <w:pPr>
        <w:spacing w:line="480" w:lineRule="auto"/>
        <w:rPr>
          <w:bCs/>
        </w:rPr>
      </w:pPr>
      <w:r w:rsidRPr="00901997">
        <w:rPr>
          <w:b/>
          <w:noProof/>
          <w:lang w:val="en-GB" w:eastAsia="en-GB"/>
        </w:rPr>
        <w:drawing>
          <wp:inline distT="0" distB="0" distL="0" distR="0" wp14:anchorId="68A031CB" wp14:editId="7AE42638">
            <wp:extent cx="4431657" cy="2327563"/>
            <wp:effectExtent l="0" t="0" r="127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3596" cy="23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B78B" w14:textId="7B39094A" w:rsidR="00DD3891" w:rsidRPr="00901997" w:rsidRDefault="0072108C" w:rsidP="00EC50FE">
      <w:pPr>
        <w:spacing w:line="480" w:lineRule="auto"/>
        <w:rPr>
          <w:bCs/>
        </w:rPr>
      </w:pPr>
      <w:r w:rsidRPr="00901997">
        <w:rPr>
          <w:bCs/>
          <w:noProof/>
          <w:lang w:val="en-GB" w:eastAsia="en-GB"/>
        </w:rPr>
        <w:drawing>
          <wp:inline distT="0" distB="0" distL="0" distR="0" wp14:anchorId="46DB2A20" wp14:editId="19634B35">
            <wp:extent cx="2377229" cy="233680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1038" cy="23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454" w:rsidRPr="00901997">
        <w:rPr>
          <w:bCs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61F1BC8" wp14:editId="547127A0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237556" cy="2419927"/>
            <wp:effectExtent l="0" t="0" r="0" b="6350"/>
            <wp:wrapTight wrapText="bothSides">
              <wp:wrapPolygon edited="0">
                <wp:start x="0" y="0"/>
                <wp:lineTo x="0" y="21543"/>
                <wp:lineTo x="21459" y="21543"/>
                <wp:lineTo x="21459" y="0"/>
                <wp:lineTo x="0" y="0"/>
              </wp:wrapPolygon>
            </wp:wrapTight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7556" cy="2419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891" w:rsidRPr="00901997">
        <w:rPr>
          <w:b/>
        </w:rPr>
        <w:br w:type="page"/>
      </w:r>
    </w:p>
    <w:p w14:paraId="70CF8664" w14:textId="467A7229" w:rsidR="00EC50FE" w:rsidRPr="00901997" w:rsidRDefault="00A66AB9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lastRenderedPageBreak/>
        <w:t xml:space="preserve">FIGURE </w:t>
      </w:r>
      <w:r w:rsidR="004E1F2E" w:rsidRPr="00901997">
        <w:rPr>
          <w:sz w:val="24"/>
          <w:szCs w:val="24"/>
          <w:lang w:val="en-AU"/>
        </w:rPr>
        <w:t>6</w:t>
      </w:r>
    </w:p>
    <w:p w14:paraId="6236B909" w14:textId="0DBA9883" w:rsidR="00EC50FE" w:rsidRPr="00901997" w:rsidRDefault="001E03F1" w:rsidP="00EC50FE">
      <w:pPr>
        <w:spacing w:line="480" w:lineRule="auto"/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1876747A" wp14:editId="0245D477">
            <wp:extent cx="6520376" cy="7108955"/>
            <wp:effectExtent l="0" t="0" r="0" b="317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28276" cy="71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2395" w14:textId="528B90C0" w:rsidR="00A66AB9" w:rsidRPr="00901997" w:rsidRDefault="00A66AB9" w:rsidP="00EC50FE">
      <w:pPr>
        <w:spacing w:line="480" w:lineRule="auto"/>
        <w:rPr>
          <w:b/>
        </w:rPr>
      </w:pPr>
      <w:r w:rsidRPr="00901997">
        <w:rPr>
          <w:b/>
        </w:rPr>
        <w:br w:type="page"/>
      </w:r>
    </w:p>
    <w:p w14:paraId="50D52BB0" w14:textId="704F05CC" w:rsidR="00232CFE" w:rsidRPr="00901997" w:rsidRDefault="00CE0E85" w:rsidP="00EC50FE">
      <w:pPr>
        <w:pStyle w:val="Heading2"/>
        <w:rPr>
          <w:sz w:val="24"/>
          <w:szCs w:val="24"/>
          <w:lang w:val="en-AU"/>
        </w:rPr>
      </w:pPr>
      <w:r w:rsidRPr="00901997">
        <w:rPr>
          <w:sz w:val="24"/>
          <w:szCs w:val="24"/>
          <w:lang w:val="en-AU"/>
        </w:rPr>
        <w:lastRenderedPageBreak/>
        <w:t xml:space="preserve">FIGURE </w:t>
      </w:r>
      <w:r w:rsidR="00A66AB9" w:rsidRPr="00901997">
        <w:rPr>
          <w:sz w:val="24"/>
          <w:szCs w:val="24"/>
          <w:lang w:val="en-AU"/>
        </w:rPr>
        <w:t>7</w:t>
      </w:r>
    </w:p>
    <w:p w14:paraId="76D7FB2E" w14:textId="5105D49D" w:rsidR="0093084D" w:rsidRPr="00901997" w:rsidRDefault="00EC50FE" w:rsidP="00EC50FE">
      <w:pPr>
        <w:spacing w:line="480" w:lineRule="auto"/>
        <w:rPr>
          <w:bCs/>
        </w:rPr>
      </w:pPr>
      <w:r w:rsidRPr="00901997">
        <w:rPr>
          <w:bCs/>
        </w:rPr>
        <w:t>A schematic</w:t>
      </w:r>
      <w:r w:rsidR="00C12D39" w:rsidRPr="00901997">
        <w:rPr>
          <w:bCs/>
        </w:rPr>
        <w:t xml:space="preserve"> or table?</w:t>
      </w:r>
    </w:p>
    <w:p w14:paraId="4EB5A940" w14:textId="6B1700B9" w:rsidR="005C283C" w:rsidRPr="00901997" w:rsidRDefault="005C283C" w:rsidP="00EC50FE">
      <w:pPr>
        <w:spacing w:line="480" w:lineRule="auto"/>
        <w:rPr>
          <w:bCs/>
        </w:rPr>
      </w:pPr>
    </w:p>
    <w:p w14:paraId="6C839B5C" w14:textId="2A1DBA37" w:rsidR="00C12D39" w:rsidRPr="00901997" w:rsidRDefault="00C12D39" w:rsidP="00EC50FE">
      <w:pPr>
        <w:spacing w:line="480" w:lineRule="auto"/>
        <w:rPr>
          <w:bCs/>
        </w:rPr>
      </w:pPr>
      <w:r w:rsidRPr="00901997">
        <w:rPr>
          <w:bCs/>
        </w:rPr>
        <w:t>I think something like this but better</w:t>
      </w:r>
      <w:r w:rsidR="007C4A69">
        <w:rPr>
          <w:bCs/>
        </w:rPr>
        <w:t xml:space="preserve"> as a </w:t>
      </w:r>
      <w:proofErr w:type="gramStart"/>
      <w:r w:rsidR="007C4A69">
        <w:rPr>
          <w:bCs/>
        </w:rPr>
        <w:t>figure</w:t>
      </w:r>
      <w:r w:rsidRPr="00901997">
        <w:rPr>
          <w:bCs/>
        </w:rPr>
        <w:t>?</w:t>
      </w:r>
      <w:proofErr w:type="gramEnd"/>
      <w:r w:rsidR="001E03F1">
        <w:rPr>
          <w:bCs/>
        </w:rPr>
        <w:t xml:space="preserve"> (got this from the latest Handbook of research synthesis and meta-analysis)</w:t>
      </w:r>
    </w:p>
    <w:p w14:paraId="4786ABFC" w14:textId="60F35DD3" w:rsidR="005C283C" w:rsidRPr="00901997" w:rsidRDefault="00C12D39" w:rsidP="00EC50FE">
      <w:pPr>
        <w:spacing w:line="480" w:lineRule="auto"/>
        <w:rPr>
          <w:bCs/>
        </w:rPr>
      </w:pPr>
      <w:r w:rsidRPr="00901997">
        <w:rPr>
          <w:bCs/>
          <w:noProof/>
          <w:lang w:val="en-GB" w:eastAsia="en-GB"/>
        </w:rPr>
        <w:drawing>
          <wp:inline distT="0" distB="0" distL="0" distR="0" wp14:anchorId="73635977" wp14:editId="3E80F7EB">
            <wp:extent cx="4490561" cy="6227520"/>
            <wp:effectExtent l="0" t="5080" r="635" b="63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12259" cy="62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CBF2" w14:textId="77777777" w:rsidR="004F03AB" w:rsidRPr="00901997" w:rsidRDefault="004F03AB" w:rsidP="00EC50FE">
      <w:pPr>
        <w:spacing w:line="480" w:lineRule="auto"/>
        <w:rPr>
          <w:b/>
        </w:rPr>
      </w:pPr>
    </w:p>
    <w:p w14:paraId="233C37F1" w14:textId="77777777" w:rsidR="004F03AB" w:rsidRPr="00901997" w:rsidRDefault="004F03AB" w:rsidP="00EC50FE">
      <w:pPr>
        <w:spacing w:line="480" w:lineRule="auto"/>
        <w:rPr>
          <w:b/>
        </w:rPr>
      </w:pPr>
    </w:p>
    <w:p w14:paraId="2999C86B" w14:textId="5C6A3A63" w:rsidR="007D39AD" w:rsidRPr="00901997" w:rsidRDefault="007D39AD" w:rsidP="00EC50FE">
      <w:pPr>
        <w:spacing w:line="480" w:lineRule="auto"/>
        <w:rPr>
          <w:b/>
        </w:rPr>
      </w:pPr>
    </w:p>
    <w:sectPr w:rsidR="007D39AD" w:rsidRPr="00901997" w:rsidSect="009525DB">
      <w:footerReference w:type="even" r:id="rId25"/>
      <w:footerReference w:type="default" r:id="rId26"/>
      <w:pgSz w:w="11906" w:h="16838"/>
      <w:pgMar w:top="1134" w:right="1134" w:bottom="1134" w:left="1134" w:header="0" w:footer="709" w:gutter="0"/>
      <w:lnNumType w:countBy="1" w:restart="continuous"/>
      <w:cols w:space="720"/>
      <w:formProt w:val="0"/>
      <w:docGrid w:linePitch="326" w:charSpace="-635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hinichi Nakagawa" w:date="2021-01-14T10:52:00Z" w:initials="SN">
    <w:p w14:paraId="705059FC" w14:textId="635DCAED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Please keep your affiliation just to ONE not more (if too many, the paper will not be counted towards some metrics – </w:t>
      </w:r>
      <w:proofErr w:type="gramStart"/>
      <w:r>
        <w:t>e.g.</w:t>
      </w:r>
      <w:proofErr w:type="gramEnd"/>
      <w:r>
        <w:t xml:space="preserve"> highly cited researchers).  </w:t>
      </w:r>
    </w:p>
  </w:comment>
  <w:comment w:id="5" w:author="Shinichi Nakagawa" w:date="2020-12-31T12:48:00Z" w:initials="SN">
    <w:p w14:paraId="70752496" w14:textId="77272F1B" w:rsidR="001E03F1" w:rsidRDefault="001E03F1">
      <w:pPr>
        <w:pStyle w:val="CommentText"/>
      </w:pPr>
      <w:r>
        <w:rPr>
          <w:rStyle w:val="CommentReference"/>
        </w:rPr>
        <w:annotationRef/>
      </w:r>
      <w:r>
        <w:t>Write later when I feel like it</w:t>
      </w:r>
    </w:p>
  </w:comment>
  <w:comment w:id="6" w:author="localadmin" w:date="2021-01-15T10:44:00Z" w:initials="l">
    <w:p w14:paraId="3CAB1570" w14:textId="57E02469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I’m unsure if this is the best way of defining this effect. The wording makes me think that all of the sudden a new topic is being researched by multiple labs </w:t>
      </w:r>
      <w:proofErr w:type="gramStart"/>
      <w:r>
        <w:t>simultaneously</w:t>
      </w:r>
      <w:proofErr w:type="gramEnd"/>
      <w:r>
        <w:t xml:space="preserve"> but only statistically significant results are published quickly whereas non-significant ones take longer (presumably due to the difficulty of publishing non-significant results). What seems more likely is that these effects are (partially) due to the winner’s course, where someone finds a surprising effect for some new topic (likely due to QRPs, fraud or simply chance) and then people start to replicate and generally fail doing so despite the likely pressure in </w:t>
      </w:r>
      <w:proofErr w:type="spellStart"/>
      <w:r>
        <w:t>QRPing</w:t>
      </w:r>
      <w:proofErr w:type="spellEnd"/>
      <w:r>
        <w:t xml:space="preserve"> their way, particularly for the first replications. That is, it does not necessarily need to be about speed, which implies a specific mechanism (difficulty of publishing non-significant effects).</w:t>
      </w:r>
    </w:p>
  </w:comment>
  <w:comment w:id="7" w:author="Shinichi Nakagawa" w:date="2021-01-20T07:01:00Z" w:initials="SN">
    <w:p w14:paraId="094F60FB" w14:textId="69059780" w:rsidR="001E03F1" w:rsidRDefault="001E03F1">
      <w:pPr>
        <w:pStyle w:val="CommentText"/>
      </w:pPr>
      <w:r>
        <w:rPr>
          <w:rStyle w:val="CommentReference"/>
        </w:rPr>
        <w:annotationRef/>
      </w:r>
      <w:r>
        <w:t>This is the original definition which I did not know so this is correct (I thought it was different too)</w:t>
      </w:r>
    </w:p>
  </w:comment>
  <w:comment w:id="10" w:author="Shinichi Nakagawa" w:date="2021-01-08T13:43:00Z" w:initials="SN">
    <w:p w14:paraId="1FC3F49F" w14:textId="026A3E40" w:rsidR="001E03F1" w:rsidRDefault="001E03F1">
      <w:pPr>
        <w:pStyle w:val="CommentText"/>
      </w:pPr>
      <w:r>
        <w:rPr>
          <w:rStyle w:val="CommentReference"/>
        </w:rPr>
        <w:annotationRef/>
      </w:r>
      <w:r>
        <w:t>Double-check these papers</w:t>
      </w:r>
    </w:p>
  </w:comment>
  <w:comment w:id="11" w:author="Yefeng Yang" w:date="2021-01-15T03:53:00Z" w:initials="YY">
    <w:p w14:paraId="7DA7E7AE" w14:textId="647594B0" w:rsidR="001E03F1" w:rsidRPr="00710EF6" w:rsidRDefault="001E03F1">
      <w:pPr>
        <w:pStyle w:val="CommentText"/>
        <w:rPr>
          <w:rFonts w:eastAsia="SimSun"/>
          <w:lang w:eastAsia="zh-CN"/>
        </w:rPr>
      </w:pPr>
      <w:r>
        <w:rPr>
          <w:rStyle w:val="CommentReference"/>
        </w:rPr>
        <w:annotationRef/>
      </w:r>
      <w:r>
        <w:rPr>
          <w:rFonts w:eastAsia="SimSun" w:hint="eastAsia"/>
          <w:lang w:eastAsia="zh-CN"/>
        </w:rPr>
        <w:t>D</w:t>
      </w:r>
      <w:r>
        <w:rPr>
          <w:rFonts w:eastAsia="SimSun"/>
          <w:lang w:eastAsia="zh-CN"/>
        </w:rPr>
        <w:t xml:space="preserve">o we need to introduce the concepts of non-independence, as it is </w:t>
      </w:r>
      <w:proofErr w:type="spellStart"/>
      <w:r>
        <w:rPr>
          <w:rFonts w:eastAsia="SimSun"/>
          <w:lang w:eastAsia="zh-CN"/>
        </w:rPr>
        <w:t>a</w:t>
      </w:r>
      <w:proofErr w:type="spellEnd"/>
      <w:r>
        <w:rPr>
          <w:rFonts w:eastAsia="SimSun"/>
          <w:lang w:eastAsia="zh-CN"/>
        </w:rPr>
        <w:t xml:space="preserve"> important point to introduce the proposed </w:t>
      </w:r>
      <w:proofErr w:type="gramStart"/>
      <w:r>
        <w:rPr>
          <w:rFonts w:eastAsia="SimSun"/>
          <w:lang w:eastAsia="zh-CN"/>
        </w:rPr>
        <w:t>method</w:t>
      </w:r>
      <w:proofErr w:type="gramEnd"/>
    </w:p>
  </w:comment>
  <w:comment w:id="12" w:author="Shinichi Nakagawa" w:date="2021-01-20T07:09:00Z" w:initials="SN">
    <w:p w14:paraId="03B20A35" w14:textId="11C6B407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Non-independence </w:t>
      </w:r>
      <w:proofErr w:type="gramStart"/>
      <w:r>
        <w:t>were</w:t>
      </w:r>
      <w:proofErr w:type="gramEnd"/>
      <w:r>
        <w:t xml:space="preserve"> introduced below</w:t>
      </w:r>
    </w:p>
  </w:comment>
  <w:comment w:id="13" w:author="Yefeng Yang" w:date="2021-01-15T04:01:00Z" w:initials="YY">
    <w:p w14:paraId="286DA0D0" w14:textId="793C4462" w:rsidR="001E03F1" w:rsidRPr="00710EF6" w:rsidRDefault="001E03F1">
      <w:pPr>
        <w:pStyle w:val="CommentText"/>
        <w:rPr>
          <w:rFonts w:eastAsia="SimSun"/>
          <w:lang w:eastAsia="zh-CN"/>
        </w:rPr>
      </w:pPr>
      <w:r>
        <w:rPr>
          <w:rStyle w:val="CommentReference"/>
        </w:rPr>
        <w:annotationRef/>
      </w:r>
      <w:r>
        <w:rPr>
          <w:rFonts w:eastAsia="SimSun"/>
          <w:lang w:eastAsia="zh-CN"/>
        </w:rPr>
        <w:t>Section 2.1 indeed provided useful information to those who are not familiar with basic meta-analysis. Especially it classifies the relationship between four exchangeable but different statistics. And this would certainly attract more readers. But I am not sure whether this section can fit and benefit the whole paper overall</w:t>
      </w:r>
    </w:p>
  </w:comment>
  <w:comment w:id="14" w:author="Shinichi Nakagawa" w:date="2021-01-20T07:07:00Z" w:initials="SN">
    <w:p w14:paraId="55F9850A" w14:textId="105B819E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From my experience, we need </w:t>
      </w:r>
      <w:proofErr w:type="gramStart"/>
      <w:r>
        <w:t>this</w:t>
      </w:r>
      <w:proofErr w:type="gramEnd"/>
      <w:r>
        <w:t xml:space="preserve"> so I am leaving it</w:t>
      </w:r>
    </w:p>
  </w:comment>
  <w:comment w:id="15" w:author="Shinichi Nakagawa" w:date="2021-01-07T10:17:00Z" w:initials="SN">
    <w:p w14:paraId="27A44E22" w14:textId="3FFE1CB0" w:rsidR="001E03F1" w:rsidRDefault="001E03F1">
      <w:pPr>
        <w:pStyle w:val="CommentText"/>
      </w:pPr>
      <w:r>
        <w:rPr>
          <w:rStyle w:val="CommentReference"/>
        </w:rPr>
        <w:annotationRef/>
      </w:r>
      <w:r>
        <w:t>Note that I will need Equations 2, 4, and 6 later on so I am putting these formulas to prepare for later</w:t>
      </w:r>
    </w:p>
  </w:comment>
  <w:comment w:id="16" w:author="localadmin" w:date="2021-01-15T12:16:00Z" w:initials="l">
    <w:p w14:paraId="7182BC90" w14:textId="068AA8DF" w:rsidR="001E03F1" w:rsidRDefault="001E03F1" w:rsidP="006F34C2">
      <w:pPr>
        <w:pStyle w:val="CommentText"/>
      </w:pPr>
      <w:r>
        <w:rPr>
          <w:rStyle w:val="CommentReference"/>
        </w:rPr>
        <w:annotationRef/>
      </w:r>
      <w:r>
        <w:t xml:space="preserve">I guess we would prefer if people preferentially used SMDH instead of SMD and </w:t>
      </w:r>
      <w:proofErr w:type="spellStart"/>
      <w:r>
        <w:t>lnRR</w:t>
      </w:r>
      <w:proofErr w:type="spellEnd"/>
      <w:r>
        <w:t xml:space="preserve"> as suggested in Senior et al. 2020 (</w:t>
      </w:r>
      <w:proofErr w:type="gramStart"/>
      <w:r>
        <w:t>i.e.</w:t>
      </w:r>
      <w:proofErr w:type="gramEnd"/>
      <w:r>
        <w:t xml:space="preserve"> lnRRind2)? If so, it’d be better if there was a way of presenting those rather than the traditional ones so that reader don’t end up using the presented ones without thinking. Just a thought.</w:t>
      </w:r>
    </w:p>
  </w:comment>
  <w:comment w:id="74" w:author="Shinichi Nakagawa" w:date="2021-01-07T10:14:00Z" w:initials="SN">
    <w:p w14:paraId="7E94B835" w14:textId="69A932D7" w:rsidR="001E03F1" w:rsidRDefault="001E03F1">
      <w:pPr>
        <w:pStyle w:val="CommentText"/>
      </w:pPr>
      <w:r>
        <w:rPr>
          <w:rStyle w:val="CommentReference"/>
        </w:rPr>
        <w:annotationRef/>
      </w:r>
      <w:r>
        <w:t>Need to note that the inverse of variance is the weight of fixed-effect models – the weight of random effects model is different</w:t>
      </w:r>
    </w:p>
  </w:comment>
  <w:comment w:id="75" w:author="localadmin" w:date="2021-01-15T12:24:00Z" w:initials="l">
    <w:p w14:paraId="56A6D7C8" w14:textId="42FA63FF" w:rsidR="001E03F1" w:rsidRDefault="001E03F1">
      <w:pPr>
        <w:pStyle w:val="CommentText"/>
      </w:pPr>
      <w:r>
        <w:rPr>
          <w:rStyle w:val="CommentReference"/>
        </w:rPr>
        <w:annotationRef/>
      </w:r>
      <w:r>
        <w:t>Great point. There is a lot of confusion around about this.</w:t>
      </w:r>
    </w:p>
  </w:comment>
  <w:comment w:id="76" w:author="localadmin" w:date="2021-01-15T13:00:00Z" w:initials="l">
    <w:p w14:paraId="0656F793" w14:textId="17383371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Just to double-check here, we don’t mean multilevel meta-analytic models but indeed random-effects meta-analytic </w:t>
      </w:r>
      <w:proofErr w:type="gramStart"/>
      <w:r>
        <w:t>models?</w:t>
      </w:r>
      <w:proofErr w:type="gramEnd"/>
      <w:r>
        <w:t xml:space="preserve"> (maybe add “meta-analytic” to make the distinction clearer to those </w:t>
      </w:r>
      <w:proofErr w:type="spellStart"/>
      <w:r>
        <w:t>ecoevo</w:t>
      </w:r>
      <w:proofErr w:type="spellEnd"/>
      <w:r>
        <w:t xml:space="preserve"> researches that may misunderstand this as </w:t>
      </w:r>
      <w:proofErr w:type="spellStart"/>
      <w:r>
        <w:t>lmm</w:t>
      </w:r>
      <w:proofErr w:type="spellEnd"/>
      <w:r>
        <w:t xml:space="preserve"> vs </w:t>
      </w:r>
      <w:proofErr w:type="spellStart"/>
      <w:proofErr w:type="gramStart"/>
      <w:r>
        <w:t>lms</w:t>
      </w:r>
      <w:proofErr w:type="spellEnd"/>
      <w:r>
        <w:t>?:</w:t>
      </w:r>
      <w:proofErr w:type="gramEnd"/>
      <w:r>
        <w:t xml:space="preserve"> “’random-effects meta-analytic model’ rather than a ‘fixed-effect meta-analytic model’”)</w:t>
      </w:r>
    </w:p>
  </w:comment>
  <w:comment w:id="77" w:author="Shinichi Nakagawa" w:date="2021-01-20T07:15:00Z" w:initials="SN">
    <w:p w14:paraId="6D23EE19" w14:textId="37E2D04F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I think the formula below should clarify – this is a common </w:t>
      </w:r>
      <w:proofErr w:type="gramStart"/>
      <w:r>
        <w:t>misunderstanding</w:t>
      </w:r>
      <w:proofErr w:type="gramEnd"/>
      <w:r>
        <w:t xml:space="preserve"> but I do not think it is important here</w:t>
      </w:r>
    </w:p>
  </w:comment>
  <w:comment w:id="98" w:author="Shinichi Nakagawa" w:date="2021-01-20T07:26:00Z" w:initials="SN">
    <w:p w14:paraId="27F6F951" w14:textId="12AEA8FB" w:rsidR="001E03F1" w:rsidRDefault="001E03F1">
      <w:pPr>
        <w:pStyle w:val="CommentText"/>
      </w:pPr>
      <w:r>
        <w:rPr>
          <w:rStyle w:val="CommentReference"/>
        </w:rPr>
        <w:annotationRef/>
      </w:r>
      <w:r>
        <w:t>Probably mention – QQ and weighted stuff –put it back</w:t>
      </w:r>
    </w:p>
  </w:comment>
  <w:comment w:id="99" w:author="Shinichi Nakagawa" w:date="2020-12-31T15:07:00Z" w:initials="SN">
    <w:p w14:paraId="35FDD313" w14:textId="77777777" w:rsidR="001E03F1" w:rsidRDefault="001E03F1">
      <w:pPr>
        <w:pStyle w:val="CommentText"/>
      </w:pPr>
      <w:r>
        <w:rPr>
          <w:rStyle w:val="CommentReference"/>
        </w:rPr>
        <w:annotationRef/>
      </w:r>
      <w:r>
        <w:t>Write down what it looks like</w:t>
      </w:r>
    </w:p>
    <w:p w14:paraId="6C1CA0E2" w14:textId="77777777" w:rsidR="001E03F1" w:rsidRDefault="001E03F1">
      <w:pPr>
        <w:pStyle w:val="CommentText"/>
      </w:pPr>
    </w:p>
    <w:p w14:paraId="76746FE7" w14:textId="23BF465D" w:rsidR="001E03F1" w:rsidRDefault="001E03F1">
      <w:pPr>
        <w:pStyle w:val="CommentText"/>
      </w:pPr>
      <w:r>
        <w:t>A: sample size x effect size</w:t>
      </w:r>
    </w:p>
  </w:comment>
  <w:comment w:id="101" w:author="Shinichi Nakagawa" w:date="2020-12-31T15:10:00Z" w:initials="SN">
    <w:p w14:paraId="7DAC8D58" w14:textId="77777777" w:rsidR="001E03F1" w:rsidRDefault="001E03F1" w:rsidP="000260D9">
      <w:pPr>
        <w:pStyle w:val="CommentText"/>
      </w:pPr>
      <w:r>
        <w:rPr>
          <w:rStyle w:val="CommentReference"/>
        </w:rPr>
        <w:annotationRef/>
      </w:r>
      <w:r>
        <w:t xml:space="preserve">B: </w:t>
      </w:r>
      <w:proofErr w:type="spellStart"/>
      <w:r>
        <w:t>prec</w:t>
      </w:r>
      <w:proofErr w:type="spellEnd"/>
      <w:r>
        <w:t xml:space="preserve"> x effect size – pub bias asymmetry (I like precision more than SE). </w:t>
      </w:r>
    </w:p>
    <w:p w14:paraId="5FB76785" w14:textId="77777777" w:rsidR="001E03F1" w:rsidRDefault="001E03F1" w:rsidP="000260D9">
      <w:pPr>
        <w:pStyle w:val="CommentText"/>
      </w:pPr>
      <w:r>
        <w:t>C: SE x effect size – pub bias asymmetry</w:t>
      </w:r>
    </w:p>
  </w:comment>
  <w:comment w:id="102" w:author="Shinichi Nakagawa" w:date="2020-12-31T16:00:00Z" w:initials="SN">
    <w:p w14:paraId="407C9707" w14:textId="2A3758B7" w:rsidR="001E03F1" w:rsidRDefault="001E03F1">
      <w:pPr>
        <w:pStyle w:val="CommentText"/>
      </w:pPr>
      <w:r>
        <w:rPr>
          <w:rStyle w:val="CommentReference"/>
        </w:rPr>
        <w:annotationRef/>
      </w:r>
      <w:r>
        <w:t>Counter-enhanced plot</w:t>
      </w:r>
    </w:p>
  </w:comment>
  <w:comment w:id="103" w:author="Shinichi Nakagawa" w:date="2020-12-31T16:00:00Z" w:initials="SN">
    <w:p w14:paraId="1D7ADF95" w14:textId="3F0B1E9E" w:rsidR="001E03F1" w:rsidRDefault="001E03F1">
      <w:pPr>
        <w:pStyle w:val="CommentText"/>
      </w:pPr>
      <w:r>
        <w:rPr>
          <w:rStyle w:val="CommentReference"/>
        </w:rPr>
        <w:annotationRef/>
      </w:r>
      <w:r>
        <w:t>Sunset plot</w:t>
      </w:r>
    </w:p>
  </w:comment>
  <w:comment w:id="104" w:author="Shinichi Nakagawa" w:date="2020-12-31T16:01:00Z" w:initials="SN">
    <w:p w14:paraId="030B9188" w14:textId="7A77D91E" w:rsidR="001E03F1" w:rsidRDefault="001E03F1">
      <w:pPr>
        <w:pStyle w:val="CommentText"/>
      </w:pPr>
      <w:r>
        <w:rPr>
          <w:rStyle w:val="CommentReference"/>
        </w:rPr>
        <w:annotationRef/>
      </w:r>
      <w:r>
        <w:t>SE x effect size –asymmetry not due to pub bias</w:t>
      </w:r>
    </w:p>
  </w:comment>
  <w:comment w:id="105" w:author="Shinichi Nakagawa" w:date="2020-12-31T16:14:00Z" w:initials="SN">
    <w:p w14:paraId="5C8CDD62" w14:textId="68A1BB36" w:rsidR="001E03F1" w:rsidRDefault="001E03F1">
      <w:pPr>
        <w:pStyle w:val="CommentText"/>
      </w:pPr>
      <w:r>
        <w:rPr>
          <w:rStyle w:val="CommentReference"/>
        </w:rPr>
        <w:annotationRef/>
      </w:r>
      <w:r>
        <w:t>SE x residual effect size</w:t>
      </w:r>
    </w:p>
  </w:comment>
  <w:comment w:id="106" w:author="Rose O'Dea" w:date="2021-01-11T12:36:00Z" w:initials="RO">
    <w:p w14:paraId="17AF21FA" w14:textId="77777777" w:rsidR="001E03F1" w:rsidRDefault="001E03F1" w:rsidP="00371F1D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This paragraph isn’t working for me at the moment.</w:t>
      </w:r>
    </w:p>
    <w:p w14:paraId="66B3194C" w14:textId="77777777" w:rsidR="001E03F1" w:rsidRDefault="001E03F1" w:rsidP="00371F1D">
      <w:pPr>
        <w:pStyle w:val="CommentText"/>
        <w:rPr>
          <w:rStyle w:val="CommentReference"/>
        </w:rPr>
      </w:pPr>
    </w:p>
    <w:p w14:paraId="3AFF7C67" w14:textId="471F6AE3" w:rsidR="001E03F1" w:rsidRDefault="001E03F1" w:rsidP="00371F1D">
      <w:pPr>
        <w:pStyle w:val="CommentText"/>
      </w:pPr>
      <w:r>
        <w:rPr>
          <w:rStyle w:val="CommentReference"/>
        </w:rPr>
        <w:t>Discuss.</w:t>
      </w:r>
    </w:p>
  </w:comment>
  <w:comment w:id="107" w:author="Shinichi Nakagawa" w:date="2021-01-14T12:17:00Z" w:initials="SN">
    <w:p w14:paraId="46E41057" w14:textId="558FE9DF" w:rsidR="001E03F1" w:rsidRDefault="001E03F1">
      <w:pPr>
        <w:pStyle w:val="CommentText"/>
      </w:pPr>
      <w:r>
        <w:rPr>
          <w:rStyle w:val="CommentReference"/>
        </w:rPr>
        <w:annotationRef/>
      </w:r>
      <w:r>
        <w:t>I think once figures in place this will make more sense – I have worked on a bit so hopefully this works better</w:t>
      </w:r>
    </w:p>
  </w:comment>
  <w:comment w:id="108" w:author="localadmin" w:date="2021-01-15T14:23:00Z" w:initials="l">
    <w:p w14:paraId="31B751C7" w14:textId="4861B758" w:rsidR="001E03F1" w:rsidRDefault="001E03F1">
      <w:pPr>
        <w:pStyle w:val="CommentText"/>
      </w:pPr>
      <w:r>
        <w:rPr>
          <w:rStyle w:val="CommentReference"/>
        </w:rPr>
        <w:annotationRef/>
      </w:r>
      <w:r>
        <w:t>Agree that without the figure it is difficult to follow.</w:t>
      </w:r>
    </w:p>
  </w:comment>
  <w:comment w:id="121" w:author="Shinichi Nakagawa" w:date="2021-01-08T21:24:00Z" w:initials="SN">
    <w:p w14:paraId="6C943952" w14:textId="2BFB5246" w:rsidR="001E03F1" w:rsidRDefault="001E03F1">
      <w:pPr>
        <w:pStyle w:val="CommentText"/>
      </w:pPr>
      <w:r>
        <w:rPr>
          <w:rStyle w:val="CommentReference"/>
        </w:rPr>
        <w:annotationRef/>
      </w:r>
      <w:r>
        <w:t>Radial plot</w:t>
      </w:r>
    </w:p>
  </w:comment>
  <w:comment w:id="136" w:author="Shinichi Nakagawa" w:date="2020-12-31T16:47:00Z" w:initials="SN">
    <w:p w14:paraId="1456A6EC" w14:textId="77777777" w:rsidR="001E03F1" w:rsidRDefault="001E03F1">
      <w:pPr>
        <w:pStyle w:val="CommentText"/>
      </w:pPr>
      <w:r>
        <w:rPr>
          <w:rStyle w:val="CommentReference"/>
        </w:rPr>
        <w:annotationRef/>
      </w:r>
      <w:r>
        <w:t>SE x Effect size – with line 1</w:t>
      </w:r>
    </w:p>
    <w:p w14:paraId="70C033DF" w14:textId="77777777" w:rsidR="001E03F1" w:rsidRDefault="001E03F1">
      <w:pPr>
        <w:pStyle w:val="CommentText"/>
      </w:pPr>
    </w:p>
    <w:p w14:paraId="60B14C91" w14:textId="0CFFC921" w:rsidR="001E03F1" w:rsidRDefault="001E03F1">
      <w:pPr>
        <w:pStyle w:val="CommentText"/>
      </w:pPr>
      <w:r>
        <w:t>We put line in a funnel plot</w:t>
      </w:r>
    </w:p>
  </w:comment>
  <w:comment w:id="147" w:author="Shinichi Nakagawa" w:date="2021-01-08T21:20:00Z" w:initials="SN">
    <w:p w14:paraId="5681B0A1" w14:textId="520D101D" w:rsidR="001E03F1" w:rsidRDefault="001E03F1">
      <w:pPr>
        <w:pStyle w:val="CommentText"/>
      </w:pPr>
      <w:r>
        <w:rPr>
          <w:rStyle w:val="CommentReference"/>
        </w:rPr>
        <w:annotationRef/>
      </w:r>
      <w:r>
        <w:t>This one is good to put in Figure 4b</w:t>
      </w:r>
    </w:p>
  </w:comment>
  <w:comment w:id="148" w:author="Shinichi Nakagawa" w:date="2021-01-20T08:00:00Z" w:initials="SN">
    <w:p w14:paraId="4FB3BA13" w14:textId="6E088E5A" w:rsidR="001E03F1" w:rsidRDefault="001E03F1">
      <w:pPr>
        <w:pStyle w:val="CommentText"/>
      </w:pPr>
      <w:r>
        <w:rPr>
          <w:rStyle w:val="CommentReference"/>
        </w:rPr>
        <w:annotationRef/>
      </w:r>
      <w:r>
        <w:t>For Alfredo – yes, we can use all sorts</w:t>
      </w:r>
    </w:p>
  </w:comment>
  <w:comment w:id="150" w:author="Shinichi Nakagawa" w:date="2020-12-31T17:03:00Z" w:initials="SN">
    <w:p w14:paraId="79B04C30" w14:textId="16112391" w:rsidR="001E03F1" w:rsidRDefault="001E03F1">
      <w:pPr>
        <w:pStyle w:val="CommentText"/>
      </w:pPr>
      <w:r>
        <w:rPr>
          <w:rStyle w:val="CommentReference"/>
        </w:rPr>
        <w:annotationRef/>
      </w:r>
      <w:r>
        <w:t>I will need to check</w:t>
      </w:r>
    </w:p>
  </w:comment>
  <w:comment w:id="192" w:author="Shinichi Nakagawa" w:date="2020-12-29T13:13:00Z" w:initials="SN">
    <w:p w14:paraId="38D90CC9" w14:textId="77777777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Michael – in your chapter in the Handbook says “We disagree at least for ecological evolutionary studies”- </w:t>
      </w:r>
    </w:p>
    <w:p w14:paraId="5496FE0B" w14:textId="77777777" w:rsidR="001E03F1" w:rsidRDefault="001E03F1">
      <w:pPr>
        <w:pStyle w:val="CommentText"/>
      </w:pPr>
    </w:p>
    <w:p w14:paraId="6BB554D1" w14:textId="25AC2E4C" w:rsidR="001E03F1" w:rsidRDefault="001E03F1">
      <w:pPr>
        <w:pStyle w:val="CommentText"/>
      </w:pPr>
      <w:r>
        <w:t>I think Rosenburg method does not work especially for ecological and evolutionary data</w:t>
      </w:r>
    </w:p>
  </w:comment>
  <w:comment w:id="193" w:author="localadmin" w:date="2021-01-15T15:24:00Z" w:initials="l">
    <w:p w14:paraId="60898798" w14:textId="3D2DC38A" w:rsidR="001E03F1" w:rsidRDefault="001E03F1">
      <w:pPr>
        <w:pStyle w:val="CommentText"/>
      </w:pPr>
      <w:r>
        <w:rPr>
          <w:rStyle w:val="CommentReference"/>
        </w:rPr>
        <w:annotationRef/>
      </w:r>
      <w:r>
        <w:t>Delete “,”?</w:t>
      </w:r>
    </w:p>
  </w:comment>
  <w:comment w:id="195" w:author="localadmin" w:date="2021-01-15T15:27:00Z" w:initials="l">
    <w:p w14:paraId="0BE2214D" w14:textId="1F6894CD" w:rsidR="001E03F1" w:rsidRDefault="001E03F1">
      <w:pPr>
        <w:pStyle w:val="CommentText"/>
      </w:pPr>
      <w:r>
        <w:rPr>
          <w:rStyle w:val="CommentReference"/>
        </w:rPr>
        <w:annotationRef/>
      </w:r>
      <w:r>
        <w:t>Check format: Duval &amp; Tweedie, 2000a; 2000b or alike.</w:t>
      </w:r>
    </w:p>
  </w:comment>
  <w:comment w:id="196" w:author="localadmin" w:date="2021-01-15T15:29:00Z" w:initials="l">
    <w:p w14:paraId="143D5E96" w14:textId="5699F306" w:rsidR="001E03F1" w:rsidRDefault="001E03F1">
      <w:pPr>
        <w:pStyle w:val="CommentText"/>
      </w:pPr>
      <w:r>
        <w:rPr>
          <w:rStyle w:val="CommentReference"/>
        </w:rPr>
        <w:annotationRef/>
      </w:r>
      <w:r>
        <w:t>“until”</w:t>
      </w:r>
    </w:p>
  </w:comment>
  <w:comment w:id="197" w:author="Shinichi Nakagawa" w:date="2020-12-31T09:02:00Z" w:initials="SN">
    <w:p w14:paraId="1CFE2F74" w14:textId="04EA6F32" w:rsidR="001E03F1" w:rsidRDefault="001E03F1" w:rsidP="006A1F8C">
      <w:pPr>
        <w:pStyle w:val="CommentText"/>
      </w:pPr>
      <w:r>
        <w:rPr>
          <w:rStyle w:val="CommentReference"/>
        </w:rPr>
        <w:annotationRef/>
      </w:r>
      <w:r>
        <w:t>e – SE</w:t>
      </w:r>
    </w:p>
    <w:p w14:paraId="09EE3833" w14:textId="7C70B3EB" w:rsidR="001E03F1" w:rsidRDefault="001E03F1" w:rsidP="006A1F8C">
      <w:pPr>
        <w:pStyle w:val="CommentText"/>
      </w:pPr>
      <w:r>
        <w:t>f – precision</w:t>
      </w:r>
    </w:p>
  </w:comment>
  <w:comment w:id="198" w:author="Rose O'Dea" w:date="2021-01-11T13:31:00Z" w:initials="RO">
    <w:p w14:paraId="7BB9B1B7" w14:textId="1330D9AE" w:rsidR="001E03F1" w:rsidRDefault="001E03F1">
      <w:pPr>
        <w:pStyle w:val="CommentText"/>
      </w:pPr>
      <w:r>
        <w:rPr>
          <w:rStyle w:val="CommentReference"/>
        </w:rPr>
        <w:annotationRef/>
      </w:r>
      <w:r>
        <w:t>See comment on the first line of time-lag bias section</w:t>
      </w:r>
    </w:p>
  </w:comment>
  <w:comment w:id="199" w:author="Shinichi Nakagawa" w:date="2021-01-14T13:58:00Z" w:initials="SN">
    <w:p w14:paraId="7B64D6B6" w14:textId="407DD4AA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I think we have Figure 2 and its figure </w:t>
      </w:r>
      <w:proofErr w:type="gramStart"/>
      <w:r>
        <w:t>caption</w:t>
      </w:r>
      <w:proofErr w:type="gramEnd"/>
      <w:r>
        <w:t xml:space="preserve"> so I think it is fine to start like this. </w:t>
      </w:r>
    </w:p>
  </w:comment>
  <w:comment w:id="201" w:author="Shinichi Nakagawa" w:date="2021-01-08T07:16:00Z" w:initials="SN">
    <w:p w14:paraId="240F088D" w14:textId="00FB9488" w:rsidR="001E03F1" w:rsidRDefault="001E03F1">
      <w:pPr>
        <w:pStyle w:val="CommentText"/>
      </w:pPr>
      <w:r>
        <w:rPr>
          <w:rStyle w:val="CommentReference"/>
        </w:rPr>
        <w:annotationRef/>
      </w:r>
      <w:r>
        <w:t>Describe these 3 scenarios – but they are assuming one true effect</w:t>
      </w:r>
    </w:p>
    <w:p w14:paraId="21ED74C7" w14:textId="77777777" w:rsidR="001E03F1" w:rsidRDefault="001E03F1">
      <w:pPr>
        <w:pStyle w:val="CommentText"/>
      </w:pPr>
    </w:p>
    <w:p w14:paraId="5F9EC3F0" w14:textId="401CDB22" w:rsidR="001E03F1" w:rsidRDefault="001E03F1">
      <w:pPr>
        <w:pStyle w:val="CommentText"/>
      </w:pPr>
      <w:r>
        <w:t>I can probably do 4 scenarios or just 2</w:t>
      </w:r>
    </w:p>
  </w:comment>
  <w:comment w:id="202" w:author="Shinichi Nakagawa" w:date="2021-01-08T07:16:00Z" w:initials="SN">
    <w:p w14:paraId="28B313C9" w14:textId="790AC5C8" w:rsidR="001E03F1" w:rsidRDefault="001E03F1">
      <w:pPr>
        <w:pStyle w:val="CommentText"/>
      </w:pPr>
      <w:r>
        <w:rPr>
          <w:rStyle w:val="CommentReference"/>
        </w:rPr>
        <w:annotationRef/>
      </w:r>
    </w:p>
  </w:comment>
  <w:comment w:id="203" w:author="Shinichi Nakagawa" w:date="2021-01-08T07:18:00Z" w:initials="SN">
    <w:p w14:paraId="5B809291" w14:textId="31F449B7" w:rsidR="001E03F1" w:rsidRDefault="001E03F1">
      <w:pPr>
        <w:pStyle w:val="CommentText"/>
      </w:pPr>
      <w:r>
        <w:rPr>
          <w:rStyle w:val="CommentReference"/>
        </w:rPr>
        <w:annotationRef/>
      </w:r>
      <w:r>
        <w:t>Probably of being published and p values – some examples here will be good</w:t>
      </w:r>
    </w:p>
  </w:comment>
  <w:comment w:id="204" w:author="Shinichi Nakagawa" w:date="2021-01-08T07:19:00Z" w:initials="SN">
    <w:p w14:paraId="2B51F1A4" w14:textId="696665BC" w:rsidR="001E03F1" w:rsidRDefault="001E03F1">
      <w:pPr>
        <w:pStyle w:val="CommentText"/>
      </w:pPr>
      <w:r>
        <w:rPr>
          <w:rStyle w:val="CommentReference"/>
        </w:rPr>
        <w:annotationRef/>
      </w:r>
      <w:r>
        <w:t>Should we introduce some formulas for 3 parameter models????</w:t>
      </w:r>
    </w:p>
  </w:comment>
  <w:comment w:id="205" w:author="Shinichi Nakagawa" w:date="2020-12-31T18:07:00Z" w:initials="SN">
    <w:p w14:paraId="30E36013" w14:textId="47F2520A" w:rsidR="001E03F1" w:rsidRDefault="001E03F1">
      <w:pPr>
        <w:pStyle w:val="CommentText"/>
      </w:pPr>
      <w:r>
        <w:rPr>
          <w:rStyle w:val="CommentReference"/>
        </w:rPr>
        <w:annotationRef/>
      </w:r>
      <w:r>
        <w:t>Check this paper</w:t>
      </w:r>
    </w:p>
  </w:comment>
  <w:comment w:id="206" w:author="localadmin" w:date="2021-01-15T15:46:00Z" w:initials="l">
    <w:p w14:paraId="037CD333" w14:textId="53823972" w:rsidR="001E03F1" w:rsidRDefault="001E03F1">
      <w:pPr>
        <w:pStyle w:val="CommentText"/>
      </w:pPr>
      <w:r>
        <w:rPr>
          <w:rStyle w:val="CommentReference"/>
        </w:rPr>
        <w:annotationRef/>
      </w:r>
      <w:r>
        <w:t>Same comment here. I think “non-independent” is easier to understand for everyone since this is commonly used, plus we used it above.</w:t>
      </w:r>
    </w:p>
  </w:comment>
  <w:comment w:id="207" w:author="Shinichi Nakagawa" w:date="2021-01-20T07:46:00Z" w:initials="SN">
    <w:p w14:paraId="2B9B8AEE" w14:textId="6954841F" w:rsidR="001E03F1" w:rsidRDefault="001E03F1">
      <w:pPr>
        <w:pStyle w:val="CommentText"/>
      </w:pPr>
      <w:r>
        <w:rPr>
          <w:rStyle w:val="CommentReference"/>
        </w:rPr>
        <w:annotationRef/>
      </w:r>
      <w:r>
        <w:t>I used non-independent and dependent interchangeably but see what others think</w:t>
      </w:r>
    </w:p>
  </w:comment>
  <w:comment w:id="221" w:author="Shinichi Nakagawa" w:date="2021-01-06T12:14:00Z" w:initials="SN">
    <w:p w14:paraId="789E56A6" w14:textId="110A8573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Dan said - Good choice to use </w:t>
      </w:r>
      <w:proofErr w:type="spellStart"/>
      <w:r>
        <w:t>ui</w:t>
      </w:r>
      <w:proofErr w:type="spellEnd"/>
      <w:r>
        <w:t xml:space="preserve"> instead of </w:t>
      </w:r>
      <w:proofErr w:type="spellStart"/>
      <w:r>
        <w:t>ei</w:t>
      </w:r>
      <w:proofErr w:type="spellEnd"/>
      <w:r>
        <w:t xml:space="preserve"> as I suspect it would get confused with “</w:t>
      </w:r>
      <w:proofErr w:type="spellStart"/>
      <w:r>
        <w:t>resid</w:t>
      </w:r>
      <w:proofErr w:type="spellEnd"/>
      <w:r>
        <w:t>” below…</w:t>
      </w:r>
      <w:r>
        <w:rPr>
          <w:noProof/>
        </w:rPr>
        <w:t>Although, is it worth mentioning the equavilance to e_i? to help reader maybe make connection?</w:t>
      </w:r>
    </w:p>
  </w:comment>
  <w:comment w:id="222" w:author="Shinichi Nakagawa" w:date="2021-01-09T08:00:00Z" w:initials="SN">
    <w:p w14:paraId="607E8717" w14:textId="655CEC07" w:rsidR="001E03F1" w:rsidRDefault="001E03F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am leaving this as it is – e is taken for another formula and we are consistent within this paper</w:t>
      </w:r>
    </w:p>
  </w:comment>
  <w:comment w:id="239" w:author="Shinichi Nakagawa" w:date="2020-12-31T18:09:00Z" w:initials="SN">
    <w:p w14:paraId="2948E95F" w14:textId="30A386F4" w:rsidR="001E03F1" w:rsidRDefault="001E03F1">
      <w:pPr>
        <w:pStyle w:val="CommentText"/>
      </w:pPr>
      <w:r>
        <w:rPr>
          <w:rStyle w:val="CommentReference"/>
        </w:rPr>
        <w:annotationRef/>
      </w:r>
      <w:r>
        <w:t>Raw data</w:t>
      </w:r>
    </w:p>
  </w:comment>
  <w:comment w:id="240" w:author="Yefeng Yang" w:date="2021-01-15T04:29:00Z" w:initials="YY">
    <w:p w14:paraId="47241F5A" w14:textId="54CB1E45" w:rsidR="001E03F1" w:rsidRPr="00C2441A" w:rsidRDefault="001E03F1">
      <w:pPr>
        <w:pStyle w:val="CommentText"/>
        <w:rPr>
          <w:rFonts w:eastAsia="SimSun"/>
          <w:lang w:eastAsia="zh-CN"/>
        </w:rPr>
      </w:pPr>
      <w:r>
        <w:rPr>
          <w:rStyle w:val="CommentReference"/>
        </w:rPr>
        <w:annotationRef/>
      </w:r>
      <w:r>
        <w:rPr>
          <w:rFonts w:eastAsia="SimSun" w:hint="eastAsia"/>
          <w:lang w:eastAsia="zh-CN"/>
        </w:rPr>
        <w:t>C</w:t>
      </w:r>
      <w:r>
        <w:rPr>
          <w:rFonts w:eastAsia="SimSun"/>
          <w:lang w:eastAsia="zh-CN"/>
        </w:rPr>
        <w:t>ool! I finally understood the different forms of residual from this paper</w:t>
      </w:r>
    </w:p>
  </w:comment>
  <w:comment w:id="298" w:author="Shinichi Nakagawa" w:date="2021-01-12T06:35:00Z" w:initials="SN">
    <w:p w14:paraId="227CCF37" w14:textId="473C4B28" w:rsidR="001E03F1" w:rsidRDefault="001E03F1">
      <w:pPr>
        <w:pStyle w:val="CommentText"/>
      </w:pPr>
      <w:r>
        <w:rPr>
          <w:rStyle w:val="CommentReference"/>
        </w:rPr>
        <w:annotationRef/>
      </w:r>
      <w:r>
        <w:t>??? – this seems wrong</w:t>
      </w:r>
    </w:p>
  </w:comment>
  <w:comment w:id="321" w:author="Shinichi Nakagawa" w:date="2021-01-08T06:56:00Z" w:initials="SN">
    <w:p w14:paraId="072D1399" w14:textId="27352A31" w:rsidR="001E03F1" w:rsidRDefault="001E03F1">
      <w:pPr>
        <w:pStyle w:val="CommentText"/>
      </w:pPr>
      <w:r>
        <w:rPr>
          <w:rStyle w:val="CommentReference"/>
        </w:rPr>
        <w:annotationRef/>
      </w:r>
      <w:r>
        <w:t>This means that funnel plots with N can be quite good!</w:t>
      </w:r>
    </w:p>
  </w:comment>
  <w:comment w:id="322" w:author="localadmin" w:date="2021-01-18T13:27:00Z" w:initials="l">
    <w:p w14:paraId="264C5B91" w14:textId="6EDABD3C" w:rsidR="001E03F1" w:rsidRDefault="001E03F1">
      <w:pPr>
        <w:pStyle w:val="CommentText"/>
      </w:pPr>
      <w:r>
        <w:rPr>
          <w:rStyle w:val="CommentReference"/>
        </w:rPr>
        <w:annotationRef/>
      </w:r>
      <w:r>
        <w:t>“comparing”?</w:t>
      </w:r>
    </w:p>
  </w:comment>
  <w:comment w:id="323" w:author="localadmin" w:date="2021-01-18T13:27:00Z" w:initials="l">
    <w:p w14:paraId="4BCA0AD6" w14:textId="76EF5B4A" w:rsidR="001E03F1" w:rsidRDefault="001E03F1">
      <w:pPr>
        <w:pStyle w:val="CommentText"/>
      </w:pPr>
      <w:r>
        <w:rPr>
          <w:rStyle w:val="CommentReference"/>
        </w:rPr>
        <w:annotationRef/>
      </w:r>
      <w:r>
        <w:t>“commonly used”</w:t>
      </w:r>
    </w:p>
  </w:comment>
  <w:comment w:id="327" w:author="localadmin" w:date="2021-01-18T13:33:00Z" w:initials="l">
    <w:p w14:paraId="652A6946" w14:textId="2F29B093" w:rsidR="001E03F1" w:rsidRDefault="001E03F1">
      <w:pPr>
        <w:pStyle w:val="CommentText"/>
      </w:pPr>
      <w:r>
        <w:rPr>
          <w:rStyle w:val="CommentReference"/>
        </w:rPr>
        <w:annotationRef/>
      </w:r>
      <w:r>
        <w:t>“dependent effect sizes only”?</w:t>
      </w:r>
    </w:p>
  </w:comment>
  <w:comment w:id="326" w:author="Yefeng Yang" w:date="2021-01-15T04:22:00Z" w:initials="YY">
    <w:p w14:paraId="3B6C1B0E" w14:textId="013E6681" w:rsidR="001E03F1" w:rsidRDefault="001E03F1">
      <w:pPr>
        <w:pStyle w:val="CommentText"/>
      </w:pPr>
      <w:r>
        <w:rPr>
          <w:rStyle w:val="CommentReference"/>
        </w:rPr>
        <w:annotationRef/>
      </w:r>
      <w:r>
        <w:rPr>
          <w:lang w:eastAsia="x-none"/>
        </w:rPr>
        <w:t>This is a bit confusing “</w:t>
      </w:r>
      <w:r w:rsidRPr="00901997">
        <w:rPr>
          <w:lang w:eastAsia="x-none"/>
        </w:rPr>
        <w:t>both independent and dependent effect sizes</w:t>
      </w:r>
      <w:r>
        <w:rPr>
          <w:lang w:eastAsia="x-none"/>
        </w:rPr>
        <w:t xml:space="preserve"> </w:t>
      </w:r>
      <w:r>
        <w:rPr>
          <w:rFonts w:ascii="SimSun" w:eastAsia="SimSun" w:hAnsi="SimSun" w:hint="eastAsia"/>
          <w:lang w:eastAsia="zh-CN"/>
        </w:rPr>
        <w:t>and</w:t>
      </w:r>
      <w:r>
        <w:rPr>
          <w:lang w:eastAsia="x-none"/>
        </w:rPr>
        <w:t xml:space="preserve"> </w:t>
      </w:r>
      <w:r w:rsidRPr="008D3198">
        <w:rPr>
          <w:lang w:eastAsia="x-none"/>
        </w:rPr>
        <w:t>dependent effect sizes</w:t>
      </w:r>
      <w:r>
        <w:rPr>
          <w:lang w:eastAsia="x-none"/>
        </w:rPr>
        <w:t>”</w:t>
      </w:r>
    </w:p>
  </w:comment>
  <w:comment w:id="408" w:author="Shinichi Nakagawa" w:date="2021-01-11T14:41:00Z" w:initials="SN">
    <w:p w14:paraId="15C4786D" w14:textId="1B368238" w:rsidR="001E03F1" w:rsidRDefault="001E03F1">
      <w:pPr>
        <w:pStyle w:val="CommentText"/>
      </w:pPr>
      <w:r>
        <w:rPr>
          <w:rStyle w:val="CommentReference"/>
        </w:rPr>
        <w:annotationRef/>
      </w:r>
      <w:r>
        <w:t>Connecting back to sample size in funnel plot</w:t>
      </w:r>
    </w:p>
  </w:comment>
  <w:comment w:id="432" w:author="Shinichi Nakagawa" w:date="2021-01-08T15:58:00Z" w:initials="SN">
    <w:p w14:paraId="3AD2A810" w14:textId="1CFE198C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proofErr w:type="spellStart"/>
      <w:r>
        <w:t>metafor</w:t>
      </w:r>
      <w:proofErr w:type="spellEnd"/>
      <w:r>
        <w:t xml:space="preserve"> function aggregate allows us to use the formula 30</w:t>
      </w:r>
    </w:p>
  </w:comment>
  <w:comment w:id="433" w:author="Shinichi Nakagawa" w:date="2021-01-08T15:49:00Z" w:initials="SN">
    <w:p w14:paraId="627AEBCE" w14:textId="7B8D36FE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Examples for averaging or </w:t>
      </w:r>
      <w:proofErr w:type="gramStart"/>
      <w:r>
        <w:t>sampling..</w:t>
      </w:r>
      <w:proofErr w:type="gramEnd"/>
      <w:r>
        <w:t xml:space="preserve"> </w:t>
      </w:r>
    </w:p>
  </w:comment>
  <w:comment w:id="434" w:author="Shinichi Nakagawa" w:date="2020-12-31T18:37:00Z" w:initials="SN">
    <w:p w14:paraId="6B4DFF6A" w14:textId="77777777" w:rsidR="001E03F1" w:rsidRDefault="001E03F1" w:rsidP="00F46CDC">
      <w:pPr>
        <w:pStyle w:val="CommentText"/>
      </w:pPr>
      <w:r>
        <w:rPr>
          <w:rStyle w:val="CommentReference"/>
        </w:rPr>
        <w:annotationRef/>
      </w:r>
      <w:r>
        <w:t xml:space="preserve">To do </w:t>
      </w:r>
    </w:p>
    <w:p w14:paraId="2A4C84AA" w14:textId="77777777" w:rsidR="001E03F1" w:rsidRDefault="001E03F1" w:rsidP="00F46CDC">
      <w:pPr>
        <w:pStyle w:val="CommentText"/>
      </w:pPr>
    </w:p>
    <w:p w14:paraId="548A2AAC" w14:textId="77777777" w:rsidR="001E03F1" w:rsidRDefault="001E03F1" w:rsidP="00F46CDC">
      <w:pPr>
        <w:pStyle w:val="CommentText"/>
      </w:pPr>
      <w:r>
        <w:t>Explain to people who will do this: Alfredo and Yefeng??</w:t>
      </w:r>
    </w:p>
  </w:comment>
  <w:comment w:id="435" w:author="localadmin" w:date="2021-01-18T13:53:00Z" w:initials="l">
    <w:p w14:paraId="699BB0F4" w14:textId="264FF951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It would be great to have a </w:t>
      </w:r>
      <w:proofErr w:type="gramStart"/>
      <w:r>
        <w:t>more catchy</w:t>
      </w:r>
      <w:proofErr w:type="gramEnd"/>
      <w:r>
        <w:t xml:space="preserve"> name to the method so that it really stands out.</w:t>
      </w:r>
    </w:p>
  </w:comment>
  <w:comment w:id="436" w:author="Shinichi Nakagawa" w:date="2021-01-20T08:24:00Z" w:initials="SN">
    <w:p w14:paraId="527AC3EA" w14:textId="421EE6BE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Indeed!! – </w:t>
      </w:r>
      <w:proofErr w:type="spellStart"/>
      <w:r>
        <w:t>coauthors</w:t>
      </w:r>
      <w:proofErr w:type="spellEnd"/>
      <w:r>
        <w:t>???</w:t>
      </w:r>
    </w:p>
  </w:comment>
  <w:comment w:id="440" w:author="Shinichi Nakagawa" w:date="2021-01-20T08:26:00Z" w:initials="SN">
    <w:p w14:paraId="49A41558" w14:textId="7A6A17B0" w:rsidR="001E03F1" w:rsidRDefault="001E03F1">
      <w:pPr>
        <w:pStyle w:val="CommentText"/>
      </w:pPr>
      <w:r>
        <w:rPr>
          <w:rStyle w:val="CommentReference"/>
        </w:rPr>
        <w:annotationRef/>
      </w:r>
      <w:r>
        <w:t>Put grants if you need to put them</w:t>
      </w:r>
    </w:p>
  </w:comment>
  <w:comment w:id="441" w:author="Shinichi Nakagawa" w:date="2021-01-20T07:44:00Z" w:initials="SN">
    <w:p w14:paraId="55CB68AB" w14:textId="0EEB0C18" w:rsidR="001E03F1" w:rsidRDefault="001E03F1">
      <w:pPr>
        <w:pStyle w:val="CommentText"/>
      </w:pPr>
      <w:r>
        <w:rPr>
          <w:rStyle w:val="CommentReference"/>
        </w:rPr>
        <w:annotationRef/>
      </w:r>
      <w:r>
        <w:t>Send him the MS</w:t>
      </w:r>
    </w:p>
  </w:comment>
  <w:comment w:id="442" w:author="localadmin" w:date="2021-01-18T13:55:00Z" w:initials="l">
    <w:p w14:paraId="46C25C90" w14:textId="60A1DF53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I would add here that once the paper is </w:t>
      </w:r>
      <w:proofErr w:type="gramStart"/>
      <w:r>
        <w:t>accepted</w:t>
      </w:r>
      <w:proofErr w:type="gramEnd"/>
      <w:r>
        <w:t xml:space="preserve"> we will host the data and code in a permanent repository such as </w:t>
      </w:r>
      <w:proofErr w:type="spellStart"/>
      <w:r>
        <w:t>Zenodo</w:t>
      </w:r>
      <w:proofErr w:type="spellEnd"/>
      <w:r>
        <w:t xml:space="preserve"> so that it has a </w:t>
      </w:r>
      <w:proofErr w:type="spellStart"/>
      <w:r>
        <w:t>doi</w:t>
      </w:r>
      <w:proofErr w:type="spellEnd"/>
      <w:r>
        <w:t xml:space="preserve"> and it is permanent. </w:t>
      </w:r>
      <w:proofErr w:type="spellStart"/>
      <w:r>
        <w:t>Zenodo</w:t>
      </w:r>
      <w:proofErr w:type="spellEnd"/>
      <w:r>
        <w:t xml:space="preserve"> allows to do mirror images on GitHub repositories very easily.</w:t>
      </w:r>
    </w:p>
  </w:comment>
  <w:comment w:id="443" w:author="Shinichi Nakagawa" w:date="2021-01-03T06:13:00Z" w:initials="SN">
    <w:p w14:paraId="18CDAB47" w14:textId="1520A541" w:rsidR="001E03F1" w:rsidRDefault="001E03F1">
      <w:pPr>
        <w:pStyle w:val="CommentText"/>
      </w:pPr>
      <w:r>
        <w:rPr>
          <w:rStyle w:val="CommentReference"/>
        </w:rPr>
        <w:annotationRef/>
      </w:r>
      <w:r>
        <w:t xml:space="preserve">I could do this but leaving some work for </w:t>
      </w:r>
      <w:proofErr w:type="spellStart"/>
      <w:r>
        <w:t>coauthors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5059FC" w15:done="0"/>
  <w15:commentEx w15:paraId="70752496" w15:done="0"/>
  <w15:commentEx w15:paraId="3CAB1570" w15:done="1"/>
  <w15:commentEx w15:paraId="094F60FB" w15:paraIdParent="3CAB1570" w15:done="1"/>
  <w15:commentEx w15:paraId="1FC3F49F" w15:done="0"/>
  <w15:commentEx w15:paraId="7DA7E7AE" w15:done="1"/>
  <w15:commentEx w15:paraId="03B20A35" w15:paraIdParent="7DA7E7AE" w15:done="1"/>
  <w15:commentEx w15:paraId="286DA0D0" w15:done="1"/>
  <w15:commentEx w15:paraId="55F9850A" w15:paraIdParent="286DA0D0" w15:done="1"/>
  <w15:commentEx w15:paraId="27A44E22" w15:done="0"/>
  <w15:commentEx w15:paraId="7182BC90" w15:paraIdParent="27A44E22" w15:done="1"/>
  <w15:commentEx w15:paraId="7E94B835" w15:done="0"/>
  <w15:commentEx w15:paraId="56A6D7C8" w15:paraIdParent="7E94B835" w15:done="0"/>
  <w15:commentEx w15:paraId="0656F793" w15:done="1"/>
  <w15:commentEx w15:paraId="6D23EE19" w15:paraIdParent="0656F793" w15:done="1"/>
  <w15:commentEx w15:paraId="27F6F951" w15:done="0"/>
  <w15:commentEx w15:paraId="76746FE7" w15:done="0"/>
  <w15:commentEx w15:paraId="5FB76785" w15:done="0"/>
  <w15:commentEx w15:paraId="407C9707" w15:done="0"/>
  <w15:commentEx w15:paraId="1D7ADF95" w15:done="0"/>
  <w15:commentEx w15:paraId="030B9188" w15:done="0"/>
  <w15:commentEx w15:paraId="5C8CDD62" w15:done="0"/>
  <w15:commentEx w15:paraId="3AFF7C67" w15:done="1"/>
  <w15:commentEx w15:paraId="46E41057" w15:paraIdParent="3AFF7C67" w15:done="1"/>
  <w15:commentEx w15:paraId="31B751C7" w15:paraIdParent="3AFF7C67" w15:done="1"/>
  <w15:commentEx w15:paraId="6C943952" w15:done="0"/>
  <w15:commentEx w15:paraId="60B14C91" w15:done="0"/>
  <w15:commentEx w15:paraId="5681B0A1" w15:done="0"/>
  <w15:commentEx w15:paraId="4FB3BA13" w15:done="0"/>
  <w15:commentEx w15:paraId="79B04C30" w15:done="0"/>
  <w15:commentEx w15:paraId="6BB554D1" w15:done="0"/>
  <w15:commentEx w15:paraId="60898798" w15:done="0"/>
  <w15:commentEx w15:paraId="0BE2214D" w15:done="0"/>
  <w15:commentEx w15:paraId="143D5E96" w15:done="0"/>
  <w15:commentEx w15:paraId="09EE3833" w15:done="0"/>
  <w15:commentEx w15:paraId="7BB9B1B7" w15:done="1"/>
  <w15:commentEx w15:paraId="7B64D6B6" w15:paraIdParent="7BB9B1B7" w15:done="1"/>
  <w15:commentEx w15:paraId="5F9EC3F0" w15:done="0"/>
  <w15:commentEx w15:paraId="28B313C9" w15:done="0"/>
  <w15:commentEx w15:paraId="5B809291" w15:done="0"/>
  <w15:commentEx w15:paraId="2B51F1A4" w15:done="0"/>
  <w15:commentEx w15:paraId="30E36013" w15:done="0"/>
  <w15:commentEx w15:paraId="037CD333" w15:done="1"/>
  <w15:commentEx w15:paraId="2B9B8AEE" w15:paraIdParent="037CD333" w15:done="1"/>
  <w15:commentEx w15:paraId="789E56A6" w15:done="1"/>
  <w15:commentEx w15:paraId="607E8717" w15:paraIdParent="789E56A6" w15:done="1"/>
  <w15:commentEx w15:paraId="2948E95F" w15:done="0"/>
  <w15:commentEx w15:paraId="47241F5A" w15:done="0"/>
  <w15:commentEx w15:paraId="227CCF37" w15:done="0"/>
  <w15:commentEx w15:paraId="072D1399" w15:done="0"/>
  <w15:commentEx w15:paraId="264C5B91" w15:done="0"/>
  <w15:commentEx w15:paraId="4BCA0AD6" w15:done="0"/>
  <w15:commentEx w15:paraId="652A6946" w15:done="0"/>
  <w15:commentEx w15:paraId="3B6C1B0E" w15:done="0"/>
  <w15:commentEx w15:paraId="15C4786D" w15:done="0"/>
  <w15:commentEx w15:paraId="3AD2A810" w15:done="0"/>
  <w15:commentEx w15:paraId="627AEBCE" w15:done="0"/>
  <w15:commentEx w15:paraId="548A2AAC" w15:done="0"/>
  <w15:commentEx w15:paraId="699BB0F4" w15:done="0"/>
  <w15:commentEx w15:paraId="527AC3EA" w15:paraIdParent="699BB0F4" w15:done="0"/>
  <w15:commentEx w15:paraId="49A41558" w15:done="0"/>
  <w15:commentEx w15:paraId="55CB68AB" w15:done="0"/>
  <w15:commentEx w15:paraId="46C25C90" w15:done="0"/>
  <w15:commentEx w15:paraId="18CDAB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AA0F3" w16cex:dateUtc="2021-01-13T23:52:00Z"/>
  <w16cex:commentExtensible w16cex:durableId="23984701" w16cex:dateUtc="2020-12-31T01:48:00Z"/>
  <w16cex:commentExtensible w16cex:durableId="23B2540C" w16cex:dateUtc="2021-01-19T20:01:00Z"/>
  <w16cex:commentExtensible w16cex:durableId="23A2DFFD" w16cex:dateUtc="2021-01-08T02:43:00Z"/>
  <w16cex:commentExtensible w16cex:durableId="23AB9048" w16cex:dateUtc="2021-01-14T16:53:00Z"/>
  <w16cex:commentExtensible w16cex:durableId="23B255C0" w16cex:dateUtc="2021-01-19T20:09:00Z"/>
  <w16cex:commentExtensible w16cex:durableId="23AB9222" w16cex:dateUtc="2021-01-14T17:01:00Z"/>
  <w16cex:commentExtensible w16cex:durableId="23B25545" w16cex:dateUtc="2021-01-19T20:07:00Z"/>
  <w16cex:commentExtensible w16cex:durableId="23A15E33" w16cex:dateUtc="2021-01-06T23:17:00Z"/>
  <w16cex:commentExtensible w16cex:durableId="23A15D71" w16cex:dateUtc="2021-01-06T23:14:00Z"/>
  <w16cex:commentExtensible w16cex:durableId="23B256F4" w16cex:dateUtc="2021-01-19T20:15:00Z"/>
  <w16cex:commentExtensible w16cex:durableId="23B25999" w16cex:dateUtc="2021-01-19T20:26:00Z"/>
  <w16cex:commentExtensible w16cex:durableId="2398679E" w16cex:dateUtc="2020-12-31T04:07:00Z"/>
  <w16cex:commentExtensible w16cex:durableId="239A03DF" w16cex:dateUtc="2020-12-31T04:10:00Z"/>
  <w16cex:commentExtensible w16cex:durableId="2398742F" w16cex:dateUtc="2020-12-31T05:00:00Z"/>
  <w16cex:commentExtensible w16cex:durableId="23987439" w16cex:dateUtc="2020-12-31T05:00:00Z"/>
  <w16cex:commentExtensible w16cex:durableId="2398746F" w16cex:dateUtc="2020-12-31T05:01:00Z"/>
  <w16cex:commentExtensible w16cex:durableId="2398775F" w16cex:dateUtc="2020-12-31T05:14:00Z"/>
  <w16cex:commentExtensible w16cex:durableId="23A6C4CB" w16cex:dateUtc="2021-01-11T01:36:00Z"/>
  <w16cex:commentExtensible w16cex:durableId="23AAB4BF" w16cex:dateUtc="2021-01-14T01:17:00Z"/>
  <w16cex:commentExtensible w16cex:durableId="23A34C18" w16cex:dateUtc="2021-01-08T10:24:00Z"/>
  <w16cex:commentExtensible w16cex:durableId="23987F0C" w16cex:dateUtc="2020-12-31T05:47:00Z"/>
  <w16cex:commentExtensible w16cex:durableId="23A34B0F" w16cex:dateUtc="2021-01-08T10:20:00Z"/>
  <w16cex:commentExtensible w16cex:durableId="23B2618F" w16cex:dateUtc="2021-01-19T21:00:00Z"/>
  <w16cex:commentExtensible w16cex:durableId="239882E9" w16cex:dateUtc="2020-12-31T06:03:00Z"/>
  <w16cex:commentExtensible w16cex:durableId="2395A9EA" w16cex:dateUtc="2020-12-29T02:13:00Z"/>
  <w16cex:commentExtensible w16cex:durableId="23981241" w16cex:dateUtc="2020-12-30T22:02:00Z"/>
  <w16cex:commentExtensible w16cex:durableId="23A6D1A2" w16cex:dateUtc="2021-01-11T02:31:00Z"/>
  <w16cex:commentExtensible w16cex:durableId="23AACC71" w16cex:dateUtc="2021-01-14T02:58:00Z"/>
  <w16cex:commentExtensible w16cex:durableId="23A28558" w16cex:dateUtc="2021-01-07T20:16:00Z"/>
  <w16cex:commentExtensible w16cex:durableId="23A28532" w16cex:dateUtc="2021-01-07T20:16:00Z"/>
  <w16cex:commentExtensible w16cex:durableId="23A285D5" w16cex:dateUtc="2021-01-07T20:18:00Z"/>
  <w16cex:commentExtensible w16cex:durableId="23A28606" w16cex:dateUtc="2021-01-07T20:19:00Z"/>
  <w16cex:commentExtensible w16cex:durableId="239891D3" w16cex:dateUtc="2020-12-31T07:07:00Z"/>
  <w16cex:commentExtensible w16cex:durableId="23B25E5B" w16cex:dateUtc="2021-01-19T20:46:00Z"/>
  <w16cex:commentExtensible w16cex:durableId="23A0280B" w16cex:dateUtc="2021-01-06T01:14:00Z"/>
  <w16cex:commentExtensible w16cex:durableId="23A3E107" w16cex:dateUtc="2021-01-08T21:00:00Z"/>
  <w16cex:commentExtensible w16cex:durableId="23989255" w16cex:dateUtc="2020-12-31T07:09:00Z"/>
  <w16cex:commentExtensible w16cex:durableId="23AB9892" w16cex:dateUtc="2021-01-14T17:29:00Z"/>
  <w16cex:commentExtensible w16cex:durableId="23A7C1C5" w16cex:dateUtc="2021-01-11T19:35:00Z"/>
  <w16cex:commentExtensible w16cex:durableId="23A280B6" w16cex:dateUtc="2021-01-07T19:56:00Z"/>
  <w16cex:commentExtensible w16cex:durableId="23AB96FA" w16cex:dateUtc="2021-01-14T17:22:00Z"/>
  <w16cex:commentExtensible w16cex:durableId="23A6E212" w16cex:dateUtc="2021-01-11T03:41:00Z"/>
  <w16cex:commentExtensible w16cex:durableId="23A2FFBC" w16cex:dateUtc="2021-01-08T04:58:00Z"/>
  <w16cex:commentExtensible w16cex:durableId="23A2FD71" w16cex:dateUtc="2021-01-08T04:49:00Z"/>
  <w16cex:commentExtensible w16cex:durableId="23A2FD65" w16cex:dateUtc="2020-12-31T07:37:00Z"/>
  <w16cex:commentExtensible w16cex:durableId="23B26757" w16cex:dateUtc="2021-01-19T21:24:00Z"/>
  <w16cex:commentExtensible w16cex:durableId="23B267A6" w16cex:dateUtc="2021-01-19T21:26:00Z"/>
  <w16cex:commentExtensible w16cex:durableId="23B25DE2" w16cex:dateUtc="2021-01-19T20:44:00Z"/>
  <w16cex:commentExtensible w16cex:durableId="239BDF18" w16cex:dateUtc="2021-01-02T1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5059FC" w16cid:durableId="23AAA0F3"/>
  <w16cid:commentId w16cid:paraId="70752496" w16cid:durableId="23984701"/>
  <w16cid:commentId w16cid:paraId="3CAB1570" w16cid:durableId="23B2538C"/>
  <w16cid:commentId w16cid:paraId="094F60FB" w16cid:durableId="23B2540C"/>
  <w16cid:commentId w16cid:paraId="1FC3F49F" w16cid:durableId="23A2DFFD"/>
  <w16cid:commentId w16cid:paraId="7DA7E7AE" w16cid:durableId="23AB9048"/>
  <w16cid:commentId w16cid:paraId="03B20A35" w16cid:durableId="23B255C0"/>
  <w16cid:commentId w16cid:paraId="286DA0D0" w16cid:durableId="23AB9222"/>
  <w16cid:commentId w16cid:paraId="55F9850A" w16cid:durableId="23B25545"/>
  <w16cid:commentId w16cid:paraId="27A44E22" w16cid:durableId="23A15E33"/>
  <w16cid:commentId w16cid:paraId="7182BC90" w16cid:durableId="23B253A6"/>
  <w16cid:commentId w16cid:paraId="7E94B835" w16cid:durableId="23A15D71"/>
  <w16cid:commentId w16cid:paraId="56A6D7C8" w16cid:durableId="23B253A9"/>
  <w16cid:commentId w16cid:paraId="0656F793" w16cid:durableId="23B253AA"/>
  <w16cid:commentId w16cid:paraId="6D23EE19" w16cid:durableId="23B256F4"/>
  <w16cid:commentId w16cid:paraId="27F6F951" w16cid:durableId="23B25999"/>
  <w16cid:commentId w16cid:paraId="76746FE7" w16cid:durableId="2398679E"/>
  <w16cid:commentId w16cid:paraId="5FB76785" w16cid:durableId="239A03DF"/>
  <w16cid:commentId w16cid:paraId="407C9707" w16cid:durableId="2398742F"/>
  <w16cid:commentId w16cid:paraId="1D7ADF95" w16cid:durableId="23987439"/>
  <w16cid:commentId w16cid:paraId="030B9188" w16cid:durableId="2398746F"/>
  <w16cid:commentId w16cid:paraId="5C8CDD62" w16cid:durableId="2398775F"/>
  <w16cid:commentId w16cid:paraId="3AFF7C67" w16cid:durableId="23A6C4CB"/>
  <w16cid:commentId w16cid:paraId="46E41057" w16cid:durableId="23AAB4BF"/>
  <w16cid:commentId w16cid:paraId="31B751C7" w16cid:durableId="23B253C6"/>
  <w16cid:commentId w16cid:paraId="6C943952" w16cid:durableId="23A34C18"/>
  <w16cid:commentId w16cid:paraId="60B14C91" w16cid:durableId="23987F0C"/>
  <w16cid:commentId w16cid:paraId="5681B0A1" w16cid:durableId="23A34B0F"/>
  <w16cid:commentId w16cid:paraId="4FB3BA13" w16cid:durableId="23B2618F"/>
  <w16cid:commentId w16cid:paraId="79B04C30" w16cid:durableId="239882E9"/>
  <w16cid:commentId w16cid:paraId="6BB554D1" w16cid:durableId="2395A9EA"/>
  <w16cid:commentId w16cid:paraId="60898798" w16cid:durableId="23B253D8"/>
  <w16cid:commentId w16cid:paraId="0BE2214D" w16cid:durableId="23B253D9"/>
  <w16cid:commentId w16cid:paraId="143D5E96" w16cid:durableId="23B253DA"/>
  <w16cid:commentId w16cid:paraId="09EE3833" w16cid:durableId="23981241"/>
  <w16cid:commentId w16cid:paraId="7BB9B1B7" w16cid:durableId="23A6D1A2"/>
  <w16cid:commentId w16cid:paraId="7B64D6B6" w16cid:durableId="23AACC71"/>
  <w16cid:commentId w16cid:paraId="5F9EC3F0" w16cid:durableId="23A28558"/>
  <w16cid:commentId w16cid:paraId="28B313C9" w16cid:durableId="23A28532"/>
  <w16cid:commentId w16cid:paraId="5B809291" w16cid:durableId="23A285D5"/>
  <w16cid:commentId w16cid:paraId="2B51F1A4" w16cid:durableId="23A28606"/>
  <w16cid:commentId w16cid:paraId="30E36013" w16cid:durableId="239891D3"/>
  <w16cid:commentId w16cid:paraId="037CD333" w16cid:durableId="23B253E5"/>
  <w16cid:commentId w16cid:paraId="2B9B8AEE" w16cid:durableId="23B25E5B"/>
  <w16cid:commentId w16cid:paraId="789E56A6" w16cid:durableId="23A0280B"/>
  <w16cid:commentId w16cid:paraId="607E8717" w16cid:durableId="23A3E107"/>
  <w16cid:commentId w16cid:paraId="2948E95F" w16cid:durableId="23989255"/>
  <w16cid:commentId w16cid:paraId="47241F5A" w16cid:durableId="23AB9892"/>
  <w16cid:commentId w16cid:paraId="227CCF37" w16cid:durableId="23A7C1C5"/>
  <w16cid:commentId w16cid:paraId="072D1399" w16cid:durableId="23A280B6"/>
  <w16cid:commentId w16cid:paraId="264C5B91" w16cid:durableId="23B253F4"/>
  <w16cid:commentId w16cid:paraId="4BCA0AD6" w16cid:durableId="23B253F5"/>
  <w16cid:commentId w16cid:paraId="652A6946" w16cid:durableId="23B253F8"/>
  <w16cid:commentId w16cid:paraId="3B6C1B0E" w16cid:durableId="23AB96FA"/>
  <w16cid:commentId w16cid:paraId="15C4786D" w16cid:durableId="23A6E212"/>
  <w16cid:commentId w16cid:paraId="3AD2A810" w16cid:durableId="23A2FFBC"/>
  <w16cid:commentId w16cid:paraId="627AEBCE" w16cid:durableId="23A2FD71"/>
  <w16cid:commentId w16cid:paraId="548A2AAC" w16cid:durableId="23A2FD65"/>
  <w16cid:commentId w16cid:paraId="699BB0F4" w16cid:durableId="23B25404"/>
  <w16cid:commentId w16cid:paraId="527AC3EA" w16cid:durableId="23B26757"/>
  <w16cid:commentId w16cid:paraId="49A41558" w16cid:durableId="23B267A6"/>
  <w16cid:commentId w16cid:paraId="55CB68AB" w16cid:durableId="23B25DE2"/>
  <w16cid:commentId w16cid:paraId="46C25C90" w16cid:durableId="23B2540A"/>
  <w16cid:commentId w16cid:paraId="18CDAB47" w16cid:durableId="239BDF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F6C60" w14:textId="77777777" w:rsidR="0064776F" w:rsidRDefault="0064776F">
      <w:r>
        <w:separator/>
      </w:r>
    </w:p>
  </w:endnote>
  <w:endnote w:type="continuationSeparator" w:id="0">
    <w:p w14:paraId="70E2BB40" w14:textId="77777777" w:rsidR="0064776F" w:rsidRDefault="0064776F">
      <w:r>
        <w:continuationSeparator/>
      </w:r>
    </w:p>
  </w:endnote>
  <w:endnote w:type="continuationNotice" w:id="1">
    <w:p w14:paraId="55C5B96C" w14:textId="77777777" w:rsidR="0064776F" w:rsidRDefault="006477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90613902"/>
      <w:docPartObj>
        <w:docPartGallery w:val="Page Numbers (Bottom of Page)"/>
        <w:docPartUnique/>
      </w:docPartObj>
    </w:sdtPr>
    <w:sdtContent>
      <w:p w14:paraId="78E2A10F" w14:textId="08F4912A" w:rsidR="001E03F1" w:rsidRDefault="001E03F1" w:rsidP="001A0F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D8D14F" w14:textId="77777777" w:rsidR="001E03F1" w:rsidRDefault="001E03F1" w:rsidP="00E02E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25397838"/>
      <w:docPartObj>
        <w:docPartGallery w:val="Page Numbers (Bottom of Page)"/>
        <w:docPartUnique/>
      </w:docPartObj>
    </w:sdtPr>
    <w:sdtContent>
      <w:p w14:paraId="1EB7BE92" w14:textId="21233842" w:rsidR="001E03F1" w:rsidRDefault="001E03F1" w:rsidP="001A0F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23</w:t>
        </w:r>
        <w:r>
          <w:rPr>
            <w:rStyle w:val="PageNumber"/>
          </w:rPr>
          <w:fldChar w:fldCharType="end"/>
        </w:r>
      </w:p>
    </w:sdtContent>
  </w:sdt>
  <w:p w14:paraId="291E80B5" w14:textId="77777777" w:rsidR="001E03F1" w:rsidRDefault="001E03F1" w:rsidP="00E02E3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DFB1D" w14:textId="77777777" w:rsidR="0064776F" w:rsidRDefault="0064776F">
      <w:r>
        <w:separator/>
      </w:r>
    </w:p>
  </w:footnote>
  <w:footnote w:type="continuationSeparator" w:id="0">
    <w:p w14:paraId="3041739E" w14:textId="77777777" w:rsidR="0064776F" w:rsidRDefault="0064776F">
      <w:r>
        <w:continuationSeparator/>
      </w:r>
    </w:p>
  </w:footnote>
  <w:footnote w:type="continuationNotice" w:id="1">
    <w:p w14:paraId="64001F3B" w14:textId="77777777" w:rsidR="0064776F" w:rsidRDefault="006477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11380"/>
    <w:multiLevelType w:val="multilevel"/>
    <w:tmpl w:val="AAC4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46CBF"/>
    <w:multiLevelType w:val="hybridMultilevel"/>
    <w:tmpl w:val="D946C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53D0F"/>
    <w:multiLevelType w:val="hybridMultilevel"/>
    <w:tmpl w:val="59E4E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4001"/>
    <w:multiLevelType w:val="hybridMultilevel"/>
    <w:tmpl w:val="C2D2A1A0"/>
    <w:lvl w:ilvl="0" w:tplc="44D28F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478E0"/>
    <w:multiLevelType w:val="hybridMultilevel"/>
    <w:tmpl w:val="95EE33A8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03F15"/>
    <w:multiLevelType w:val="hybridMultilevel"/>
    <w:tmpl w:val="85FEC024"/>
    <w:lvl w:ilvl="0" w:tplc="A51835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53F0"/>
    <w:multiLevelType w:val="hybridMultilevel"/>
    <w:tmpl w:val="E16A386A"/>
    <w:lvl w:ilvl="0" w:tplc="B5727286">
      <w:start w:val="3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30BA2"/>
    <w:multiLevelType w:val="hybridMultilevel"/>
    <w:tmpl w:val="F1A60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608"/>
    <w:multiLevelType w:val="hybridMultilevel"/>
    <w:tmpl w:val="D0387E62"/>
    <w:lvl w:ilvl="0" w:tplc="BDFCFB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42847"/>
    <w:multiLevelType w:val="hybridMultilevel"/>
    <w:tmpl w:val="A27622CC"/>
    <w:lvl w:ilvl="0" w:tplc="162CF904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3089F"/>
    <w:multiLevelType w:val="hybridMultilevel"/>
    <w:tmpl w:val="D554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D19E6"/>
    <w:multiLevelType w:val="hybridMultilevel"/>
    <w:tmpl w:val="7E9210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1470B"/>
    <w:multiLevelType w:val="hybridMultilevel"/>
    <w:tmpl w:val="8B40B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21930"/>
    <w:multiLevelType w:val="hybridMultilevel"/>
    <w:tmpl w:val="FC64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54C60"/>
    <w:multiLevelType w:val="hybridMultilevel"/>
    <w:tmpl w:val="70225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01EA2"/>
    <w:multiLevelType w:val="hybridMultilevel"/>
    <w:tmpl w:val="578AA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42F0B"/>
    <w:multiLevelType w:val="hybridMultilevel"/>
    <w:tmpl w:val="02AC0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1152C"/>
    <w:multiLevelType w:val="hybridMultilevel"/>
    <w:tmpl w:val="F6EA0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E121A"/>
    <w:multiLevelType w:val="hybridMultilevel"/>
    <w:tmpl w:val="1E946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00DB0"/>
    <w:multiLevelType w:val="hybridMultilevel"/>
    <w:tmpl w:val="90467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659BE"/>
    <w:multiLevelType w:val="hybridMultilevel"/>
    <w:tmpl w:val="246E0656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2"/>
  </w:num>
  <w:num w:numId="7">
    <w:abstractNumId w:val="19"/>
  </w:num>
  <w:num w:numId="8">
    <w:abstractNumId w:val="14"/>
  </w:num>
  <w:num w:numId="9">
    <w:abstractNumId w:val="17"/>
  </w:num>
  <w:num w:numId="10">
    <w:abstractNumId w:val="13"/>
  </w:num>
  <w:num w:numId="11">
    <w:abstractNumId w:val="1"/>
  </w:num>
  <w:num w:numId="12">
    <w:abstractNumId w:val="11"/>
  </w:num>
  <w:num w:numId="13">
    <w:abstractNumId w:val="6"/>
  </w:num>
  <w:num w:numId="14">
    <w:abstractNumId w:val="18"/>
  </w:num>
  <w:num w:numId="15">
    <w:abstractNumId w:val="16"/>
  </w:num>
  <w:num w:numId="16">
    <w:abstractNumId w:val="4"/>
  </w:num>
  <w:num w:numId="17">
    <w:abstractNumId w:val="20"/>
  </w:num>
  <w:num w:numId="18">
    <w:abstractNumId w:val="0"/>
  </w:num>
  <w:num w:numId="19">
    <w:abstractNumId w:val="8"/>
  </w:num>
  <w:num w:numId="20">
    <w:abstractNumId w:val="5"/>
  </w:num>
  <w:num w:numId="2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inichi Nakagawa">
    <w15:presenceInfo w15:providerId="AD" w15:userId="S::z3437171@ad.unsw.edu.au::2630e6b5-dad5-4913-9a8e-5293ece7e19a"/>
  </w15:person>
  <w15:person w15:author="localadmin">
    <w15:presenceInfo w15:providerId="None" w15:userId="localadmin"/>
  </w15:person>
  <w15:person w15:author="Yefeng Yang">
    <w15:presenceInfo w15:providerId="AD" w15:userId="S::z3530813@ad.unsw.edu.au::77a2ca76-88f5-4acc-9e3c-bc3104acd5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MDG3NLAwNDU0M7RQ0lEKTi0uzszPAykwqQUA92QbMywAAAA="/>
    <w:docVar w:name="EN.InstantFormat" w:val="&lt;ENInstantFormat&gt;&lt;Enabled&gt;1&lt;/Enabled&gt;&lt;ScanUnformatted&gt;0&lt;/ScanUnformatted&gt;&lt;ScanChanges&gt;0&lt;/ScanChanges&gt;&lt;Suspended&gt;1&lt;/Suspended&gt;&lt;/ENInstantFormat&gt;"/>
    <w:docVar w:name="EN.Layout" w:val="&lt;ENLayout&gt;&lt;Style&gt;Meth Ecology Evolution 2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s2spdfstwrp9eetrx0vf0sk0xvdsar2eztt&quot;&gt;Pub_bias&lt;record-ids&gt;&lt;item&gt;1&lt;/item&gt;&lt;item&gt;2&lt;/item&gt;&lt;item&gt;3&lt;/item&gt;&lt;item&gt;4&lt;/item&gt;&lt;item&gt;5&lt;/item&gt;&lt;item&gt;6&lt;/item&gt;&lt;item&gt;8&lt;/item&gt;&lt;item&gt;9&lt;/item&gt;&lt;item&gt;10&lt;/item&gt;&lt;item&gt;11&lt;/item&gt;&lt;item&gt;12&lt;/item&gt;&lt;item&gt;13&lt;/item&gt;&lt;item&gt;14&lt;/item&gt;&lt;item&gt;16&lt;/item&gt;&lt;item&gt;17&lt;/item&gt;&lt;item&gt;18&lt;/item&gt;&lt;item&gt;19&lt;/item&gt;&lt;item&gt;20&lt;/item&gt;&lt;item&gt;21&lt;/item&gt;&lt;item&gt;23&lt;/item&gt;&lt;item&gt;26&lt;/item&gt;&lt;item&gt;27&lt;/item&gt;&lt;item&gt;31&lt;/item&gt;&lt;item&gt;33&lt;/item&gt;&lt;item&gt;34&lt;/item&gt;&lt;item&gt;37&lt;/item&gt;&lt;item&gt;40&lt;/item&gt;&lt;item&gt;41&lt;/item&gt;&lt;item&gt;43&lt;/item&gt;&lt;item&gt;46&lt;/item&gt;&lt;item&gt;49&lt;/item&gt;&lt;item&gt;59&lt;/item&gt;&lt;item&gt;60&lt;/item&gt;&lt;item&gt;61&lt;/item&gt;&lt;item&gt;62&lt;/item&gt;&lt;item&gt;63&lt;/item&gt;&lt;item&gt;64&lt;/item&gt;&lt;item&gt;65&lt;/item&gt;&lt;item&gt;67&lt;/item&gt;&lt;item&gt;71&lt;/item&gt;&lt;item&gt;72&lt;/item&gt;&lt;item&gt;73&lt;/item&gt;&lt;item&gt;74&lt;/item&gt;&lt;item&gt;75&lt;/item&gt;&lt;item&gt;77&lt;/item&gt;&lt;item&gt;78&lt;/item&gt;&lt;item&gt;79&lt;/item&gt;&lt;item&gt;80&lt;/item&gt;&lt;item&gt;81&lt;/item&gt;&lt;item&gt;84&lt;/item&gt;&lt;item&gt;85&lt;/item&gt;&lt;item&gt;86&lt;/item&gt;&lt;item&gt;87&lt;/item&gt;&lt;item&gt;88&lt;/item&gt;&lt;item&gt;91&lt;/item&gt;&lt;item&gt;92&lt;/item&gt;&lt;item&gt;94&lt;/item&gt;&lt;item&gt;95&lt;/item&gt;&lt;item&gt;97&lt;/item&gt;&lt;item&gt;99&lt;/item&gt;&lt;item&gt;100&lt;/item&gt;&lt;item&gt;101&lt;/item&gt;&lt;item&gt;103&lt;/item&gt;&lt;item&gt;104&lt;/item&gt;&lt;item&gt;105&lt;/item&gt;&lt;item&gt;110&lt;/item&gt;&lt;item&gt;112&lt;/item&gt;&lt;item&gt;113&lt;/item&gt;&lt;item&gt;114&lt;/item&gt;&lt;item&gt;115&lt;/item&gt;&lt;item&gt;116&lt;/item&gt;&lt;/record-ids&gt;&lt;/item&gt;&lt;/Libraries&gt;"/>
  </w:docVars>
  <w:rsids>
    <w:rsidRoot w:val="000C5AC7"/>
    <w:rsid w:val="00001D60"/>
    <w:rsid w:val="00002C39"/>
    <w:rsid w:val="00003143"/>
    <w:rsid w:val="0000380D"/>
    <w:rsid w:val="00004380"/>
    <w:rsid w:val="000044E0"/>
    <w:rsid w:val="00004E23"/>
    <w:rsid w:val="00005A50"/>
    <w:rsid w:val="00005BB8"/>
    <w:rsid w:val="00005D04"/>
    <w:rsid w:val="00006303"/>
    <w:rsid w:val="00007C0A"/>
    <w:rsid w:val="00007F30"/>
    <w:rsid w:val="000108CE"/>
    <w:rsid w:val="0001099F"/>
    <w:rsid w:val="00010AA7"/>
    <w:rsid w:val="00011A4B"/>
    <w:rsid w:val="00011AA1"/>
    <w:rsid w:val="00011AB6"/>
    <w:rsid w:val="00011ACD"/>
    <w:rsid w:val="00011BE2"/>
    <w:rsid w:val="00011C9A"/>
    <w:rsid w:val="00012640"/>
    <w:rsid w:val="00012648"/>
    <w:rsid w:val="00013198"/>
    <w:rsid w:val="00013740"/>
    <w:rsid w:val="00013C17"/>
    <w:rsid w:val="000140B0"/>
    <w:rsid w:val="00014798"/>
    <w:rsid w:val="00014AAF"/>
    <w:rsid w:val="00014B01"/>
    <w:rsid w:val="00014C2E"/>
    <w:rsid w:val="000157BB"/>
    <w:rsid w:val="00015884"/>
    <w:rsid w:val="0001640B"/>
    <w:rsid w:val="00016698"/>
    <w:rsid w:val="0001676C"/>
    <w:rsid w:val="00016FFB"/>
    <w:rsid w:val="00017115"/>
    <w:rsid w:val="000171AC"/>
    <w:rsid w:val="0001780D"/>
    <w:rsid w:val="00020B7A"/>
    <w:rsid w:val="00020D3C"/>
    <w:rsid w:val="00021F3B"/>
    <w:rsid w:val="0002211D"/>
    <w:rsid w:val="000224CB"/>
    <w:rsid w:val="00022A83"/>
    <w:rsid w:val="000234FC"/>
    <w:rsid w:val="00023782"/>
    <w:rsid w:val="00023AF9"/>
    <w:rsid w:val="00024552"/>
    <w:rsid w:val="00024687"/>
    <w:rsid w:val="00025731"/>
    <w:rsid w:val="00025E4F"/>
    <w:rsid w:val="00025FDC"/>
    <w:rsid w:val="000260D9"/>
    <w:rsid w:val="00026479"/>
    <w:rsid w:val="00026875"/>
    <w:rsid w:val="000270FF"/>
    <w:rsid w:val="000273D5"/>
    <w:rsid w:val="000278F0"/>
    <w:rsid w:val="000300B6"/>
    <w:rsid w:val="000305AD"/>
    <w:rsid w:val="000312BB"/>
    <w:rsid w:val="00031BA5"/>
    <w:rsid w:val="000323FD"/>
    <w:rsid w:val="000327C1"/>
    <w:rsid w:val="00032C82"/>
    <w:rsid w:val="00032D7E"/>
    <w:rsid w:val="00032DD1"/>
    <w:rsid w:val="00033A9D"/>
    <w:rsid w:val="00033E8D"/>
    <w:rsid w:val="00033E9C"/>
    <w:rsid w:val="00034AFE"/>
    <w:rsid w:val="00034DDE"/>
    <w:rsid w:val="00034EBF"/>
    <w:rsid w:val="00035386"/>
    <w:rsid w:val="000357E7"/>
    <w:rsid w:val="00035887"/>
    <w:rsid w:val="00036207"/>
    <w:rsid w:val="000364D9"/>
    <w:rsid w:val="000366E7"/>
    <w:rsid w:val="00036B5A"/>
    <w:rsid w:val="00036C53"/>
    <w:rsid w:val="00037319"/>
    <w:rsid w:val="00037483"/>
    <w:rsid w:val="000378B1"/>
    <w:rsid w:val="000378E3"/>
    <w:rsid w:val="00040058"/>
    <w:rsid w:val="00040424"/>
    <w:rsid w:val="000408AC"/>
    <w:rsid w:val="00040F56"/>
    <w:rsid w:val="00041362"/>
    <w:rsid w:val="00042073"/>
    <w:rsid w:val="000437EC"/>
    <w:rsid w:val="0004451B"/>
    <w:rsid w:val="00044EBA"/>
    <w:rsid w:val="00045677"/>
    <w:rsid w:val="00045C36"/>
    <w:rsid w:val="00046091"/>
    <w:rsid w:val="000467B9"/>
    <w:rsid w:val="000468D1"/>
    <w:rsid w:val="0004760B"/>
    <w:rsid w:val="0005052F"/>
    <w:rsid w:val="0005053B"/>
    <w:rsid w:val="000512B3"/>
    <w:rsid w:val="0005162E"/>
    <w:rsid w:val="00052FF3"/>
    <w:rsid w:val="00053A0E"/>
    <w:rsid w:val="00053DD5"/>
    <w:rsid w:val="000541B0"/>
    <w:rsid w:val="00054458"/>
    <w:rsid w:val="00055615"/>
    <w:rsid w:val="00055865"/>
    <w:rsid w:val="00055DBF"/>
    <w:rsid w:val="00057A0C"/>
    <w:rsid w:val="00057A95"/>
    <w:rsid w:val="00057F9B"/>
    <w:rsid w:val="00060D10"/>
    <w:rsid w:val="00060E8F"/>
    <w:rsid w:val="00060F72"/>
    <w:rsid w:val="0006148F"/>
    <w:rsid w:val="000615AA"/>
    <w:rsid w:val="00061C82"/>
    <w:rsid w:val="00062E7E"/>
    <w:rsid w:val="000632DF"/>
    <w:rsid w:val="00063E0F"/>
    <w:rsid w:val="0006475B"/>
    <w:rsid w:val="00066539"/>
    <w:rsid w:val="00066686"/>
    <w:rsid w:val="000674BD"/>
    <w:rsid w:val="000707BC"/>
    <w:rsid w:val="00070BC1"/>
    <w:rsid w:val="00070CE7"/>
    <w:rsid w:val="00070F85"/>
    <w:rsid w:val="0007172B"/>
    <w:rsid w:val="0007178A"/>
    <w:rsid w:val="00071DF9"/>
    <w:rsid w:val="00071EAC"/>
    <w:rsid w:val="00072BB0"/>
    <w:rsid w:val="00072C49"/>
    <w:rsid w:val="000740FE"/>
    <w:rsid w:val="0007410D"/>
    <w:rsid w:val="00074575"/>
    <w:rsid w:val="0007463D"/>
    <w:rsid w:val="00074A6B"/>
    <w:rsid w:val="00074AA8"/>
    <w:rsid w:val="000759C4"/>
    <w:rsid w:val="00076C88"/>
    <w:rsid w:val="00076FDD"/>
    <w:rsid w:val="00077C11"/>
    <w:rsid w:val="0008082D"/>
    <w:rsid w:val="00081DBC"/>
    <w:rsid w:val="00082079"/>
    <w:rsid w:val="00082559"/>
    <w:rsid w:val="00082A3E"/>
    <w:rsid w:val="000831D1"/>
    <w:rsid w:val="000841A3"/>
    <w:rsid w:val="0008429B"/>
    <w:rsid w:val="000845ED"/>
    <w:rsid w:val="00084D2C"/>
    <w:rsid w:val="0008517A"/>
    <w:rsid w:val="0008560F"/>
    <w:rsid w:val="00085657"/>
    <w:rsid w:val="00085931"/>
    <w:rsid w:val="000862B0"/>
    <w:rsid w:val="00086810"/>
    <w:rsid w:val="00090464"/>
    <w:rsid w:val="00090846"/>
    <w:rsid w:val="000912FE"/>
    <w:rsid w:val="000922B9"/>
    <w:rsid w:val="00093402"/>
    <w:rsid w:val="00093922"/>
    <w:rsid w:val="000939CC"/>
    <w:rsid w:val="000947A4"/>
    <w:rsid w:val="00094C47"/>
    <w:rsid w:val="00094E3B"/>
    <w:rsid w:val="000959DA"/>
    <w:rsid w:val="00095A4F"/>
    <w:rsid w:val="00096B01"/>
    <w:rsid w:val="00096D95"/>
    <w:rsid w:val="00097429"/>
    <w:rsid w:val="00097D11"/>
    <w:rsid w:val="000A006A"/>
    <w:rsid w:val="000A02BF"/>
    <w:rsid w:val="000A0354"/>
    <w:rsid w:val="000A03BF"/>
    <w:rsid w:val="000A0A5E"/>
    <w:rsid w:val="000A0C94"/>
    <w:rsid w:val="000A0D41"/>
    <w:rsid w:val="000A0D54"/>
    <w:rsid w:val="000A190C"/>
    <w:rsid w:val="000A38E4"/>
    <w:rsid w:val="000A39EC"/>
    <w:rsid w:val="000A3BD7"/>
    <w:rsid w:val="000A47E0"/>
    <w:rsid w:val="000A507C"/>
    <w:rsid w:val="000A51DC"/>
    <w:rsid w:val="000A5590"/>
    <w:rsid w:val="000A57EE"/>
    <w:rsid w:val="000A617A"/>
    <w:rsid w:val="000A63B0"/>
    <w:rsid w:val="000A7267"/>
    <w:rsid w:val="000A76FA"/>
    <w:rsid w:val="000A7D5A"/>
    <w:rsid w:val="000A7EC4"/>
    <w:rsid w:val="000B14E2"/>
    <w:rsid w:val="000B17AB"/>
    <w:rsid w:val="000B1B71"/>
    <w:rsid w:val="000B25AB"/>
    <w:rsid w:val="000B2B3B"/>
    <w:rsid w:val="000B4CA0"/>
    <w:rsid w:val="000B519B"/>
    <w:rsid w:val="000B51EC"/>
    <w:rsid w:val="000B586C"/>
    <w:rsid w:val="000B5CEA"/>
    <w:rsid w:val="000B5EE6"/>
    <w:rsid w:val="000B619B"/>
    <w:rsid w:val="000B6A00"/>
    <w:rsid w:val="000B770E"/>
    <w:rsid w:val="000B7E8C"/>
    <w:rsid w:val="000C28CF"/>
    <w:rsid w:val="000C32BD"/>
    <w:rsid w:val="000C34BD"/>
    <w:rsid w:val="000C3AA8"/>
    <w:rsid w:val="000C4071"/>
    <w:rsid w:val="000C4776"/>
    <w:rsid w:val="000C4835"/>
    <w:rsid w:val="000C484D"/>
    <w:rsid w:val="000C5664"/>
    <w:rsid w:val="000C5774"/>
    <w:rsid w:val="000C5AC7"/>
    <w:rsid w:val="000C5AF1"/>
    <w:rsid w:val="000C5F81"/>
    <w:rsid w:val="000C6848"/>
    <w:rsid w:val="000C6AFD"/>
    <w:rsid w:val="000C75D5"/>
    <w:rsid w:val="000C7909"/>
    <w:rsid w:val="000C7DA7"/>
    <w:rsid w:val="000C7DE1"/>
    <w:rsid w:val="000D0757"/>
    <w:rsid w:val="000D0A66"/>
    <w:rsid w:val="000D1775"/>
    <w:rsid w:val="000D229A"/>
    <w:rsid w:val="000D36FB"/>
    <w:rsid w:val="000D400B"/>
    <w:rsid w:val="000D40B9"/>
    <w:rsid w:val="000D4BFD"/>
    <w:rsid w:val="000D5BC1"/>
    <w:rsid w:val="000D6C75"/>
    <w:rsid w:val="000D77A6"/>
    <w:rsid w:val="000D7C92"/>
    <w:rsid w:val="000E0CC1"/>
    <w:rsid w:val="000E1C3A"/>
    <w:rsid w:val="000E226A"/>
    <w:rsid w:val="000E26BF"/>
    <w:rsid w:val="000E2D0D"/>
    <w:rsid w:val="000E30F3"/>
    <w:rsid w:val="000E3508"/>
    <w:rsid w:val="000E4166"/>
    <w:rsid w:val="000E4758"/>
    <w:rsid w:val="000E4CF7"/>
    <w:rsid w:val="000E5649"/>
    <w:rsid w:val="000E5B2F"/>
    <w:rsid w:val="000E6188"/>
    <w:rsid w:val="000E640C"/>
    <w:rsid w:val="000E65E0"/>
    <w:rsid w:val="000E6B23"/>
    <w:rsid w:val="000E6B9F"/>
    <w:rsid w:val="000E70A0"/>
    <w:rsid w:val="000E74B0"/>
    <w:rsid w:val="000E7A1D"/>
    <w:rsid w:val="000E7F72"/>
    <w:rsid w:val="000F0581"/>
    <w:rsid w:val="000F06CD"/>
    <w:rsid w:val="000F093E"/>
    <w:rsid w:val="000F0D18"/>
    <w:rsid w:val="000F0D7E"/>
    <w:rsid w:val="000F2086"/>
    <w:rsid w:val="000F2ABD"/>
    <w:rsid w:val="000F2E53"/>
    <w:rsid w:val="000F3366"/>
    <w:rsid w:val="000F372C"/>
    <w:rsid w:val="000F391E"/>
    <w:rsid w:val="000F4278"/>
    <w:rsid w:val="000F42D1"/>
    <w:rsid w:val="000F526B"/>
    <w:rsid w:val="000F5745"/>
    <w:rsid w:val="000F5A0E"/>
    <w:rsid w:val="000F5BC1"/>
    <w:rsid w:val="000F5DE3"/>
    <w:rsid w:val="000F5E3C"/>
    <w:rsid w:val="000F61BD"/>
    <w:rsid w:val="000F6B7C"/>
    <w:rsid w:val="000F74C9"/>
    <w:rsid w:val="000F7545"/>
    <w:rsid w:val="00100343"/>
    <w:rsid w:val="001003B8"/>
    <w:rsid w:val="0010065E"/>
    <w:rsid w:val="0010091E"/>
    <w:rsid w:val="00101562"/>
    <w:rsid w:val="001016C4"/>
    <w:rsid w:val="00101D84"/>
    <w:rsid w:val="00101F5C"/>
    <w:rsid w:val="001025AD"/>
    <w:rsid w:val="00104735"/>
    <w:rsid w:val="00104C84"/>
    <w:rsid w:val="001071C0"/>
    <w:rsid w:val="001072E0"/>
    <w:rsid w:val="001075DE"/>
    <w:rsid w:val="001103BD"/>
    <w:rsid w:val="0011189D"/>
    <w:rsid w:val="00112108"/>
    <w:rsid w:val="00112848"/>
    <w:rsid w:val="00113017"/>
    <w:rsid w:val="00113159"/>
    <w:rsid w:val="0011320D"/>
    <w:rsid w:val="0011353F"/>
    <w:rsid w:val="00113601"/>
    <w:rsid w:val="00113C5F"/>
    <w:rsid w:val="00113C60"/>
    <w:rsid w:val="00113EA3"/>
    <w:rsid w:val="00113EE6"/>
    <w:rsid w:val="001140C6"/>
    <w:rsid w:val="00114969"/>
    <w:rsid w:val="0011574E"/>
    <w:rsid w:val="00115808"/>
    <w:rsid w:val="00115A51"/>
    <w:rsid w:val="00115E59"/>
    <w:rsid w:val="001170AC"/>
    <w:rsid w:val="0011726F"/>
    <w:rsid w:val="001173C6"/>
    <w:rsid w:val="001173F7"/>
    <w:rsid w:val="001176A5"/>
    <w:rsid w:val="00120158"/>
    <w:rsid w:val="00121BD6"/>
    <w:rsid w:val="00121FA2"/>
    <w:rsid w:val="001220D5"/>
    <w:rsid w:val="00122FE3"/>
    <w:rsid w:val="00124321"/>
    <w:rsid w:val="00124563"/>
    <w:rsid w:val="00124929"/>
    <w:rsid w:val="00124EBD"/>
    <w:rsid w:val="00125DDD"/>
    <w:rsid w:val="001260A3"/>
    <w:rsid w:val="00126740"/>
    <w:rsid w:val="0012689D"/>
    <w:rsid w:val="00127654"/>
    <w:rsid w:val="0012796F"/>
    <w:rsid w:val="00127F56"/>
    <w:rsid w:val="0013102B"/>
    <w:rsid w:val="00131152"/>
    <w:rsid w:val="00131F1B"/>
    <w:rsid w:val="00131F77"/>
    <w:rsid w:val="001320F9"/>
    <w:rsid w:val="001328D7"/>
    <w:rsid w:val="001329BC"/>
    <w:rsid w:val="0013340D"/>
    <w:rsid w:val="0013365D"/>
    <w:rsid w:val="00133AA3"/>
    <w:rsid w:val="00133C02"/>
    <w:rsid w:val="00134066"/>
    <w:rsid w:val="00134781"/>
    <w:rsid w:val="00134C13"/>
    <w:rsid w:val="00135006"/>
    <w:rsid w:val="00135571"/>
    <w:rsid w:val="001357BE"/>
    <w:rsid w:val="001364F4"/>
    <w:rsid w:val="001368E7"/>
    <w:rsid w:val="001371F2"/>
    <w:rsid w:val="00137CD6"/>
    <w:rsid w:val="00137EF0"/>
    <w:rsid w:val="001402D3"/>
    <w:rsid w:val="0014031B"/>
    <w:rsid w:val="00140831"/>
    <w:rsid w:val="00141729"/>
    <w:rsid w:val="00141D15"/>
    <w:rsid w:val="00142061"/>
    <w:rsid w:val="00142065"/>
    <w:rsid w:val="0014249C"/>
    <w:rsid w:val="00142DA3"/>
    <w:rsid w:val="001434EA"/>
    <w:rsid w:val="0014369A"/>
    <w:rsid w:val="001440A4"/>
    <w:rsid w:val="001443F7"/>
    <w:rsid w:val="001450FE"/>
    <w:rsid w:val="001458D2"/>
    <w:rsid w:val="00145969"/>
    <w:rsid w:val="00145D53"/>
    <w:rsid w:val="001460D9"/>
    <w:rsid w:val="00146E57"/>
    <w:rsid w:val="0014719B"/>
    <w:rsid w:val="001479B6"/>
    <w:rsid w:val="001519DD"/>
    <w:rsid w:val="00151B71"/>
    <w:rsid w:val="00151BA9"/>
    <w:rsid w:val="00151DB3"/>
    <w:rsid w:val="00152502"/>
    <w:rsid w:val="00152B67"/>
    <w:rsid w:val="001533BF"/>
    <w:rsid w:val="00153772"/>
    <w:rsid w:val="001544F6"/>
    <w:rsid w:val="0015540D"/>
    <w:rsid w:val="00155CD3"/>
    <w:rsid w:val="0015652D"/>
    <w:rsid w:val="00156CA5"/>
    <w:rsid w:val="00156FDA"/>
    <w:rsid w:val="00157509"/>
    <w:rsid w:val="001577A2"/>
    <w:rsid w:val="00157824"/>
    <w:rsid w:val="0016000D"/>
    <w:rsid w:val="00160863"/>
    <w:rsid w:val="00160CF0"/>
    <w:rsid w:val="00161879"/>
    <w:rsid w:val="00162BEA"/>
    <w:rsid w:val="00162E67"/>
    <w:rsid w:val="001636DA"/>
    <w:rsid w:val="0016430A"/>
    <w:rsid w:val="001649EE"/>
    <w:rsid w:val="00165522"/>
    <w:rsid w:val="00165908"/>
    <w:rsid w:val="00165ACF"/>
    <w:rsid w:val="00166988"/>
    <w:rsid w:val="00166C1F"/>
    <w:rsid w:val="00167370"/>
    <w:rsid w:val="00167FBB"/>
    <w:rsid w:val="001705DA"/>
    <w:rsid w:val="001707E1"/>
    <w:rsid w:val="001710C0"/>
    <w:rsid w:val="00172D58"/>
    <w:rsid w:val="00173297"/>
    <w:rsid w:val="00173F8C"/>
    <w:rsid w:val="0017432C"/>
    <w:rsid w:val="00174A3B"/>
    <w:rsid w:val="00174CE3"/>
    <w:rsid w:val="00174DFA"/>
    <w:rsid w:val="00174F85"/>
    <w:rsid w:val="00175871"/>
    <w:rsid w:val="00175F8D"/>
    <w:rsid w:val="001760DA"/>
    <w:rsid w:val="00176354"/>
    <w:rsid w:val="001765B0"/>
    <w:rsid w:val="00176D8A"/>
    <w:rsid w:val="001772C2"/>
    <w:rsid w:val="00180048"/>
    <w:rsid w:val="00180106"/>
    <w:rsid w:val="0018019E"/>
    <w:rsid w:val="00180418"/>
    <w:rsid w:val="0018156D"/>
    <w:rsid w:val="00181EB1"/>
    <w:rsid w:val="001822A0"/>
    <w:rsid w:val="0018270F"/>
    <w:rsid w:val="0018312B"/>
    <w:rsid w:val="001839FC"/>
    <w:rsid w:val="00183D5F"/>
    <w:rsid w:val="00183EE1"/>
    <w:rsid w:val="0018424F"/>
    <w:rsid w:val="00184C68"/>
    <w:rsid w:val="00186166"/>
    <w:rsid w:val="00187461"/>
    <w:rsid w:val="00187BB3"/>
    <w:rsid w:val="00187BE8"/>
    <w:rsid w:val="0019025A"/>
    <w:rsid w:val="00190673"/>
    <w:rsid w:val="00190D10"/>
    <w:rsid w:val="00190D61"/>
    <w:rsid w:val="00191483"/>
    <w:rsid w:val="00191E3A"/>
    <w:rsid w:val="001939A1"/>
    <w:rsid w:val="00193A5D"/>
    <w:rsid w:val="0019436E"/>
    <w:rsid w:val="00195C01"/>
    <w:rsid w:val="00195FA9"/>
    <w:rsid w:val="00196022"/>
    <w:rsid w:val="00196181"/>
    <w:rsid w:val="00196310"/>
    <w:rsid w:val="00197299"/>
    <w:rsid w:val="001974FD"/>
    <w:rsid w:val="0019798F"/>
    <w:rsid w:val="001A003B"/>
    <w:rsid w:val="001A01D3"/>
    <w:rsid w:val="001A0F57"/>
    <w:rsid w:val="001A125E"/>
    <w:rsid w:val="001A1796"/>
    <w:rsid w:val="001A1CF7"/>
    <w:rsid w:val="001A2306"/>
    <w:rsid w:val="001A24E4"/>
    <w:rsid w:val="001A27E9"/>
    <w:rsid w:val="001A3351"/>
    <w:rsid w:val="001A3603"/>
    <w:rsid w:val="001A3A6E"/>
    <w:rsid w:val="001A3BA4"/>
    <w:rsid w:val="001A42F3"/>
    <w:rsid w:val="001A4355"/>
    <w:rsid w:val="001A530B"/>
    <w:rsid w:val="001A5998"/>
    <w:rsid w:val="001A6018"/>
    <w:rsid w:val="001A71D2"/>
    <w:rsid w:val="001A77F4"/>
    <w:rsid w:val="001B099A"/>
    <w:rsid w:val="001B12F2"/>
    <w:rsid w:val="001B1A70"/>
    <w:rsid w:val="001B1AB9"/>
    <w:rsid w:val="001B270C"/>
    <w:rsid w:val="001B2A03"/>
    <w:rsid w:val="001B4D72"/>
    <w:rsid w:val="001B4E77"/>
    <w:rsid w:val="001B5046"/>
    <w:rsid w:val="001B516C"/>
    <w:rsid w:val="001B61C0"/>
    <w:rsid w:val="001B67C5"/>
    <w:rsid w:val="001B75E9"/>
    <w:rsid w:val="001B7A6A"/>
    <w:rsid w:val="001C07C2"/>
    <w:rsid w:val="001C083E"/>
    <w:rsid w:val="001C17B8"/>
    <w:rsid w:val="001C1FEA"/>
    <w:rsid w:val="001C2F76"/>
    <w:rsid w:val="001C4B33"/>
    <w:rsid w:val="001C5745"/>
    <w:rsid w:val="001C6FC4"/>
    <w:rsid w:val="001D00DF"/>
    <w:rsid w:val="001D0800"/>
    <w:rsid w:val="001D09A7"/>
    <w:rsid w:val="001D0CED"/>
    <w:rsid w:val="001D15C9"/>
    <w:rsid w:val="001D1B63"/>
    <w:rsid w:val="001D1E67"/>
    <w:rsid w:val="001D2302"/>
    <w:rsid w:val="001D2876"/>
    <w:rsid w:val="001D2C6B"/>
    <w:rsid w:val="001D3632"/>
    <w:rsid w:val="001D40AE"/>
    <w:rsid w:val="001D421A"/>
    <w:rsid w:val="001D4D79"/>
    <w:rsid w:val="001D5297"/>
    <w:rsid w:val="001D5AF7"/>
    <w:rsid w:val="001D683A"/>
    <w:rsid w:val="001D6C1C"/>
    <w:rsid w:val="001D6CD7"/>
    <w:rsid w:val="001D71AD"/>
    <w:rsid w:val="001D72B4"/>
    <w:rsid w:val="001D7A89"/>
    <w:rsid w:val="001D7B7D"/>
    <w:rsid w:val="001E02C8"/>
    <w:rsid w:val="001E0394"/>
    <w:rsid w:val="001E03F1"/>
    <w:rsid w:val="001E162A"/>
    <w:rsid w:val="001E2987"/>
    <w:rsid w:val="001E29C6"/>
    <w:rsid w:val="001E3100"/>
    <w:rsid w:val="001E3749"/>
    <w:rsid w:val="001E41F7"/>
    <w:rsid w:val="001E436C"/>
    <w:rsid w:val="001E49DA"/>
    <w:rsid w:val="001E4EE2"/>
    <w:rsid w:val="001E5009"/>
    <w:rsid w:val="001E59CC"/>
    <w:rsid w:val="001E6EAD"/>
    <w:rsid w:val="001E70D7"/>
    <w:rsid w:val="001E79CC"/>
    <w:rsid w:val="001F0A28"/>
    <w:rsid w:val="001F21BF"/>
    <w:rsid w:val="001F2520"/>
    <w:rsid w:val="001F2577"/>
    <w:rsid w:val="001F26B4"/>
    <w:rsid w:val="001F2CDD"/>
    <w:rsid w:val="001F2DD9"/>
    <w:rsid w:val="001F3CF7"/>
    <w:rsid w:val="001F3DB5"/>
    <w:rsid w:val="001F3F29"/>
    <w:rsid w:val="001F42F5"/>
    <w:rsid w:val="001F439E"/>
    <w:rsid w:val="001F4604"/>
    <w:rsid w:val="001F4E84"/>
    <w:rsid w:val="001F5AA8"/>
    <w:rsid w:val="001F5DFE"/>
    <w:rsid w:val="001F6CA0"/>
    <w:rsid w:val="001F709D"/>
    <w:rsid w:val="001F76DA"/>
    <w:rsid w:val="001F78C0"/>
    <w:rsid w:val="001F7CC3"/>
    <w:rsid w:val="001F7DF3"/>
    <w:rsid w:val="00200985"/>
    <w:rsid w:val="002013F5"/>
    <w:rsid w:val="00202BF8"/>
    <w:rsid w:val="0020341C"/>
    <w:rsid w:val="0020502A"/>
    <w:rsid w:val="002050F0"/>
    <w:rsid w:val="0020519A"/>
    <w:rsid w:val="00205F25"/>
    <w:rsid w:val="002061B6"/>
    <w:rsid w:val="002069FD"/>
    <w:rsid w:val="0020781C"/>
    <w:rsid w:val="002101C3"/>
    <w:rsid w:val="00210298"/>
    <w:rsid w:val="00210CEF"/>
    <w:rsid w:val="00210D2F"/>
    <w:rsid w:val="00210EB5"/>
    <w:rsid w:val="0021167F"/>
    <w:rsid w:val="00211B2E"/>
    <w:rsid w:val="00211CCD"/>
    <w:rsid w:val="00214C54"/>
    <w:rsid w:val="002154E1"/>
    <w:rsid w:val="002163E5"/>
    <w:rsid w:val="00216B3A"/>
    <w:rsid w:val="0021709C"/>
    <w:rsid w:val="0021732B"/>
    <w:rsid w:val="00217B32"/>
    <w:rsid w:val="00217E2A"/>
    <w:rsid w:val="00220004"/>
    <w:rsid w:val="00220E02"/>
    <w:rsid w:val="0022147F"/>
    <w:rsid w:val="00221EAB"/>
    <w:rsid w:val="002225B8"/>
    <w:rsid w:val="00222DFC"/>
    <w:rsid w:val="002239C1"/>
    <w:rsid w:val="00223B9E"/>
    <w:rsid w:val="00224895"/>
    <w:rsid w:val="0022575D"/>
    <w:rsid w:val="00225BDB"/>
    <w:rsid w:val="002269F4"/>
    <w:rsid w:val="00226CFB"/>
    <w:rsid w:val="00227234"/>
    <w:rsid w:val="002272B4"/>
    <w:rsid w:val="00227A1C"/>
    <w:rsid w:val="00230291"/>
    <w:rsid w:val="00230796"/>
    <w:rsid w:val="00230C12"/>
    <w:rsid w:val="00232060"/>
    <w:rsid w:val="0023228B"/>
    <w:rsid w:val="00232CFE"/>
    <w:rsid w:val="00232D02"/>
    <w:rsid w:val="00232E24"/>
    <w:rsid w:val="002336AA"/>
    <w:rsid w:val="00233B5E"/>
    <w:rsid w:val="00233BA3"/>
    <w:rsid w:val="00235577"/>
    <w:rsid w:val="00235B32"/>
    <w:rsid w:val="00235D47"/>
    <w:rsid w:val="00236E73"/>
    <w:rsid w:val="002374E9"/>
    <w:rsid w:val="002375BF"/>
    <w:rsid w:val="00237753"/>
    <w:rsid w:val="002402DC"/>
    <w:rsid w:val="00240C9F"/>
    <w:rsid w:val="00241599"/>
    <w:rsid w:val="00241FA7"/>
    <w:rsid w:val="00242D2B"/>
    <w:rsid w:val="002431E7"/>
    <w:rsid w:val="00243DD6"/>
    <w:rsid w:val="00244857"/>
    <w:rsid w:val="00244BDC"/>
    <w:rsid w:val="002452A9"/>
    <w:rsid w:val="00245BEE"/>
    <w:rsid w:val="00245D65"/>
    <w:rsid w:val="0024673C"/>
    <w:rsid w:val="00246AB7"/>
    <w:rsid w:val="00247584"/>
    <w:rsid w:val="00250C73"/>
    <w:rsid w:val="002519EF"/>
    <w:rsid w:val="00251BE4"/>
    <w:rsid w:val="002525C8"/>
    <w:rsid w:val="00252E63"/>
    <w:rsid w:val="00252F79"/>
    <w:rsid w:val="002536C8"/>
    <w:rsid w:val="00253766"/>
    <w:rsid w:val="002544C1"/>
    <w:rsid w:val="00254EBB"/>
    <w:rsid w:val="00254FCC"/>
    <w:rsid w:val="00255167"/>
    <w:rsid w:val="00255340"/>
    <w:rsid w:val="00255598"/>
    <w:rsid w:val="002568A0"/>
    <w:rsid w:val="002570D9"/>
    <w:rsid w:val="00257FAA"/>
    <w:rsid w:val="00260100"/>
    <w:rsid w:val="002606C9"/>
    <w:rsid w:val="00260744"/>
    <w:rsid w:val="0026098D"/>
    <w:rsid w:val="00261152"/>
    <w:rsid w:val="0026131E"/>
    <w:rsid w:val="0026195A"/>
    <w:rsid w:val="00262D03"/>
    <w:rsid w:val="00262F8D"/>
    <w:rsid w:val="002639FF"/>
    <w:rsid w:val="00264109"/>
    <w:rsid w:val="002645AE"/>
    <w:rsid w:val="00264666"/>
    <w:rsid w:val="00264D04"/>
    <w:rsid w:val="00265367"/>
    <w:rsid w:val="002655DB"/>
    <w:rsid w:val="0026560D"/>
    <w:rsid w:val="00265EED"/>
    <w:rsid w:val="00266D8F"/>
    <w:rsid w:val="00267549"/>
    <w:rsid w:val="00267EB0"/>
    <w:rsid w:val="0027054F"/>
    <w:rsid w:val="00271864"/>
    <w:rsid w:val="00271ADA"/>
    <w:rsid w:val="00271D37"/>
    <w:rsid w:val="00272027"/>
    <w:rsid w:val="00273241"/>
    <w:rsid w:val="002738EC"/>
    <w:rsid w:val="00274847"/>
    <w:rsid w:val="00274E1C"/>
    <w:rsid w:val="00275040"/>
    <w:rsid w:val="002751DF"/>
    <w:rsid w:val="00275337"/>
    <w:rsid w:val="002757BA"/>
    <w:rsid w:val="0027703B"/>
    <w:rsid w:val="00277A02"/>
    <w:rsid w:val="00277BEA"/>
    <w:rsid w:val="00280A03"/>
    <w:rsid w:val="00280BF0"/>
    <w:rsid w:val="0028136B"/>
    <w:rsid w:val="0028147C"/>
    <w:rsid w:val="00281BEA"/>
    <w:rsid w:val="0028210A"/>
    <w:rsid w:val="00282AF9"/>
    <w:rsid w:val="002835A5"/>
    <w:rsid w:val="00284F1A"/>
    <w:rsid w:val="00285204"/>
    <w:rsid w:val="00285246"/>
    <w:rsid w:val="002852D4"/>
    <w:rsid w:val="00285603"/>
    <w:rsid w:val="00285AA4"/>
    <w:rsid w:val="00286390"/>
    <w:rsid w:val="00286929"/>
    <w:rsid w:val="0028698A"/>
    <w:rsid w:val="00286C44"/>
    <w:rsid w:val="0028708A"/>
    <w:rsid w:val="002872A9"/>
    <w:rsid w:val="0029061E"/>
    <w:rsid w:val="002920B0"/>
    <w:rsid w:val="00292985"/>
    <w:rsid w:val="0029336A"/>
    <w:rsid w:val="00293439"/>
    <w:rsid w:val="00294D9F"/>
    <w:rsid w:val="002956AB"/>
    <w:rsid w:val="002956B6"/>
    <w:rsid w:val="0029622F"/>
    <w:rsid w:val="002962E9"/>
    <w:rsid w:val="00296560"/>
    <w:rsid w:val="00296FFF"/>
    <w:rsid w:val="00297ED8"/>
    <w:rsid w:val="002A11BE"/>
    <w:rsid w:val="002A12FF"/>
    <w:rsid w:val="002A181B"/>
    <w:rsid w:val="002A1C9D"/>
    <w:rsid w:val="002A2739"/>
    <w:rsid w:val="002A2D27"/>
    <w:rsid w:val="002A3C56"/>
    <w:rsid w:val="002A4249"/>
    <w:rsid w:val="002A45A8"/>
    <w:rsid w:val="002A4B19"/>
    <w:rsid w:val="002A6113"/>
    <w:rsid w:val="002A6556"/>
    <w:rsid w:val="002A7CCC"/>
    <w:rsid w:val="002A7EFE"/>
    <w:rsid w:val="002B06E5"/>
    <w:rsid w:val="002B07D3"/>
    <w:rsid w:val="002B147E"/>
    <w:rsid w:val="002B1FB3"/>
    <w:rsid w:val="002B2A44"/>
    <w:rsid w:val="002B2C95"/>
    <w:rsid w:val="002B34EE"/>
    <w:rsid w:val="002B3E05"/>
    <w:rsid w:val="002B41FB"/>
    <w:rsid w:val="002B423A"/>
    <w:rsid w:val="002B4C2D"/>
    <w:rsid w:val="002B4D3D"/>
    <w:rsid w:val="002B53EA"/>
    <w:rsid w:val="002B61B0"/>
    <w:rsid w:val="002B65F0"/>
    <w:rsid w:val="002B6A83"/>
    <w:rsid w:val="002B6DC4"/>
    <w:rsid w:val="002B7023"/>
    <w:rsid w:val="002B7342"/>
    <w:rsid w:val="002B7C41"/>
    <w:rsid w:val="002B7DB1"/>
    <w:rsid w:val="002C03EF"/>
    <w:rsid w:val="002C06EF"/>
    <w:rsid w:val="002C0754"/>
    <w:rsid w:val="002C08CF"/>
    <w:rsid w:val="002C143F"/>
    <w:rsid w:val="002C1C83"/>
    <w:rsid w:val="002C22D1"/>
    <w:rsid w:val="002C24EB"/>
    <w:rsid w:val="002C28DF"/>
    <w:rsid w:val="002C3DD5"/>
    <w:rsid w:val="002C41BD"/>
    <w:rsid w:val="002C5A68"/>
    <w:rsid w:val="002C5BFD"/>
    <w:rsid w:val="002C62AC"/>
    <w:rsid w:val="002C679A"/>
    <w:rsid w:val="002C686C"/>
    <w:rsid w:val="002C6FB0"/>
    <w:rsid w:val="002C77F9"/>
    <w:rsid w:val="002D13C1"/>
    <w:rsid w:val="002D153D"/>
    <w:rsid w:val="002D1582"/>
    <w:rsid w:val="002D1585"/>
    <w:rsid w:val="002D1B87"/>
    <w:rsid w:val="002D2031"/>
    <w:rsid w:val="002D2589"/>
    <w:rsid w:val="002D3D00"/>
    <w:rsid w:val="002D44B3"/>
    <w:rsid w:val="002D463B"/>
    <w:rsid w:val="002D5CA0"/>
    <w:rsid w:val="002D6677"/>
    <w:rsid w:val="002D693A"/>
    <w:rsid w:val="002D69E9"/>
    <w:rsid w:val="002D6B82"/>
    <w:rsid w:val="002D753B"/>
    <w:rsid w:val="002D7A30"/>
    <w:rsid w:val="002D7A92"/>
    <w:rsid w:val="002D7EEC"/>
    <w:rsid w:val="002E0446"/>
    <w:rsid w:val="002E1074"/>
    <w:rsid w:val="002E138A"/>
    <w:rsid w:val="002E1930"/>
    <w:rsid w:val="002E1935"/>
    <w:rsid w:val="002E1A84"/>
    <w:rsid w:val="002E299C"/>
    <w:rsid w:val="002E2EEA"/>
    <w:rsid w:val="002E3922"/>
    <w:rsid w:val="002E5C70"/>
    <w:rsid w:val="002E5CE1"/>
    <w:rsid w:val="002E6722"/>
    <w:rsid w:val="002E68FF"/>
    <w:rsid w:val="002E76E8"/>
    <w:rsid w:val="002E7953"/>
    <w:rsid w:val="002E7C85"/>
    <w:rsid w:val="002F17D4"/>
    <w:rsid w:val="002F1C7F"/>
    <w:rsid w:val="002F1CF4"/>
    <w:rsid w:val="002F20AC"/>
    <w:rsid w:val="002F225B"/>
    <w:rsid w:val="002F2336"/>
    <w:rsid w:val="002F32FB"/>
    <w:rsid w:val="002F33EC"/>
    <w:rsid w:val="002F3B58"/>
    <w:rsid w:val="002F4646"/>
    <w:rsid w:val="002F4EA6"/>
    <w:rsid w:val="002F57E6"/>
    <w:rsid w:val="002F5B43"/>
    <w:rsid w:val="002F6807"/>
    <w:rsid w:val="002F6A42"/>
    <w:rsid w:val="002F70B3"/>
    <w:rsid w:val="002F731A"/>
    <w:rsid w:val="002F7605"/>
    <w:rsid w:val="0030003E"/>
    <w:rsid w:val="0030022D"/>
    <w:rsid w:val="0030114B"/>
    <w:rsid w:val="00301929"/>
    <w:rsid w:val="00301F38"/>
    <w:rsid w:val="00302075"/>
    <w:rsid w:val="0030249B"/>
    <w:rsid w:val="003026AC"/>
    <w:rsid w:val="00302CC1"/>
    <w:rsid w:val="00302FFC"/>
    <w:rsid w:val="0030310F"/>
    <w:rsid w:val="00303ED1"/>
    <w:rsid w:val="0030441C"/>
    <w:rsid w:val="003044B2"/>
    <w:rsid w:val="003048AD"/>
    <w:rsid w:val="00304BEB"/>
    <w:rsid w:val="00304D81"/>
    <w:rsid w:val="00306E19"/>
    <w:rsid w:val="00307800"/>
    <w:rsid w:val="00311C21"/>
    <w:rsid w:val="00311D3D"/>
    <w:rsid w:val="00311FF4"/>
    <w:rsid w:val="003123CA"/>
    <w:rsid w:val="00313087"/>
    <w:rsid w:val="003133FE"/>
    <w:rsid w:val="00313F16"/>
    <w:rsid w:val="0031469B"/>
    <w:rsid w:val="00314ADD"/>
    <w:rsid w:val="003166EF"/>
    <w:rsid w:val="00316821"/>
    <w:rsid w:val="00316971"/>
    <w:rsid w:val="00316AD1"/>
    <w:rsid w:val="00316D03"/>
    <w:rsid w:val="00316E1D"/>
    <w:rsid w:val="003173C3"/>
    <w:rsid w:val="00317842"/>
    <w:rsid w:val="00320C8A"/>
    <w:rsid w:val="003210BD"/>
    <w:rsid w:val="003213F1"/>
    <w:rsid w:val="00321A5B"/>
    <w:rsid w:val="00321F6B"/>
    <w:rsid w:val="00323376"/>
    <w:rsid w:val="00324718"/>
    <w:rsid w:val="00324D5A"/>
    <w:rsid w:val="003255BC"/>
    <w:rsid w:val="00325A76"/>
    <w:rsid w:val="003260CD"/>
    <w:rsid w:val="00326150"/>
    <w:rsid w:val="00326B20"/>
    <w:rsid w:val="00326C14"/>
    <w:rsid w:val="003271EA"/>
    <w:rsid w:val="003274DC"/>
    <w:rsid w:val="003277A1"/>
    <w:rsid w:val="003301FC"/>
    <w:rsid w:val="00330259"/>
    <w:rsid w:val="00330B7F"/>
    <w:rsid w:val="00331AF5"/>
    <w:rsid w:val="003320E2"/>
    <w:rsid w:val="00332492"/>
    <w:rsid w:val="00333BDD"/>
    <w:rsid w:val="003351CD"/>
    <w:rsid w:val="00335432"/>
    <w:rsid w:val="00335C33"/>
    <w:rsid w:val="00336172"/>
    <w:rsid w:val="00336920"/>
    <w:rsid w:val="00336ED4"/>
    <w:rsid w:val="0033728C"/>
    <w:rsid w:val="00337840"/>
    <w:rsid w:val="00340878"/>
    <w:rsid w:val="00341764"/>
    <w:rsid w:val="00341C39"/>
    <w:rsid w:val="00341CC9"/>
    <w:rsid w:val="00342394"/>
    <w:rsid w:val="00342E70"/>
    <w:rsid w:val="00343760"/>
    <w:rsid w:val="00343FEF"/>
    <w:rsid w:val="003447DD"/>
    <w:rsid w:val="00344C70"/>
    <w:rsid w:val="003450E6"/>
    <w:rsid w:val="003452FF"/>
    <w:rsid w:val="003454D0"/>
    <w:rsid w:val="00345BA8"/>
    <w:rsid w:val="00346304"/>
    <w:rsid w:val="00346470"/>
    <w:rsid w:val="00347355"/>
    <w:rsid w:val="003475EB"/>
    <w:rsid w:val="003504C0"/>
    <w:rsid w:val="00350550"/>
    <w:rsid w:val="00350CF2"/>
    <w:rsid w:val="00350E58"/>
    <w:rsid w:val="00351120"/>
    <w:rsid w:val="003512F0"/>
    <w:rsid w:val="00351404"/>
    <w:rsid w:val="00351A98"/>
    <w:rsid w:val="00353079"/>
    <w:rsid w:val="00353379"/>
    <w:rsid w:val="003541B9"/>
    <w:rsid w:val="00355939"/>
    <w:rsid w:val="00355960"/>
    <w:rsid w:val="00355BE6"/>
    <w:rsid w:val="00355FA3"/>
    <w:rsid w:val="003560FE"/>
    <w:rsid w:val="003600CA"/>
    <w:rsid w:val="003605B1"/>
    <w:rsid w:val="00361144"/>
    <w:rsid w:val="00361652"/>
    <w:rsid w:val="00361B41"/>
    <w:rsid w:val="00361E7F"/>
    <w:rsid w:val="00362BD5"/>
    <w:rsid w:val="00362F64"/>
    <w:rsid w:val="003634C5"/>
    <w:rsid w:val="00363B6F"/>
    <w:rsid w:val="003660A8"/>
    <w:rsid w:val="00366A30"/>
    <w:rsid w:val="00367691"/>
    <w:rsid w:val="00367D9B"/>
    <w:rsid w:val="00370982"/>
    <w:rsid w:val="00371F1D"/>
    <w:rsid w:val="00372992"/>
    <w:rsid w:val="0037502B"/>
    <w:rsid w:val="0037538A"/>
    <w:rsid w:val="00375982"/>
    <w:rsid w:val="00376104"/>
    <w:rsid w:val="0037677A"/>
    <w:rsid w:val="00376889"/>
    <w:rsid w:val="00376986"/>
    <w:rsid w:val="00376A73"/>
    <w:rsid w:val="0038058B"/>
    <w:rsid w:val="00382040"/>
    <w:rsid w:val="00382ACE"/>
    <w:rsid w:val="00382CDD"/>
    <w:rsid w:val="00382E89"/>
    <w:rsid w:val="003837C0"/>
    <w:rsid w:val="003840B7"/>
    <w:rsid w:val="00384494"/>
    <w:rsid w:val="00384C0C"/>
    <w:rsid w:val="00384D78"/>
    <w:rsid w:val="003856BE"/>
    <w:rsid w:val="00385853"/>
    <w:rsid w:val="00385869"/>
    <w:rsid w:val="00385870"/>
    <w:rsid w:val="00385F50"/>
    <w:rsid w:val="0038693B"/>
    <w:rsid w:val="003869C0"/>
    <w:rsid w:val="003879CD"/>
    <w:rsid w:val="00387C69"/>
    <w:rsid w:val="00387D47"/>
    <w:rsid w:val="00387F98"/>
    <w:rsid w:val="003909B8"/>
    <w:rsid w:val="003917D4"/>
    <w:rsid w:val="00391854"/>
    <w:rsid w:val="00391982"/>
    <w:rsid w:val="0039216A"/>
    <w:rsid w:val="00392307"/>
    <w:rsid w:val="003925B7"/>
    <w:rsid w:val="0039272B"/>
    <w:rsid w:val="00393568"/>
    <w:rsid w:val="00393ACE"/>
    <w:rsid w:val="00393AE4"/>
    <w:rsid w:val="00393BBE"/>
    <w:rsid w:val="00393CC5"/>
    <w:rsid w:val="003947AF"/>
    <w:rsid w:val="00394A94"/>
    <w:rsid w:val="00394CEB"/>
    <w:rsid w:val="003952E3"/>
    <w:rsid w:val="0039534C"/>
    <w:rsid w:val="00395532"/>
    <w:rsid w:val="0039589F"/>
    <w:rsid w:val="00396006"/>
    <w:rsid w:val="003962F9"/>
    <w:rsid w:val="0039646C"/>
    <w:rsid w:val="003965C2"/>
    <w:rsid w:val="00396906"/>
    <w:rsid w:val="00396AAA"/>
    <w:rsid w:val="003A0274"/>
    <w:rsid w:val="003A09D5"/>
    <w:rsid w:val="003A1685"/>
    <w:rsid w:val="003A1882"/>
    <w:rsid w:val="003A2686"/>
    <w:rsid w:val="003A2ABD"/>
    <w:rsid w:val="003A2B4E"/>
    <w:rsid w:val="003A2C76"/>
    <w:rsid w:val="003A2F2D"/>
    <w:rsid w:val="003A335C"/>
    <w:rsid w:val="003A341F"/>
    <w:rsid w:val="003A3640"/>
    <w:rsid w:val="003A41B9"/>
    <w:rsid w:val="003A57DA"/>
    <w:rsid w:val="003A6F2D"/>
    <w:rsid w:val="003A726F"/>
    <w:rsid w:val="003A7C84"/>
    <w:rsid w:val="003B0932"/>
    <w:rsid w:val="003B13FC"/>
    <w:rsid w:val="003B1577"/>
    <w:rsid w:val="003B1878"/>
    <w:rsid w:val="003B1F53"/>
    <w:rsid w:val="003B2889"/>
    <w:rsid w:val="003B2E63"/>
    <w:rsid w:val="003B4535"/>
    <w:rsid w:val="003B4D9C"/>
    <w:rsid w:val="003B4EE3"/>
    <w:rsid w:val="003B5972"/>
    <w:rsid w:val="003B5B84"/>
    <w:rsid w:val="003B60BC"/>
    <w:rsid w:val="003B65DB"/>
    <w:rsid w:val="003B6BE1"/>
    <w:rsid w:val="003B7038"/>
    <w:rsid w:val="003B72A4"/>
    <w:rsid w:val="003B7FF3"/>
    <w:rsid w:val="003C00BE"/>
    <w:rsid w:val="003C04AC"/>
    <w:rsid w:val="003C0F4B"/>
    <w:rsid w:val="003C127D"/>
    <w:rsid w:val="003C12D4"/>
    <w:rsid w:val="003C160D"/>
    <w:rsid w:val="003C21C5"/>
    <w:rsid w:val="003C27CC"/>
    <w:rsid w:val="003C2833"/>
    <w:rsid w:val="003C52C1"/>
    <w:rsid w:val="003C5B24"/>
    <w:rsid w:val="003C668D"/>
    <w:rsid w:val="003C6CEA"/>
    <w:rsid w:val="003C7873"/>
    <w:rsid w:val="003D100A"/>
    <w:rsid w:val="003D136C"/>
    <w:rsid w:val="003D1D09"/>
    <w:rsid w:val="003D1DE5"/>
    <w:rsid w:val="003D2492"/>
    <w:rsid w:val="003D2636"/>
    <w:rsid w:val="003D2BEF"/>
    <w:rsid w:val="003D38C4"/>
    <w:rsid w:val="003D432F"/>
    <w:rsid w:val="003D45FF"/>
    <w:rsid w:val="003D465D"/>
    <w:rsid w:val="003D48ED"/>
    <w:rsid w:val="003D496C"/>
    <w:rsid w:val="003D49C7"/>
    <w:rsid w:val="003D49E9"/>
    <w:rsid w:val="003D4C84"/>
    <w:rsid w:val="003D58ED"/>
    <w:rsid w:val="003D5A53"/>
    <w:rsid w:val="003D5F3B"/>
    <w:rsid w:val="003D6518"/>
    <w:rsid w:val="003D6E23"/>
    <w:rsid w:val="003D6F27"/>
    <w:rsid w:val="003D6FCB"/>
    <w:rsid w:val="003D776E"/>
    <w:rsid w:val="003E08FB"/>
    <w:rsid w:val="003E0A62"/>
    <w:rsid w:val="003E0A83"/>
    <w:rsid w:val="003E1129"/>
    <w:rsid w:val="003E1676"/>
    <w:rsid w:val="003E19BB"/>
    <w:rsid w:val="003E1A2D"/>
    <w:rsid w:val="003E1ECC"/>
    <w:rsid w:val="003E2445"/>
    <w:rsid w:val="003E25D8"/>
    <w:rsid w:val="003E3104"/>
    <w:rsid w:val="003E37FB"/>
    <w:rsid w:val="003E40B5"/>
    <w:rsid w:val="003E4DB0"/>
    <w:rsid w:val="003E5AE6"/>
    <w:rsid w:val="003E6546"/>
    <w:rsid w:val="003E66DF"/>
    <w:rsid w:val="003E6868"/>
    <w:rsid w:val="003E70D9"/>
    <w:rsid w:val="003E7314"/>
    <w:rsid w:val="003E7409"/>
    <w:rsid w:val="003F0688"/>
    <w:rsid w:val="003F07B7"/>
    <w:rsid w:val="003F07CB"/>
    <w:rsid w:val="003F0952"/>
    <w:rsid w:val="003F09C3"/>
    <w:rsid w:val="003F0EDF"/>
    <w:rsid w:val="003F0FB8"/>
    <w:rsid w:val="003F1377"/>
    <w:rsid w:val="003F178A"/>
    <w:rsid w:val="003F2521"/>
    <w:rsid w:val="003F2ED4"/>
    <w:rsid w:val="003F3D7E"/>
    <w:rsid w:val="003F3F76"/>
    <w:rsid w:val="003F425E"/>
    <w:rsid w:val="003F457A"/>
    <w:rsid w:val="003F4B6F"/>
    <w:rsid w:val="003F4D8C"/>
    <w:rsid w:val="003F4E85"/>
    <w:rsid w:val="003F547B"/>
    <w:rsid w:val="003F55DE"/>
    <w:rsid w:val="003F6312"/>
    <w:rsid w:val="003F63F6"/>
    <w:rsid w:val="003F6B40"/>
    <w:rsid w:val="003F6C6D"/>
    <w:rsid w:val="003F7378"/>
    <w:rsid w:val="004006F4"/>
    <w:rsid w:val="0040083E"/>
    <w:rsid w:val="004009F4"/>
    <w:rsid w:val="00400D47"/>
    <w:rsid w:val="00401575"/>
    <w:rsid w:val="00401D7E"/>
    <w:rsid w:val="00401DDE"/>
    <w:rsid w:val="004028D5"/>
    <w:rsid w:val="00402AA5"/>
    <w:rsid w:val="00402D77"/>
    <w:rsid w:val="00403122"/>
    <w:rsid w:val="00403B01"/>
    <w:rsid w:val="00403C1A"/>
    <w:rsid w:val="00404F4A"/>
    <w:rsid w:val="00405195"/>
    <w:rsid w:val="0040576F"/>
    <w:rsid w:val="004065C4"/>
    <w:rsid w:val="00406840"/>
    <w:rsid w:val="00406DA5"/>
    <w:rsid w:val="00407643"/>
    <w:rsid w:val="00412A50"/>
    <w:rsid w:val="004139A4"/>
    <w:rsid w:val="004139BF"/>
    <w:rsid w:val="0041520D"/>
    <w:rsid w:val="0041529B"/>
    <w:rsid w:val="004169B8"/>
    <w:rsid w:val="00416A1B"/>
    <w:rsid w:val="00417025"/>
    <w:rsid w:val="0042036F"/>
    <w:rsid w:val="00420BD4"/>
    <w:rsid w:val="00421CE1"/>
    <w:rsid w:val="00422698"/>
    <w:rsid w:val="00423F50"/>
    <w:rsid w:val="00424F1A"/>
    <w:rsid w:val="004254D5"/>
    <w:rsid w:val="004255AE"/>
    <w:rsid w:val="00425A6D"/>
    <w:rsid w:val="00426CE2"/>
    <w:rsid w:val="00426D8D"/>
    <w:rsid w:val="00427358"/>
    <w:rsid w:val="00427AEC"/>
    <w:rsid w:val="004304E8"/>
    <w:rsid w:val="0043057C"/>
    <w:rsid w:val="00430E9D"/>
    <w:rsid w:val="004310AF"/>
    <w:rsid w:val="004318EE"/>
    <w:rsid w:val="0043194E"/>
    <w:rsid w:val="004319A3"/>
    <w:rsid w:val="004320F3"/>
    <w:rsid w:val="0043260B"/>
    <w:rsid w:val="0043278D"/>
    <w:rsid w:val="00432E17"/>
    <w:rsid w:val="00434221"/>
    <w:rsid w:val="004343DA"/>
    <w:rsid w:val="00435361"/>
    <w:rsid w:val="004356A4"/>
    <w:rsid w:val="00435AE6"/>
    <w:rsid w:val="00435C12"/>
    <w:rsid w:val="00436AD1"/>
    <w:rsid w:val="00436C60"/>
    <w:rsid w:val="004371A1"/>
    <w:rsid w:val="00440238"/>
    <w:rsid w:val="00440274"/>
    <w:rsid w:val="0044077C"/>
    <w:rsid w:val="0044202B"/>
    <w:rsid w:val="00442ACF"/>
    <w:rsid w:val="00443C29"/>
    <w:rsid w:val="004440BE"/>
    <w:rsid w:val="004440E8"/>
    <w:rsid w:val="004445B0"/>
    <w:rsid w:val="004447C3"/>
    <w:rsid w:val="00444980"/>
    <w:rsid w:val="00444AE8"/>
    <w:rsid w:val="0044509B"/>
    <w:rsid w:val="004456AD"/>
    <w:rsid w:val="0044656D"/>
    <w:rsid w:val="00447B5B"/>
    <w:rsid w:val="00447E34"/>
    <w:rsid w:val="0045064D"/>
    <w:rsid w:val="00451B71"/>
    <w:rsid w:val="00451CF2"/>
    <w:rsid w:val="0045252B"/>
    <w:rsid w:val="0045396A"/>
    <w:rsid w:val="00453B9E"/>
    <w:rsid w:val="0045409A"/>
    <w:rsid w:val="0045454F"/>
    <w:rsid w:val="00454601"/>
    <w:rsid w:val="00454F0F"/>
    <w:rsid w:val="004550AF"/>
    <w:rsid w:val="00455242"/>
    <w:rsid w:val="0045547C"/>
    <w:rsid w:val="00455FE4"/>
    <w:rsid w:val="0045613D"/>
    <w:rsid w:val="004569F1"/>
    <w:rsid w:val="00456AC3"/>
    <w:rsid w:val="00456ACA"/>
    <w:rsid w:val="00460325"/>
    <w:rsid w:val="00460F22"/>
    <w:rsid w:val="004614CB"/>
    <w:rsid w:val="0046201B"/>
    <w:rsid w:val="004624DA"/>
    <w:rsid w:val="00463148"/>
    <w:rsid w:val="004632D4"/>
    <w:rsid w:val="00463415"/>
    <w:rsid w:val="004634AC"/>
    <w:rsid w:val="00463837"/>
    <w:rsid w:val="00463F8B"/>
    <w:rsid w:val="00463FDB"/>
    <w:rsid w:val="0046654B"/>
    <w:rsid w:val="00466F16"/>
    <w:rsid w:val="00467027"/>
    <w:rsid w:val="00467B8F"/>
    <w:rsid w:val="00470993"/>
    <w:rsid w:val="00470C41"/>
    <w:rsid w:val="004719D9"/>
    <w:rsid w:val="00473022"/>
    <w:rsid w:val="00474084"/>
    <w:rsid w:val="00474129"/>
    <w:rsid w:val="00474373"/>
    <w:rsid w:val="0047494B"/>
    <w:rsid w:val="00475B10"/>
    <w:rsid w:val="00475DAB"/>
    <w:rsid w:val="00475E1A"/>
    <w:rsid w:val="00476344"/>
    <w:rsid w:val="0047699A"/>
    <w:rsid w:val="00480D11"/>
    <w:rsid w:val="00482BCF"/>
    <w:rsid w:val="004835DF"/>
    <w:rsid w:val="0048405F"/>
    <w:rsid w:val="00484866"/>
    <w:rsid w:val="00485128"/>
    <w:rsid w:val="0048583E"/>
    <w:rsid w:val="0048585E"/>
    <w:rsid w:val="00485CCF"/>
    <w:rsid w:val="00485F65"/>
    <w:rsid w:val="00486163"/>
    <w:rsid w:val="004863D3"/>
    <w:rsid w:val="004864ED"/>
    <w:rsid w:val="00486FC6"/>
    <w:rsid w:val="00487311"/>
    <w:rsid w:val="00487610"/>
    <w:rsid w:val="00487C05"/>
    <w:rsid w:val="00487CCC"/>
    <w:rsid w:val="0049056E"/>
    <w:rsid w:val="00490931"/>
    <w:rsid w:val="00490A0A"/>
    <w:rsid w:val="00490BEF"/>
    <w:rsid w:val="00491067"/>
    <w:rsid w:val="00491633"/>
    <w:rsid w:val="00491752"/>
    <w:rsid w:val="0049236C"/>
    <w:rsid w:val="0049244C"/>
    <w:rsid w:val="00492E7B"/>
    <w:rsid w:val="00492F2D"/>
    <w:rsid w:val="00494792"/>
    <w:rsid w:val="004947D9"/>
    <w:rsid w:val="004955F1"/>
    <w:rsid w:val="0049633B"/>
    <w:rsid w:val="0049639F"/>
    <w:rsid w:val="00496491"/>
    <w:rsid w:val="00496569"/>
    <w:rsid w:val="00496578"/>
    <w:rsid w:val="00496BB7"/>
    <w:rsid w:val="00497950"/>
    <w:rsid w:val="00497B3A"/>
    <w:rsid w:val="004A06A8"/>
    <w:rsid w:val="004A0DA8"/>
    <w:rsid w:val="004A1F2D"/>
    <w:rsid w:val="004A2D15"/>
    <w:rsid w:val="004A418C"/>
    <w:rsid w:val="004A43AC"/>
    <w:rsid w:val="004A503C"/>
    <w:rsid w:val="004A5100"/>
    <w:rsid w:val="004A52B9"/>
    <w:rsid w:val="004A53CC"/>
    <w:rsid w:val="004A5B24"/>
    <w:rsid w:val="004A61D7"/>
    <w:rsid w:val="004A6268"/>
    <w:rsid w:val="004A6D97"/>
    <w:rsid w:val="004A756E"/>
    <w:rsid w:val="004A757A"/>
    <w:rsid w:val="004B0808"/>
    <w:rsid w:val="004B0915"/>
    <w:rsid w:val="004B0C24"/>
    <w:rsid w:val="004B1135"/>
    <w:rsid w:val="004B11B9"/>
    <w:rsid w:val="004B14A1"/>
    <w:rsid w:val="004B1BC9"/>
    <w:rsid w:val="004B1D3D"/>
    <w:rsid w:val="004B20BE"/>
    <w:rsid w:val="004B20D0"/>
    <w:rsid w:val="004B20E3"/>
    <w:rsid w:val="004B23DE"/>
    <w:rsid w:val="004B26D1"/>
    <w:rsid w:val="004B2968"/>
    <w:rsid w:val="004B2C8C"/>
    <w:rsid w:val="004B2D83"/>
    <w:rsid w:val="004B325E"/>
    <w:rsid w:val="004B334E"/>
    <w:rsid w:val="004B3577"/>
    <w:rsid w:val="004B37ED"/>
    <w:rsid w:val="004B4053"/>
    <w:rsid w:val="004B4231"/>
    <w:rsid w:val="004B4FD4"/>
    <w:rsid w:val="004B5552"/>
    <w:rsid w:val="004B5FE5"/>
    <w:rsid w:val="004B67BE"/>
    <w:rsid w:val="004B7724"/>
    <w:rsid w:val="004B7ABB"/>
    <w:rsid w:val="004B7E15"/>
    <w:rsid w:val="004C1189"/>
    <w:rsid w:val="004C13EE"/>
    <w:rsid w:val="004C3353"/>
    <w:rsid w:val="004C485E"/>
    <w:rsid w:val="004C4A70"/>
    <w:rsid w:val="004C5691"/>
    <w:rsid w:val="004C5BAE"/>
    <w:rsid w:val="004C5FA9"/>
    <w:rsid w:val="004C6534"/>
    <w:rsid w:val="004C72B1"/>
    <w:rsid w:val="004D102A"/>
    <w:rsid w:val="004D1658"/>
    <w:rsid w:val="004D31FC"/>
    <w:rsid w:val="004D3F57"/>
    <w:rsid w:val="004D41F8"/>
    <w:rsid w:val="004D467F"/>
    <w:rsid w:val="004D4DDA"/>
    <w:rsid w:val="004D4F60"/>
    <w:rsid w:val="004D51E6"/>
    <w:rsid w:val="004D5587"/>
    <w:rsid w:val="004D5993"/>
    <w:rsid w:val="004D6073"/>
    <w:rsid w:val="004D60BB"/>
    <w:rsid w:val="004D660D"/>
    <w:rsid w:val="004D673A"/>
    <w:rsid w:val="004D6771"/>
    <w:rsid w:val="004D7548"/>
    <w:rsid w:val="004E0647"/>
    <w:rsid w:val="004E0D1A"/>
    <w:rsid w:val="004E1145"/>
    <w:rsid w:val="004E15F5"/>
    <w:rsid w:val="004E191A"/>
    <w:rsid w:val="004E1F2E"/>
    <w:rsid w:val="004E204C"/>
    <w:rsid w:val="004E2B49"/>
    <w:rsid w:val="004E36C6"/>
    <w:rsid w:val="004E412C"/>
    <w:rsid w:val="004E429D"/>
    <w:rsid w:val="004E48ED"/>
    <w:rsid w:val="004E4A07"/>
    <w:rsid w:val="004E4B79"/>
    <w:rsid w:val="004E4FD6"/>
    <w:rsid w:val="004E572E"/>
    <w:rsid w:val="004E59AB"/>
    <w:rsid w:val="004E608B"/>
    <w:rsid w:val="004E60DC"/>
    <w:rsid w:val="004E69F3"/>
    <w:rsid w:val="004E6CE1"/>
    <w:rsid w:val="004E6FFD"/>
    <w:rsid w:val="004E7967"/>
    <w:rsid w:val="004F03AB"/>
    <w:rsid w:val="004F08E0"/>
    <w:rsid w:val="004F11A5"/>
    <w:rsid w:val="004F12F0"/>
    <w:rsid w:val="004F1A65"/>
    <w:rsid w:val="004F1FB5"/>
    <w:rsid w:val="004F2117"/>
    <w:rsid w:val="004F2472"/>
    <w:rsid w:val="004F3692"/>
    <w:rsid w:val="004F3CCC"/>
    <w:rsid w:val="004F3D3A"/>
    <w:rsid w:val="004F493F"/>
    <w:rsid w:val="004F4E5A"/>
    <w:rsid w:val="004F61E4"/>
    <w:rsid w:val="004F6C2C"/>
    <w:rsid w:val="004F6F97"/>
    <w:rsid w:val="004F70C9"/>
    <w:rsid w:val="004F70E3"/>
    <w:rsid w:val="004F7483"/>
    <w:rsid w:val="004F79DC"/>
    <w:rsid w:val="004F7B51"/>
    <w:rsid w:val="0050037A"/>
    <w:rsid w:val="00500AA0"/>
    <w:rsid w:val="0050113C"/>
    <w:rsid w:val="005012CD"/>
    <w:rsid w:val="005016B4"/>
    <w:rsid w:val="00501AC2"/>
    <w:rsid w:val="00501FE1"/>
    <w:rsid w:val="00503263"/>
    <w:rsid w:val="005033BB"/>
    <w:rsid w:val="00503530"/>
    <w:rsid w:val="00503D5F"/>
    <w:rsid w:val="00504822"/>
    <w:rsid w:val="00504869"/>
    <w:rsid w:val="00504956"/>
    <w:rsid w:val="00505700"/>
    <w:rsid w:val="00506081"/>
    <w:rsid w:val="005066A0"/>
    <w:rsid w:val="00506F29"/>
    <w:rsid w:val="005076EB"/>
    <w:rsid w:val="00507E35"/>
    <w:rsid w:val="00507E6D"/>
    <w:rsid w:val="00510048"/>
    <w:rsid w:val="005103E5"/>
    <w:rsid w:val="005104F5"/>
    <w:rsid w:val="00510613"/>
    <w:rsid w:val="00510BC8"/>
    <w:rsid w:val="005122BB"/>
    <w:rsid w:val="00512A54"/>
    <w:rsid w:val="00512EEB"/>
    <w:rsid w:val="005134A4"/>
    <w:rsid w:val="00515472"/>
    <w:rsid w:val="00515525"/>
    <w:rsid w:val="005162F7"/>
    <w:rsid w:val="00516B86"/>
    <w:rsid w:val="00516E5F"/>
    <w:rsid w:val="00517BD9"/>
    <w:rsid w:val="00517DA5"/>
    <w:rsid w:val="00520644"/>
    <w:rsid w:val="00521606"/>
    <w:rsid w:val="00522E5D"/>
    <w:rsid w:val="00523A93"/>
    <w:rsid w:val="005255B9"/>
    <w:rsid w:val="005256C3"/>
    <w:rsid w:val="0052597A"/>
    <w:rsid w:val="00526078"/>
    <w:rsid w:val="005266D8"/>
    <w:rsid w:val="0052771A"/>
    <w:rsid w:val="00530D6D"/>
    <w:rsid w:val="005310D5"/>
    <w:rsid w:val="0053273D"/>
    <w:rsid w:val="0053297E"/>
    <w:rsid w:val="00532E41"/>
    <w:rsid w:val="005337F1"/>
    <w:rsid w:val="005339CF"/>
    <w:rsid w:val="00533B33"/>
    <w:rsid w:val="00533D99"/>
    <w:rsid w:val="00534608"/>
    <w:rsid w:val="005349D2"/>
    <w:rsid w:val="00535D48"/>
    <w:rsid w:val="005366F4"/>
    <w:rsid w:val="00536EC9"/>
    <w:rsid w:val="00537344"/>
    <w:rsid w:val="00537EE4"/>
    <w:rsid w:val="00537F27"/>
    <w:rsid w:val="00540604"/>
    <w:rsid w:val="00541A78"/>
    <w:rsid w:val="00542221"/>
    <w:rsid w:val="00542B0D"/>
    <w:rsid w:val="00543BC5"/>
    <w:rsid w:val="005441C0"/>
    <w:rsid w:val="00545046"/>
    <w:rsid w:val="00545F82"/>
    <w:rsid w:val="0054652F"/>
    <w:rsid w:val="0054750A"/>
    <w:rsid w:val="00547531"/>
    <w:rsid w:val="00550751"/>
    <w:rsid w:val="00550A49"/>
    <w:rsid w:val="00550A88"/>
    <w:rsid w:val="00551289"/>
    <w:rsid w:val="00551B23"/>
    <w:rsid w:val="00551FEF"/>
    <w:rsid w:val="0055238B"/>
    <w:rsid w:val="005523A9"/>
    <w:rsid w:val="005526E1"/>
    <w:rsid w:val="00553E28"/>
    <w:rsid w:val="00554C18"/>
    <w:rsid w:val="00555EE9"/>
    <w:rsid w:val="00556C00"/>
    <w:rsid w:val="00556C96"/>
    <w:rsid w:val="00557049"/>
    <w:rsid w:val="00557A4B"/>
    <w:rsid w:val="0056030E"/>
    <w:rsid w:val="00561157"/>
    <w:rsid w:val="00561956"/>
    <w:rsid w:val="00562836"/>
    <w:rsid w:val="00562EF6"/>
    <w:rsid w:val="00564323"/>
    <w:rsid w:val="0056472C"/>
    <w:rsid w:val="00565020"/>
    <w:rsid w:val="00565B09"/>
    <w:rsid w:val="00565FD6"/>
    <w:rsid w:val="00566755"/>
    <w:rsid w:val="00566DD1"/>
    <w:rsid w:val="00566EEE"/>
    <w:rsid w:val="00566F5C"/>
    <w:rsid w:val="00567A60"/>
    <w:rsid w:val="00567BBA"/>
    <w:rsid w:val="00567F4D"/>
    <w:rsid w:val="0057010A"/>
    <w:rsid w:val="00570465"/>
    <w:rsid w:val="005705D3"/>
    <w:rsid w:val="00570D84"/>
    <w:rsid w:val="0057132A"/>
    <w:rsid w:val="0057286D"/>
    <w:rsid w:val="005729C4"/>
    <w:rsid w:val="00572A27"/>
    <w:rsid w:val="005731D0"/>
    <w:rsid w:val="00573A12"/>
    <w:rsid w:val="00573C96"/>
    <w:rsid w:val="0057409C"/>
    <w:rsid w:val="005742A5"/>
    <w:rsid w:val="00574304"/>
    <w:rsid w:val="005746A5"/>
    <w:rsid w:val="005756EC"/>
    <w:rsid w:val="00575BA1"/>
    <w:rsid w:val="0057660A"/>
    <w:rsid w:val="005771B2"/>
    <w:rsid w:val="00577C56"/>
    <w:rsid w:val="00580D49"/>
    <w:rsid w:val="00580F14"/>
    <w:rsid w:val="00581B72"/>
    <w:rsid w:val="0058254C"/>
    <w:rsid w:val="00582A6A"/>
    <w:rsid w:val="00582DD6"/>
    <w:rsid w:val="00582F9E"/>
    <w:rsid w:val="005842BD"/>
    <w:rsid w:val="005846AE"/>
    <w:rsid w:val="005848A7"/>
    <w:rsid w:val="005852A6"/>
    <w:rsid w:val="00585978"/>
    <w:rsid w:val="00585E76"/>
    <w:rsid w:val="00585F79"/>
    <w:rsid w:val="005862B2"/>
    <w:rsid w:val="005866D6"/>
    <w:rsid w:val="0058697E"/>
    <w:rsid w:val="00586A2F"/>
    <w:rsid w:val="0058723B"/>
    <w:rsid w:val="0058787B"/>
    <w:rsid w:val="005900DC"/>
    <w:rsid w:val="00590D62"/>
    <w:rsid w:val="00591D05"/>
    <w:rsid w:val="00591EF2"/>
    <w:rsid w:val="00592228"/>
    <w:rsid w:val="005932C0"/>
    <w:rsid w:val="0059390E"/>
    <w:rsid w:val="00593E3F"/>
    <w:rsid w:val="00593FE9"/>
    <w:rsid w:val="0059417A"/>
    <w:rsid w:val="00595F3C"/>
    <w:rsid w:val="00596EE2"/>
    <w:rsid w:val="005972D0"/>
    <w:rsid w:val="00597F4A"/>
    <w:rsid w:val="005A00E9"/>
    <w:rsid w:val="005A03C3"/>
    <w:rsid w:val="005A06F7"/>
    <w:rsid w:val="005A0E15"/>
    <w:rsid w:val="005A1F2C"/>
    <w:rsid w:val="005A2800"/>
    <w:rsid w:val="005A3270"/>
    <w:rsid w:val="005A4FD2"/>
    <w:rsid w:val="005A5C6C"/>
    <w:rsid w:val="005A7059"/>
    <w:rsid w:val="005A7107"/>
    <w:rsid w:val="005A7235"/>
    <w:rsid w:val="005A7B98"/>
    <w:rsid w:val="005A7E15"/>
    <w:rsid w:val="005B0148"/>
    <w:rsid w:val="005B08A3"/>
    <w:rsid w:val="005B0AB1"/>
    <w:rsid w:val="005B1325"/>
    <w:rsid w:val="005B1B25"/>
    <w:rsid w:val="005B1B93"/>
    <w:rsid w:val="005B1F35"/>
    <w:rsid w:val="005B265E"/>
    <w:rsid w:val="005B2AC4"/>
    <w:rsid w:val="005B2DD5"/>
    <w:rsid w:val="005B3A66"/>
    <w:rsid w:val="005B3F9E"/>
    <w:rsid w:val="005B47C2"/>
    <w:rsid w:val="005B50DA"/>
    <w:rsid w:val="005B558C"/>
    <w:rsid w:val="005B5A53"/>
    <w:rsid w:val="005B5AF6"/>
    <w:rsid w:val="005B6261"/>
    <w:rsid w:val="005B626B"/>
    <w:rsid w:val="005B646A"/>
    <w:rsid w:val="005B6850"/>
    <w:rsid w:val="005B750D"/>
    <w:rsid w:val="005B7824"/>
    <w:rsid w:val="005B78B9"/>
    <w:rsid w:val="005B7AD7"/>
    <w:rsid w:val="005C045B"/>
    <w:rsid w:val="005C048E"/>
    <w:rsid w:val="005C10F3"/>
    <w:rsid w:val="005C1897"/>
    <w:rsid w:val="005C2367"/>
    <w:rsid w:val="005C2511"/>
    <w:rsid w:val="005C2521"/>
    <w:rsid w:val="005C283C"/>
    <w:rsid w:val="005C318E"/>
    <w:rsid w:val="005C34A7"/>
    <w:rsid w:val="005C3546"/>
    <w:rsid w:val="005C3EE4"/>
    <w:rsid w:val="005C4441"/>
    <w:rsid w:val="005C500E"/>
    <w:rsid w:val="005C50EB"/>
    <w:rsid w:val="005C59F0"/>
    <w:rsid w:val="005C6793"/>
    <w:rsid w:val="005C6B28"/>
    <w:rsid w:val="005C6EEE"/>
    <w:rsid w:val="005C711C"/>
    <w:rsid w:val="005C7123"/>
    <w:rsid w:val="005D063A"/>
    <w:rsid w:val="005D06B0"/>
    <w:rsid w:val="005D13BE"/>
    <w:rsid w:val="005D1F38"/>
    <w:rsid w:val="005D1FD8"/>
    <w:rsid w:val="005D2155"/>
    <w:rsid w:val="005D2CC2"/>
    <w:rsid w:val="005D3240"/>
    <w:rsid w:val="005D46CC"/>
    <w:rsid w:val="005D49C9"/>
    <w:rsid w:val="005D53DB"/>
    <w:rsid w:val="005D54B4"/>
    <w:rsid w:val="005D624A"/>
    <w:rsid w:val="005D7494"/>
    <w:rsid w:val="005D7AEB"/>
    <w:rsid w:val="005D7E8A"/>
    <w:rsid w:val="005D7F16"/>
    <w:rsid w:val="005E078D"/>
    <w:rsid w:val="005E0857"/>
    <w:rsid w:val="005E0B2F"/>
    <w:rsid w:val="005E139E"/>
    <w:rsid w:val="005E1672"/>
    <w:rsid w:val="005E1780"/>
    <w:rsid w:val="005E1E2F"/>
    <w:rsid w:val="005E244A"/>
    <w:rsid w:val="005E2AD8"/>
    <w:rsid w:val="005E2D75"/>
    <w:rsid w:val="005E2FE3"/>
    <w:rsid w:val="005E3014"/>
    <w:rsid w:val="005E32C9"/>
    <w:rsid w:val="005E352E"/>
    <w:rsid w:val="005E3B50"/>
    <w:rsid w:val="005E3EAA"/>
    <w:rsid w:val="005E44DD"/>
    <w:rsid w:val="005E59A1"/>
    <w:rsid w:val="005E5A06"/>
    <w:rsid w:val="005E5E4C"/>
    <w:rsid w:val="005E61EC"/>
    <w:rsid w:val="005E6BFD"/>
    <w:rsid w:val="005E7AB9"/>
    <w:rsid w:val="005F0106"/>
    <w:rsid w:val="005F05CB"/>
    <w:rsid w:val="005F0A56"/>
    <w:rsid w:val="005F0F62"/>
    <w:rsid w:val="005F2DAF"/>
    <w:rsid w:val="005F3135"/>
    <w:rsid w:val="005F3257"/>
    <w:rsid w:val="005F36D0"/>
    <w:rsid w:val="005F4191"/>
    <w:rsid w:val="005F4D3A"/>
    <w:rsid w:val="005F5710"/>
    <w:rsid w:val="005F5BCA"/>
    <w:rsid w:val="005F5F8A"/>
    <w:rsid w:val="005F65BE"/>
    <w:rsid w:val="005F65C5"/>
    <w:rsid w:val="00601685"/>
    <w:rsid w:val="006025F3"/>
    <w:rsid w:val="00602FC3"/>
    <w:rsid w:val="00603521"/>
    <w:rsid w:val="00603DB5"/>
    <w:rsid w:val="00604113"/>
    <w:rsid w:val="00604143"/>
    <w:rsid w:val="00604325"/>
    <w:rsid w:val="00604D38"/>
    <w:rsid w:val="00605F2F"/>
    <w:rsid w:val="00606602"/>
    <w:rsid w:val="006071E5"/>
    <w:rsid w:val="00610791"/>
    <w:rsid w:val="006112A1"/>
    <w:rsid w:val="00611828"/>
    <w:rsid w:val="006119E2"/>
    <w:rsid w:val="00611AB5"/>
    <w:rsid w:val="006123B5"/>
    <w:rsid w:val="00612450"/>
    <w:rsid w:val="006125B2"/>
    <w:rsid w:val="006129C4"/>
    <w:rsid w:val="00612AFF"/>
    <w:rsid w:val="00612E3C"/>
    <w:rsid w:val="00613305"/>
    <w:rsid w:val="006134DE"/>
    <w:rsid w:val="00614264"/>
    <w:rsid w:val="0061442D"/>
    <w:rsid w:val="00614AE0"/>
    <w:rsid w:val="00614F02"/>
    <w:rsid w:val="00617894"/>
    <w:rsid w:val="00620109"/>
    <w:rsid w:val="006205F7"/>
    <w:rsid w:val="006206C7"/>
    <w:rsid w:val="00620778"/>
    <w:rsid w:val="00620E7A"/>
    <w:rsid w:val="00621616"/>
    <w:rsid w:val="0062309C"/>
    <w:rsid w:val="0062453E"/>
    <w:rsid w:val="00624A16"/>
    <w:rsid w:val="00624C24"/>
    <w:rsid w:val="00626D84"/>
    <w:rsid w:val="006270DB"/>
    <w:rsid w:val="0062756E"/>
    <w:rsid w:val="00627648"/>
    <w:rsid w:val="006277FD"/>
    <w:rsid w:val="006310F6"/>
    <w:rsid w:val="00631209"/>
    <w:rsid w:val="0063187C"/>
    <w:rsid w:val="0063267B"/>
    <w:rsid w:val="00632BB3"/>
    <w:rsid w:val="006336C0"/>
    <w:rsid w:val="00634AE8"/>
    <w:rsid w:val="00635541"/>
    <w:rsid w:val="00635992"/>
    <w:rsid w:val="00635D77"/>
    <w:rsid w:val="00636113"/>
    <w:rsid w:val="00636320"/>
    <w:rsid w:val="00636D1D"/>
    <w:rsid w:val="006377C8"/>
    <w:rsid w:val="0063794C"/>
    <w:rsid w:val="00641452"/>
    <w:rsid w:val="006417F9"/>
    <w:rsid w:val="00641818"/>
    <w:rsid w:val="00641F32"/>
    <w:rsid w:val="0064246E"/>
    <w:rsid w:val="006427F0"/>
    <w:rsid w:val="00642B6F"/>
    <w:rsid w:val="006431AF"/>
    <w:rsid w:val="006439E3"/>
    <w:rsid w:val="00643E47"/>
    <w:rsid w:val="006443DA"/>
    <w:rsid w:val="00644757"/>
    <w:rsid w:val="00644DDC"/>
    <w:rsid w:val="00645175"/>
    <w:rsid w:val="0064542E"/>
    <w:rsid w:val="006459CC"/>
    <w:rsid w:val="00645B49"/>
    <w:rsid w:val="006468D5"/>
    <w:rsid w:val="00646985"/>
    <w:rsid w:val="00646D15"/>
    <w:rsid w:val="00647020"/>
    <w:rsid w:val="0064776F"/>
    <w:rsid w:val="006510FB"/>
    <w:rsid w:val="006512CF"/>
    <w:rsid w:val="00651799"/>
    <w:rsid w:val="00653029"/>
    <w:rsid w:val="0065352F"/>
    <w:rsid w:val="00653D94"/>
    <w:rsid w:val="00653FA7"/>
    <w:rsid w:val="006541C3"/>
    <w:rsid w:val="00654515"/>
    <w:rsid w:val="00654831"/>
    <w:rsid w:val="00654E8C"/>
    <w:rsid w:val="00655F61"/>
    <w:rsid w:val="0065616B"/>
    <w:rsid w:val="006562F4"/>
    <w:rsid w:val="006572C0"/>
    <w:rsid w:val="0065732B"/>
    <w:rsid w:val="0066061F"/>
    <w:rsid w:val="00660980"/>
    <w:rsid w:val="00660F41"/>
    <w:rsid w:val="006612C0"/>
    <w:rsid w:val="0066145E"/>
    <w:rsid w:val="00661494"/>
    <w:rsid w:val="00662F39"/>
    <w:rsid w:val="0066459F"/>
    <w:rsid w:val="0066461B"/>
    <w:rsid w:val="00664805"/>
    <w:rsid w:val="006648ED"/>
    <w:rsid w:val="00664CCC"/>
    <w:rsid w:val="00664D3C"/>
    <w:rsid w:val="00664EB5"/>
    <w:rsid w:val="00665505"/>
    <w:rsid w:val="00665B36"/>
    <w:rsid w:val="006663B4"/>
    <w:rsid w:val="00666934"/>
    <w:rsid w:val="00666DB2"/>
    <w:rsid w:val="00666E56"/>
    <w:rsid w:val="006673D1"/>
    <w:rsid w:val="00667A0F"/>
    <w:rsid w:val="00670284"/>
    <w:rsid w:val="006702CE"/>
    <w:rsid w:val="00670856"/>
    <w:rsid w:val="00670D21"/>
    <w:rsid w:val="0067112B"/>
    <w:rsid w:val="006713C5"/>
    <w:rsid w:val="00671D60"/>
    <w:rsid w:val="0067262F"/>
    <w:rsid w:val="00672E06"/>
    <w:rsid w:val="00674936"/>
    <w:rsid w:val="00674F19"/>
    <w:rsid w:val="006751F4"/>
    <w:rsid w:val="00675CFC"/>
    <w:rsid w:val="00675DEE"/>
    <w:rsid w:val="006767AC"/>
    <w:rsid w:val="0067697B"/>
    <w:rsid w:val="0067713B"/>
    <w:rsid w:val="006777F0"/>
    <w:rsid w:val="006778C9"/>
    <w:rsid w:val="00680360"/>
    <w:rsid w:val="00680BB4"/>
    <w:rsid w:val="00680BDB"/>
    <w:rsid w:val="00680EEC"/>
    <w:rsid w:val="00681A6A"/>
    <w:rsid w:val="00681C9B"/>
    <w:rsid w:val="00682558"/>
    <w:rsid w:val="00682DF5"/>
    <w:rsid w:val="00683701"/>
    <w:rsid w:val="006838B2"/>
    <w:rsid w:val="00683F7B"/>
    <w:rsid w:val="00684470"/>
    <w:rsid w:val="006846DA"/>
    <w:rsid w:val="006851B4"/>
    <w:rsid w:val="006858B5"/>
    <w:rsid w:val="00685FCD"/>
    <w:rsid w:val="006861AF"/>
    <w:rsid w:val="0068621F"/>
    <w:rsid w:val="00687472"/>
    <w:rsid w:val="006875C8"/>
    <w:rsid w:val="00687C0C"/>
    <w:rsid w:val="006904F5"/>
    <w:rsid w:val="00690EFB"/>
    <w:rsid w:val="00691875"/>
    <w:rsid w:val="00691BDC"/>
    <w:rsid w:val="00692CCE"/>
    <w:rsid w:val="00693C43"/>
    <w:rsid w:val="00693D73"/>
    <w:rsid w:val="0069401E"/>
    <w:rsid w:val="0069496D"/>
    <w:rsid w:val="0069532E"/>
    <w:rsid w:val="006957AE"/>
    <w:rsid w:val="00695C55"/>
    <w:rsid w:val="006968A2"/>
    <w:rsid w:val="00696C4E"/>
    <w:rsid w:val="00697754"/>
    <w:rsid w:val="00697947"/>
    <w:rsid w:val="006A0381"/>
    <w:rsid w:val="006A03CE"/>
    <w:rsid w:val="006A0898"/>
    <w:rsid w:val="006A1805"/>
    <w:rsid w:val="006A1BC9"/>
    <w:rsid w:val="006A1C06"/>
    <w:rsid w:val="006A1CF6"/>
    <w:rsid w:val="006A1F8C"/>
    <w:rsid w:val="006A21BF"/>
    <w:rsid w:val="006A25B6"/>
    <w:rsid w:val="006A2CA2"/>
    <w:rsid w:val="006A3130"/>
    <w:rsid w:val="006A352E"/>
    <w:rsid w:val="006A408E"/>
    <w:rsid w:val="006A40B9"/>
    <w:rsid w:val="006A42BB"/>
    <w:rsid w:val="006A4581"/>
    <w:rsid w:val="006A474C"/>
    <w:rsid w:val="006A5221"/>
    <w:rsid w:val="006A53A2"/>
    <w:rsid w:val="006A5A07"/>
    <w:rsid w:val="006A5BB2"/>
    <w:rsid w:val="006A70B4"/>
    <w:rsid w:val="006A7849"/>
    <w:rsid w:val="006A7E7B"/>
    <w:rsid w:val="006B0A5E"/>
    <w:rsid w:val="006B0D19"/>
    <w:rsid w:val="006B1186"/>
    <w:rsid w:val="006B1C35"/>
    <w:rsid w:val="006B1F8F"/>
    <w:rsid w:val="006B2B9A"/>
    <w:rsid w:val="006B345D"/>
    <w:rsid w:val="006B36C5"/>
    <w:rsid w:val="006B37E6"/>
    <w:rsid w:val="006B3C71"/>
    <w:rsid w:val="006B3C91"/>
    <w:rsid w:val="006B42E2"/>
    <w:rsid w:val="006B452B"/>
    <w:rsid w:val="006B4D72"/>
    <w:rsid w:val="006B52B6"/>
    <w:rsid w:val="006B6D64"/>
    <w:rsid w:val="006B7107"/>
    <w:rsid w:val="006B7FA7"/>
    <w:rsid w:val="006C09F3"/>
    <w:rsid w:val="006C15F5"/>
    <w:rsid w:val="006C1919"/>
    <w:rsid w:val="006C2602"/>
    <w:rsid w:val="006C2CFB"/>
    <w:rsid w:val="006C2EEE"/>
    <w:rsid w:val="006C3C9A"/>
    <w:rsid w:val="006C3DAE"/>
    <w:rsid w:val="006C3FE4"/>
    <w:rsid w:val="006C441C"/>
    <w:rsid w:val="006C4722"/>
    <w:rsid w:val="006C4810"/>
    <w:rsid w:val="006C4FA9"/>
    <w:rsid w:val="006C55D9"/>
    <w:rsid w:val="006C5BBB"/>
    <w:rsid w:val="006C5F9E"/>
    <w:rsid w:val="006C5FC3"/>
    <w:rsid w:val="006C685A"/>
    <w:rsid w:val="006C6DB2"/>
    <w:rsid w:val="006C730A"/>
    <w:rsid w:val="006C7822"/>
    <w:rsid w:val="006D087D"/>
    <w:rsid w:val="006D0D5B"/>
    <w:rsid w:val="006D1238"/>
    <w:rsid w:val="006D136E"/>
    <w:rsid w:val="006D198E"/>
    <w:rsid w:val="006D1F11"/>
    <w:rsid w:val="006D2133"/>
    <w:rsid w:val="006D23B0"/>
    <w:rsid w:val="006D25B6"/>
    <w:rsid w:val="006D264B"/>
    <w:rsid w:val="006D2DED"/>
    <w:rsid w:val="006D3BC1"/>
    <w:rsid w:val="006D3D11"/>
    <w:rsid w:val="006D4598"/>
    <w:rsid w:val="006D475A"/>
    <w:rsid w:val="006D49EC"/>
    <w:rsid w:val="006D541B"/>
    <w:rsid w:val="006D5A0A"/>
    <w:rsid w:val="006D60BF"/>
    <w:rsid w:val="006D6DD5"/>
    <w:rsid w:val="006D6DEB"/>
    <w:rsid w:val="006D73F1"/>
    <w:rsid w:val="006D7F2D"/>
    <w:rsid w:val="006E018A"/>
    <w:rsid w:val="006E0B5E"/>
    <w:rsid w:val="006E1D29"/>
    <w:rsid w:val="006E1E1B"/>
    <w:rsid w:val="006E215E"/>
    <w:rsid w:val="006E2746"/>
    <w:rsid w:val="006E2875"/>
    <w:rsid w:val="006E32A8"/>
    <w:rsid w:val="006E32F2"/>
    <w:rsid w:val="006E333D"/>
    <w:rsid w:val="006E3770"/>
    <w:rsid w:val="006E3BBF"/>
    <w:rsid w:val="006E3CEF"/>
    <w:rsid w:val="006E3E23"/>
    <w:rsid w:val="006E4F38"/>
    <w:rsid w:val="006E5397"/>
    <w:rsid w:val="006E54AE"/>
    <w:rsid w:val="006E62F5"/>
    <w:rsid w:val="006E63EB"/>
    <w:rsid w:val="006E7D21"/>
    <w:rsid w:val="006F1E2A"/>
    <w:rsid w:val="006F2FAF"/>
    <w:rsid w:val="006F34C2"/>
    <w:rsid w:val="006F4846"/>
    <w:rsid w:val="006F527C"/>
    <w:rsid w:val="006F571A"/>
    <w:rsid w:val="006F61F5"/>
    <w:rsid w:val="006F694C"/>
    <w:rsid w:val="006F7311"/>
    <w:rsid w:val="006F76B2"/>
    <w:rsid w:val="006F781E"/>
    <w:rsid w:val="006F7BA1"/>
    <w:rsid w:val="00700B8E"/>
    <w:rsid w:val="00700BC1"/>
    <w:rsid w:val="00701A67"/>
    <w:rsid w:val="00702620"/>
    <w:rsid w:val="007031A1"/>
    <w:rsid w:val="007049C8"/>
    <w:rsid w:val="00704E74"/>
    <w:rsid w:val="00705039"/>
    <w:rsid w:val="00705459"/>
    <w:rsid w:val="00706276"/>
    <w:rsid w:val="0070763F"/>
    <w:rsid w:val="00707988"/>
    <w:rsid w:val="00707FA4"/>
    <w:rsid w:val="00710EF6"/>
    <w:rsid w:val="00712D5A"/>
    <w:rsid w:val="00712ECA"/>
    <w:rsid w:val="00713457"/>
    <w:rsid w:val="00713B1D"/>
    <w:rsid w:val="00713EBF"/>
    <w:rsid w:val="007142C1"/>
    <w:rsid w:val="00714D10"/>
    <w:rsid w:val="0071532B"/>
    <w:rsid w:val="0071542A"/>
    <w:rsid w:val="007162A2"/>
    <w:rsid w:val="00716534"/>
    <w:rsid w:val="00716B6B"/>
    <w:rsid w:val="00716E7C"/>
    <w:rsid w:val="007171AB"/>
    <w:rsid w:val="007174BC"/>
    <w:rsid w:val="00720001"/>
    <w:rsid w:val="007208C0"/>
    <w:rsid w:val="00720C80"/>
    <w:rsid w:val="00720FE6"/>
    <w:rsid w:val="0072108C"/>
    <w:rsid w:val="00721A3B"/>
    <w:rsid w:val="00721A6E"/>
    <w:rsid w:val="00721BE5"/>
    <w:rsid w:val="007228D9"/>
    <w:rsid w:val="00722F78"/>
    <w:rsid w:val="0072317F"/>
    <w:rsid w:val="007232EF"/>
    <w:rsid w:val="00724901"/>
    <w:rsid w:val="00724A7F"/>
    <w:rsid w:val="00724C55"/>
    <w:rsid w:val="00725797"/>
    <w:rsid w:val="00731520"/>
    <w:rsid w:val="00732828"/>
    <w:rsid w:val="00732A6B"/>
    <w:rsid w:val="00733560"/>
    <w:rsid w:val="007335CB"/>
    <w:rsid w:val="00733A32"/>
    <w:rsid w:val="007340D7"/>
    <w:rsid w:val="0073438B"/>
    <w:rsid w:val="007348DD"/>
    <w:rsid w:val="00734C2E"/>
    <w:rsid w:val="00734F32"/>
    <w:rsid w:val="00735B73"/>
    <w:rsid w:val="00735D4D"/>
    <w:rsid w:val="0073665F"/>
    <w:rsid w:val="00736960"/>
    <w:rsid w:val="00737CBD"/>
    <w:rsid w:val="00737FB2"/>
    <w:rsid w:val="00740299"/>
    <w:rsid w:val="0074046B"/>
    <w:rsid w:val="00740CBD"/>
    <w:rsid w:val="007412DE"/>
    <w:rsid w:val="007417ED"/>
    <w:rsid w:val="00741CB0"/>
    <w:rsid w:val="007423F8"/>
    <w:rsid w:val="00742778"/>
    <w:rsid w:val="007433F1"/>
    <w:rsid w:val="00743BC4"/>
    <w:rsid w:val="00744ADF"/>
    <w:rsid w:val="00744FF4"/>
    <w:rsid w:val="00745132"/>
    <w:rsid w:val="007459A3"/>
    <w:rsid w:val="00747DA1"/>
    <w:rsid w:val="007503E6"/>
    <w:rsid w:val="00750770"/>
    <w:rsid w:val="00750C66"/>
    <w:rsid w:val="00751969"/>
    <w:rsid w:val="00751E0F"/>
    <w:rsid w:val="00752F73"/>
    <w:rsid w:val="007530B7"/>
    <w:rsid w:val="0075452B"/>
    <w:rsid w:val="00754617"/>
    <w:rsid w:val="0075606A"/>
    <w:rsid w:val="007562F7"/>
    <w:rsid w:val="00756C91"/>
    <w:rsid w:val="007573ED"/>
    <w:rsid w:val="007578FA"/>
    <w:rsid w:val="00757C69"/>
    <w:rsid w:val="00760283"/>
    <w:rsid w:val="00760A20"/>
    <w:rsid w:val="00760F2B"/>
    <w:rsid w:val="00761131"/>
    <w:rsid w:val="0076173A"/>
    <w:rsid w:val="00761B98"/>
    <w:rsid w:val="00762755"/>
    <w:rsid w:val="007629C6"/>
    <w:rsid w:val="00762A6B"/>
    <w:rsid w:val="00763719"/>
    <w:rsid w:val="00763D38"/>
    <w:rsid w:val="00764086"/>
    <w:rsid w:val="00764E29"/>
    <w:rsid w:val="00765843"/>
    <w:rsid w:val="007659B8"/>
    <w:rsid w:val="00765BCB"/>
    <w:rsid w:val="0076619B"/>
    <w:rsid w:val="00766C68"/>
    <w:rsid w:val="00766EA1"/>
    <w:rsid w:val="007673B4"/>
    <w:rsid w:val="00767501"/>
    <w:rsid w:val="007709CC"/>
    <w:rsid w:val="00771055"/>
    <w:rsid w:val="007713F9"/>
    <w:rsid w:val="0077189E"/>
    <w:rsid w:val="00771A78"/>
    <w:rsid w:val="00771B75"/>
    <w:rsid w:val="00771E51"/>
    <w:rsid w:val="00772331"/>
    <w:rsid w:val="00772D6B"/>
    <w:rsid w:val="00773313"/>
    <w:rsid w:val="007735BC"/>
    <w:rsid w:val="00773B9B"/>
    <w:rsid w:val="0077415F"/>
    <w:rsid w:val="007744F1"/>
    <w:rsid w:val="00774B15"/>
    <w:rsid w:val="00775037"/>
    <w:rsid w:val="00775AB3"/>
    <w:rsid w:val="00775E14"/>
    <w:rsid w:val="00776415"/>
    <w:rsid w:val="00776D98"/>
    <w:rsid w:val="00777717"/>
    <w:rsid w:val="0077771A"/>
    <w:rsid w:val="007801F1"/>
    <w:rsid w:val="0078024C"/>
    <w:rsid w:val="00780337"/>
    <w:rsid w:val="007808C5"/>
    <w:rsid w:val="00780B77"/>
    <w:rsid w:val="007813E5"/>
    <w:rsid w:val="00782841"/>
    <w:rsid w:val="007829DF"/>
    <w:rsid w:val="00782FB4"/>
    <w:rsid w:val="00783104"/>
    <w:rsid w:val="007831DE"/>
    <w:rsid w:val="007844AB"/>
    <w:rsid w:val="007847AC"/>
    <w:rsid w:val="0078592E"/>
    <w:rsid w:val="00785B7E"/>
    <w:rsid w:val="00786126"/>
    <w:rsid w:val="00787EEB"/>
    <w:rsid w:val="00790F3C"/>
    <w:rsid w:val="00791924"/>
    <w:rsid w:val="00792137"/>
    <w:rsid w:val="007923E0"/>
    <w:rsid w:val="00793324"/>
    <w:rsid w:val="007939E8"/>
    <w:rsid w:val="00794572"/>
    <w:rsid w:val="0079532D"/>
    <w:rsid w:val="0079551A"/>
    <w:rsid w:val="00795779"/>
    <w:rsid w:val="00796133"/>
    <w:rsid w:val="00797124"/>
    <w:rsid w:val="00797896"/>
    <w:rsid w:val="00797D85"/>
    <w:rsid w:val="007A0D07"/>
    <w:rsid w:val="007A0DB1"/>
    <w:rsid w:val="007A0EAF"/>
    <w:rsid w:val="007A13AB"/>
    <w:rsid w:val="007A1B54"/>
    <w:rsid w:val="007A36F7"/>
    <w:rsid w:val="007A3753"/>
    <w:rsid w:val="007A4080"/>
    <w:rsid w:val="007A4163"/>
    <w:rsid w:val="007A436B"/>
    <w:rsid w:val="007A45C2"/>
    <w:rsid w:val="007A4B84"/>
    <w:rsid w:val="007A4FF5"/>
    <w:rsid w:val="007A545E"/>
    <w:rsid w:val="007A65F1"/>
    <w:rsid w:val="007A6A26"/>
    <w:rsid w:val="007A6B94"/>
    <w:rsid w:val="007A6DA9"/>
    <w:rsid w:val="007A6EB1"/>
    <w:rsid w:val="007A7684"/>
    <w:rsid w:val="007B04D5"/>
    <w:rsid w:val="007B0900"/>
    <w:rsid w:val="007B10C0"/>
    <w:rsid w:val="007B19CF"/>
    <w:rsid w:val="007B1C09"/>
    <w:rsid w:val="007B1D15"/>
    <w:rsid w:val="007B21E6"/>
    <w:rsid w:val="007B253D"/>
    <w:rsid w:val="007B2748"/>
    <w:rsid w:val="007B35FD"/>
    <w:rsid w:val="007B36C3"/>
    <w:rsid w:val="007B3B80"/>
    <w:rsid w:val="007B5810"/>
    <w:rsid w:val="007B6237"/>
    <w:rsid w:val="007B651F"/>
    <w:rsid w:val="007B6DF8"/>
    <w:rsid w:val="007B7736"/>
    <w:rsid w:val="007C0160"/>
    <w:rsid w:val="007C0A7E"/>
    <w:rsid w:val="007C0AE1"/>
    <w:rsid w:val="007C0C6F"/>
    <w:rsid w:val="007C0D5A"/>
    <w:rsid w:val="007C12AC"/>
    <w:rsid w:val="007C15C5"/>
    <w:rsid w:val="007C27D6"/>
    <w:rsid w:val="007C3E23"/>
    <w:rsid w:val="007C3F45"/>
    <w:rsid w:val="007C4A69"/>
    <w:rsid w:val="007C56E9"/>
    <w:rsid w:val="007C5A96"/>
    <w:rsid w:val="007C6693"/>
    <w:rsid w:val="007C6DFD"/>
    <w:rsid w:val="007C7821"/>
    <w:rsid w:val="007D0591"/>
    <w:rsid w:val="007D14C0"/>
    <w:rsid w:val="007D29D6"/>
    <w:rsid w:val="007D3411"/>
    <w:rsid w:val="007D39AD"/>
    <w:rsid w:val="007D3C97"/>
    <w:rsid w:val="007D4812"/>
    <w:rsid w:val="007D4853"/>
    <w:rsid w:val="007D5624"/>
    <w:rsid w:val="007D57CA"/>
    <w:rsid w:val="007D5AC3"/>
    <w:rsid w:val="007D5EC5"/>
    <w:rsid w:val="007D60B5"/>
    <w:rsid w:val="007D6202"/>
    <w:rsid w:val="007D6319"/>
    <w:rsid w:val="007D631F"/>
    <w:rsid w:val="007D7054"/>
    <w:rsid w:val="007D7323"/>
    <w:rsid w:val="007D7658"/>
    <w:rsid w:val="007E08BB"/>
    <w:rsid w:val="007E0C36"/>
    <w:rsid w:val="007E15BF"/>
    <w:rsid w:val="007E2FDF"/>
    <w:rsid w:val="007E332E"/>
    <w:rsid w:val="007E3ACC"/>
    <w:rsid w:val="007E4213"/>
    <w:rsid w:val="007E47CA"/>
    <w:rsid w:val="007E4C4E"/>
    <w:rsid w:val="007E4D2E"/>
    <w:rsid w:val="007E4DE4"/>
    <w:rsid w:val="007E60C0"/>
    <w:rsid w:val="007E65FC"/>
    <w:rsid w:val="007E6D04"/>
    <w:rsid w:val="007E713E"/>
    <w:rsid w:val="007E729B"/>
    <w:rsid w:val="007E7E71"/>
    <w:rsid w:val="007F1413"/>
    <w:rsid w:val="007F17A2"/>
    <w:rsid w:val="007F34EB"/>
    <w:rsid w:val="007F353C"/>
    <w:rsid w:val="007F3645"/>
    <w:rsid w:val="007F3A77"/>
    <w:rsid w:val="007F3F09"/>
    <w:rsid w:val="007F4388"/>
    <w:rsid w:val="007F4939"/>
    <w:rsid w:val="007F5158"/>
    <w:rsid w:val="007F593D"/>
    <w:rsid w:val="007F600A"/>
    <w:rsid w:val="007F67BA"/>
    <w:rsid w:val="007F6F38"/>
    <w:rsid w:val="007F7D68"/>
    <w:rsid w:val="00800F68"/>
    <w:rsid w:val="0080179F"/>
    <w:rsid w:val="00801B79"/>
    <w:rsid w:val="0080312E"/>
    <w:rsid w:val="0080362C"/>
    <w:rsid w:val="00804247"/>
    <w:rsid w:val="008042B6"/>
    <w:rsid w:val="008045B9"/>
    <w:rsid w:val="00805361"/>
    <w:rsid w:val="00805432"/>
    <w:rsid w:val="00805AB5"/>
    <w:rsid w:val="0080621E"/>
    <w:rsid w:val="00807886"/>
    <w:rsid w:val="0081000D"/>
    <w:rsid w:val="00810593"/>
    <w:rsid w:val="00811C3D"/>
    <w:rsid w:val="00811F2D"/>
    <w:rsid w:val="00812058"/>
    <w:rsid w:val="00813222"/>
    <w:rsid w:val="00813E3C"/>
    <w:rsid w:val="00813EFE"/>
    <w:rsid w:val="00814117"/>
    <w:rsid w:val="00815E5E"/>
    <w:rsid w:val="00815F45"/>
    <w:rsid w:val="00815FFD"/>
    <w:rsid w:val="00816ECC"/>
    <w:rsid w:val="00817401"/>
    <w:rsid w:val="008178CA"/>
    <w:rsid w:val="0082009C"/>
    <w:rsid w:val="00820856"/>
    <w:rsid w:val="00820A5A"/>
    <w:rsid w:val="0082145F"/>
    <w:rsid w:val="008219C9"/>
    <w:rsid w:val="00821D91"/>
    <w:rsid w:val="008232CC"/>
    <w:rsid w:val="008235BD"/>
    <w:rsid w:val="008240B2"/>
    <w:rsid w:val="008253E7"/>
    <w:rsid w:val="00826843"/>
    <w:rsid w:val="0083011A"/>
    <w:rsid w:val="00830347"/>
    <w:rsid w:val="00831035"/>
    <w:rsid w:val="00831277"/>
    <w:rsid w:val="00831811"/>
    <w:rsid w:val="008327AB"/>
    <w:rsid w:val="00832C5D"/>
    <w:rsid w:val="00832DF3"/>
    <w:rsid w:val="00833FE2"/>
    <w:rsid w:val="008342E6"/>
    <w:rsid w:val="00835A1D"/>
    <w:rsid w:val="00836015"/>
    <w:rsid w:val="00836125"/>
    <w:rsid w:val="00836A79"/>
    <w:rsid w:val="00837DAA"/>
    <w:rsid w:val="008411A7"/>
    <w:rsid w:val="00841324"/>
    <w:rsid w:val="008415D9"/>
    <w:rsid w:val="008417BB"/>
    <w:rsid w:val="008421BD"/>
    <w:rsid w:val="00842582"/>
    <w:rsid w:val="0084417D"/>
    <w:rsid w:val="00844967"/>
    <w:rsid w:val="00845638"/>
    <w:rsid w:val="00845A2D"/>
    <w:rsid w:val="008464AC"/>
    <w:rsid w:val="00846C43"/>
    <w:rsid w:val="00847200"/>
    <w:rsid w:val="00851185"/>
    <w:rsid w:val="008519FB"/>
    <w:rsid w:val="008526C9"/>
    <w:rsid w:val="00852BC0"/>
    <w:rsid w:val="008533E8"/>
    <w:rsid w:val="00853C20"/>
    <w:rsid w:val="008546D9"/>
    <w:rsid w:val="00854D4D"/>
    <w:rsid w:val="00854EB5"/>
    <w:rsid w:val="0085510F"/>
    <w:rsid w:val="00855946"/>
    <w:rsid w:val="00856651"/>
    <w:rsid w:val="00857DAC"/>
    <w:rsid w:val="00860C13"/>
    <w:rsid w:val="00861277"/>
    <w:rsid w:val="00862334"/>
    <w:rsid w:val="0086391E"/>
    <w:rsid w:val="00864A54"/>
    <w:rsid w:val="00865B88"/>
    <w:rsid w:val="008662C7"/>
    <w:rsid w:val="008663B8"/>
    <w:rsid w:val="00866D40"/>
    <w:rsid w:val="00870309"/>
    <w:rsid w:val="00871141"/>
    <w:rsid w:val="00871394"/>
    <w:rsid w:val="00871594"/>
    <w:rsid w:val="008716B8"/>
    <w:rsid w:val="00871DA9"/>
    <w:rsid w:val="00871F26"/>
    <w:rsid w:val="008720A0"/>
    <w:rsid w:val="00872A89"/>
    <w:rsid w:val="00873BA4"/>
    <w:rsid w:val="00874228"/>
    <w:rsid w:val="0087425E"/>
    <w:rsid w:val="00875551"/>
    <w:rsid w:val="0087579B"/>
    <w:rsid w:val="00875F42"/>
    <w:rsid w:val="00876065"/>
    <w:rsid w:val="00877343"/>
    <w:rsid w:val="008773DC"/>
    <w:rsid w:val="00877DE0"/>
    <w:rsid w:val="008800C2"/>
    <w:rsid w:val="00880414"/>
    <w:rsid w:val="00880791"/>
    <w:rsid w:val="00880931"/>
    <w:rsid w:val="0088174C"/>
    <w:rsid w:val="008819AC"/>
    <w:rsid w:val="00881DEE"/>
    <w:rsid w:val="0088234E"/>
    <w:rsid w:val="0088281F"/>
    <w:rsid w:val="008832D5"/>
    <w:rsid w:val="0088333F"/>
    <w:rsid w:val="00883C9A"/>
    <w:rsid w:val="00884356"/>
    <w:rsid w:val="008846C5"/>
    <w:rsid w:val="00884DD3"/>
    <w:rsid w:val="00885646"/>
    <w:rsid w:val="00886012"/>
    <w:rsid w:val="0088626A"/>
    <w:rsid w:val="00887997"/>
    <w:rsid w:val="00887AEE"/>
    <w:rsid w:val="008901D2"/>
    <w:rsid w:val="0089077C"/>
    <w:rsid w:val="008907DE"/>
    <w:rsid w:val="00891248"/>
    <w:rsid w:val="00891722"/>
    <w:rsid w:val="0089249D"/>
    <w:rsid w:val="00892BFD"/>
    <w:rsid w:val="00894369"/>
    <w:rsid w:val="00894C9A"/>
    <w:rsid w:val="00895139"/>
    <w:rsid w:val="0089546A"/>
    <w:rsid w:val="00895764"/>
    <w:rsid w:val="00895777"/>
    <w:rsid w:val="00896256"/>
    <w:rsid w:val="00896A64"/>
    <w:rsid w:val="00896B51"/>
    <w:rsid w:val="00896F84"/>
    <w:rsid w:val="008974A1"/>
    <w:rsid w:val="00897A7C"/>
    <w:rsid w:val="008A03C7"/>
    <w:rsid w:val="008A054A"/>
    <w:rsid w:val="008A0617"/>
    <w:rsid w:val="008A09F5"/>
    <w:rsid w:val="008A0BED"/>
    <w:rsid w:val="008A1898"/>
    <w:rsid w:val="008A240E"/>
    <w:rsid w:val="008A3028"/>
    <w:rsid w:val="008A3325"/>
    <w:rsid w:val="008A33F8"/>
    <w:rsid w:val="008A481D"/>
    <w:rsid w:val="008A48CF"/>
    <w:rsid w:val="008A4FAB"/>
    <w:rsid w:val="008A5397"/>
    <w:rsid w:val="008A564E"/>
    <w:rsid w:val="008A6564"/>
    <w:rsid w:val="008A67CE"/>
    <w:rsid w:val="008A6970"/>
    <w:rsid w:val="008A6E93"/>
    <w:rsid w:val="008A739B"/>
    <w:rsid w:val="008B0049"/>
    <w:rsid w:val="008B068E"/>
    <w:rsid w:val="008B089A"/>
    <w:rsid w:val="008B136A"/>
    <w:rsid w:val="008B2317"/>
    <w:rsid w:val="008B273F"/>
    <w:rsid w:val="008B4A64"/>
    <w:rsid w:val="008B4C08"/>
    <w:rsid w:val="008B543B"/>
    <w:rsid w:val="008B5E8C"/>
    <w:rsid w:val="008B6783"/>
    <w:rsid w:val="008B6DDC"/>
    <w:rsid w:val="008B75CB"/>
    <w:rsid w:val="008B7B4D"/>
    <w:rsid w:val="008B7E7B"/>
    <w:rsid w:val="008C0483"/>
    <w:rsid w:val="008C104C"/>
    <w:rsid w:val="008C1396"/>
    <w:rsid w:val="008C1719"/>
    <w:rsid w:val="008C31F1"/>
    <w:rsid w:val="008C353E"/>
    <w:rsid w:val="008C46FC"/>
    <w:rsid w:val="008C520E"/>
    <w:rsid w:val="008C5D6A"/>
    <w:rsid w:val="008C6102"/>
    <w:rsid w:val="008C6153"/>
    <w:rsid w:val="008C69A7"/>
    <w:rsid w:val="008C6C7D"/>
    <w:rsid w:val="008C6C82"/>
    <w:rsid w:val="008C729E"/>
    <w:rsid w:val="008C73CD"/>
    <w:rsid w:val="008C76CB"/>
    <w:rsid w:val="008C78E7"/>
    <w:rsid w:val="008C7942"/>
    <w:rsid w:val="008C7C58"/>
    <w:rsid w:val="008C7CAA"/>
    <w:rsid w:val="008D0100"/>
    <w:rsid w:val="008D0945"/>
    <w:rsid w:val="008D1027"/>
    <w:rsid w:val="008D171B"/>
    <w:rsid w:val="008D2099"/>
    <w:rsid w:val="008D22EF"/>
    <w:rsid w:val="008D2594"/>
    <w:rsid w:val="008D2ABE"/>
    <w:rsid w:val="008D2D39"/>
    <w:rsid w:val="008D3178"/>
    <w:rsid w:val="008D3198"/>
    <w:rsid w:val="008D34C6"/>
    <w:rsid w:val="008D4C06"/>
    <w:rsid w:val="008D556A"/>
    <w:rsid w:val="008D5917"/>
    <w:rsid w:val="008D6CFB"/>
    <w:rsid w:val="008D6DE0"/>
    <w:rsid w:val="008D6F3F"/>
    <w:rsid w:val="008D7D43"/>
    <w:rsid w:val="008E00C3"/>
    <w:rsid w:val="008E02D9"/>
    <w:rsid w:val="008E19C0"/>
    <w:rsid w:val="008E1ED0"/>
    <w:rsid w:val="008E2708"/>
    <w:rsid w:val="008E2A4B"/>
    <w:rsid w:val="008E2D9F"/>
    <w:rsid w:val="008E4DCC"/>
    <w:rsid w:val="008E5420"/>
    <w:rsid w:val="008E6016"/>
    <w:rsid w:val="008E6041"/>
    <w:rsid w:val="008E6D42"/>
    <w:rsid w:val="008E70E1"/>
    <w:rsid w:val="008E71A6"/>
    <w:rsid w:val="008E7AAB"/>
    <w:rsid w:val="008E7F90"/>
    <w:rsid w:val="008F015E"/>
    <w:rsid w:val="008F02E0"/>
    <w:rsid w:val="008F0320"/>
    <w:rsid w:val="008F17B3"/>
    <w:rsid w:val="008F1C47"/>
    <w:rsid w:val="008F28D3"/>
    <w:rsid w:val="008F44E7"/>
    <w:rsid w:val="008F4E16"/>
    <w:rsid w:val="008F5FC7"/>
    <w:rsid w:val="008F69F0"/>
    <w:rsid w:val="008F6C4F"/>
    <w:rsid w:val="008F6E8F"/>
    <w:rsid w:val="008F7411"/>
    <w:rsid w:val="009000E0"/>
    <w:rsid w:val="00900291"/>
    <w:rsid w:val="00900951"/>
    <w:rsid w:val="00900E68"/>
    <w:rsid w:val="00901006"/>
    <w:rsid w:val="0090136A"/>
    <w:rsid w:val="009013DC"/>
    <w:rsid w:val="00901997"/>
    <w:rsid w:val="00901D59"/>
    <w:rsid w:val="00901FE3"/>
    <w:rsid w:val="009022D4"/>
    <w:rsid w:val="009044EF"/>
    <w:rsid w:val="00905638"/>
    <w:rsid w:val="00905803"/>
    <w:rsid w:val="0090646A"/>
    <w:rsid w:val="0090672A"/>
    <w:rsid w:val="00906732"/>
    <w:rsid w:val="009073E7"/>
    <w:rsid w:val="00907D69"/>
    <w:rsid w:val="0091007C"/>
    <w:rsid w:val="0091040F"/>
    <w:rsid w:val="009115FA"/>
    <w:rsid w:val="00911D1E"/>
    <w:rsid w:val="009123B5"/>
    <w:rsid w:val="00912C3D"/>
    <w:rsid w:val="00913341"/>
    <w:rsid w:val="00913DAB"/>
    <w:rsid w:val="00913FB3"/>
    <w:rsid w:val="00914499"/>
    <w:rsid w:val="009144B4"/>
    <w:rsid w:val="00914EF1"/>
    <w:rsid w:val="00916AC2"/>
    <w:rsid w:val="00916EF6"/>
    <w:rsid w:val="00917C2B"/>
    <w:rsid w:val="00920F0E"/>
    <w:rsid w:val="00921D7F"/>
    <w:rsid w:val="0092328F"/>
    <w:rsid w:val="009243D3"/>
    <w:rsid w:val="00924FED"/>
    <w:rsid w:val="00925897"/>
    <w:rsid w:val="00925CE5"/>
    <w:rsid w:val="0092615F"/>
    <w:rsid w:val="00926824"/>
    <w:rsid w:val="00926873"/>
    <w:rsid w:val="00926977"/>
    <w:rsid w:val="0092720D"/>
    <w:rsid w:val="009279B2"/>
    <w:rsid w:val="00927AAF"/>
    <w:rsid w:val="0093084D"/>
    <w:rsid w:val="00930EE0"/>
    <w:rsid w:val="00931069"/>
    <w:rsid w:val="00931559"/>
    <w:rsid w:val="0093176E"/>
    <w:rsid w:val="009318F9"/>
    <w:rsid w:val="00931FAC"/>
    <w:rsid w:val="0093227E"/>
    <w:rsid w:val="009326B2"/>
    <w:rsid w:val="009328AC"/>
    <w:rsid w:val="00933684"/>
    <w:rsid w:val="00933CCF"/>
    <w:rsid w:val="00933D6F"/>
    <w:rsid w:val="00936097"/>
    <w:rsid w:val="00936B81"/>
    <w:rsid w:val="00936F33"/>
    <w:rsid w:val="0093795D"/>
    <w:rsid w:val="00937F3B"/>
    <w:rsid w:val="0094021D"/>
    <w:rsid w:val="00940B9B"/>
    <w:rsid w:val="00940EB4"/>
    <w:rsid w:val="00940EE2"/>
    <w:rsid w:val="0094256C"/>
    <w:rsid w:val="00942DE0"/>
    <w:rsid w:val="0094461B"/>
    <w:rsid w:val="00944E9A"/>
    <w:rsid w:val="00944FC5"/>
    <w:rsid w:val="00945740"/>
    <w:rsid w:val="00945D3D"/>
    <w:rsid w:val="0094694C"/>
    <w:rsid w:val="00946FE0"/>
    <w:rsid w:val="009473CE"/>
    <w:rsid w:val="0094756A"/>
    <w:rsid w:val="009478C9"/>
    <w:rsid w:val="00947A97"/>
    <w:rsid w:val="009505B6"/>
    <w:rsid w:val="009506D4"/>
    <w:rsid w:val="00951528"/>
    <w:rsid w:val="0095153D"/>
    <w:rsid w:val="009516DB"/>
    <w:rsid w:val="009525DB"/>
    <w:rsid w:val="00952640"/>
    <w:rsid w:val="00952FC4"/>
    <w:rsid w:val="00953459"/>
    <w:rsid w:val="009539F1"/>
    <w:rsid w:val="00953C9D"/>
    <w:rsid w:val="00953EC8"/>
    <w:rsid w:val="00954548"/>
    <w:rsid w:val="00954E2B"/>
    <w:rsid w:val="009551CB"/>
    <w:rsid w:val="00955BF4"/>
    <w:rsid w:val="009562CC"/>
    <w:rsid w:val="0095634E"/>
    <w:rsid w:val="0095640A"/>
    <w:rsid w:val="0095643E"/>
    <w:rsid w:val="00957DC2"/>
    <w:rsid w:val="00960059"/>
    <w:rsid w:val="0096149C"/>
    <w:rsid w:val="00961884"/>
    <w:rsid w:val="00961F80"/>
    <w:rsid w:val="0096261A"/>
    <w:rsid w:val="009638C7"/>
    <w:rsid w:val="00963FEF"/>
    <w:rsid w:val="009641A2"/>
    <w:rsid w:val="00964694"/>
    <w:rsid w:val="009648C5"/>
    <w:rsid w:val="009649DA"/>
    <w:rsid w:val="00964A1E"/>
    <w:rsid w:val="00964C1D"/>
    <w:rsid w:val="00964E0E"/>
    <w:rsid w:val="00964F84"/>
    <w:rsid w:val="00966076"/>
    <w:rsid w:val="0096613F"/>
    <w:rsid w:val="0096627E"/>
    <w:rsid w:val="009665A5"/>
    <w:rsid w:val="009670E8"/>
    <w:rsid w:val="0096763F"/>
    <w:rsid w:val="00967AE2"/>
    <w:rsid w:val="00967C43"/>
    <w:rsid w:val="00970CC6"/>
    <w:rsid w:val="00970FFE"/>
    <w:rsid w:val="00971858"/>
    <w:rsid w:val="00971BE4"/>
    <w:rsid w:val="00972C12"/>
    <w:rsid w:val="00975915"/>
    <w:rsid w:val="00975C8C"/>
    <w:rsid w:val="00975DC5"/>
    <w:rsid w:val="00975F00"/>
    <w:rsid w:val="0097625F"/>
    <w:rsid w:val="009763A6"/>
    <w:rsid w:val="009764B9"/>
    <w:rsid w:val="009765F4"/>
    <w:rsid w:val="009771A5"/>
    <w:rsid w:val="00977566"/>
    <w:rsid w:val="00977B21"/>
    <w:rsid w:val="00977C41"/>
    <w:rsid w:val="00977D0F"/>
    <w:rsid w:val="0098105C"/>
    <w:rsid w:val="0098153A"/>
    <w:rsid w:val="009819A1"/>
    <w:rsid w:val="00982C5C"/>
    <w:rsid w:val="009832AC"/>
    <w:rsid w:val="0098461D"/>
    <w:rsid w:val="00985524"/>
    <w:rsid w:val="009855B6"/>
    <w:rsid w:val="009866AB"/>
    <w:rsid w:val="009869CF"/>
    <w:rsid w:val="009876CF"/>
    <w:rsid w:val="00990BAF"/>
    <w:rsid w:val="00991177"/>
    <w:rsid w:val="009914F4"/>
    <w:rsid w:val="00991F8B"/>
    <w:rsid w:val="00992D75"/>
    <w:rsid w:val="00992E16"/>
    <w:rsid w:val="00992F8C"/>
    <w:rsid w:val="0099328D"/>
    <w:rsid w:val="00993630"/>
    <w:rsid w:val="00993C61"/>
    <w:rsid w:val="00993EC3"/>
    <w:rsid w:val="0099496C"/>
    <w:rsid w:val="00994D1E"/>
    <w:rsid w:val="009955AC"/>
    <w:rsid w:val="00995EE4"/>
    <w:rsid w:val="00996083"/>
    <w:rsid w:val="0099676A"/>
    <w:rsid w:val="00996AD5"/>
    <w:rsid w:val="00996C18"/>
    <w:rsid w:val="009977AA"/>
    <w:rsid w:val="00997810"/>
    <w:rsid w:val="0099786E"/>
    <w:rsid w:val="00997C94"/>
    <w:rsid w:val="00997CBE"/>
    <w:rsid w:val="009A08DB"/>
    <w:rsid w:val="009A1A23"/>
    <w:rsid w:val="009A23EB"/>
    <w:rsid w:val="009A28C0"/>
    <w:rsid w:val="009A3063"/>
    <w:rsid w:val="009A322F"/>
    <w:rsid w:val="009A385E"/>
    <w:rsid w:val="009A3A27"/>
    <w:rsid w:val="009A3F9A"/>
    <w:rsid w:val="009A441F"/>
    <w:rsid w:val="009A49CE"/>
    <w:rsid w:val="009A4AD3"/>
    <w:rsid w:val="009A5617"/>
    <w:rsid w:val="009A5688"/>
    <w:rsid w:val="009A67C7"/>
    <w:rsid w:val="009A6A08"/>
    <w:rsid w:val="009B165C"/>
    <w:rsid w:val="009B2155"/>
    <w:rsid w:val="009B27B7"/>
    <w:rsid w:val="009B2AFC"/>
    <w:rsid w:val="009B3304"/>
    <w:rsid w:val="009B35CE"/>
    <w:rsid w:val="009B3AE0"/>
    <w:rsid w:val="009B3E01"/>
    <w:rsid w:val="009B3E1D"/>
    <w:rsid w:val="009B439D"/>
    <w:rsid w:val="009B4C5D"/>
    <w:rsid w:val="009B54A8"/>
    <w:rsid w:val="009B5844"/>
    <w:rsid w:val="009B6245"/>
    <w:rsid w:val="009B6858"/>
    <w:rsid w:val="009B7E0D"/>
    <w:rsid w:val="009B7F09"/>
    <w:rsid w:val="009C06E1"/>
    <w:rsid w:val="009C13C2"/>
    <w:rsid w:val="009C15D8"/>
    <w:rsid w:val="009C160A"/>
    <w:rsid w:val="009C1FF4"/>
    <w:rsid w:val="009C22A4"/>
    <w:rsid w:val="009C2369"/>
    <w:rsid w:val="009C2AF5"/>
    <w:rsid w:val="009C2C11"/>
    <w:rsid w:val="009C3864"/>
    <w:rsid w:val="009C3C49"/>
    <w:rsid w:val="009C3CD1"/>
    <w:rsid w:val="009C44B0"/>
    <w:rsid w:val="009C5255"/>
    <w:rsid w:val="009C56E2"/>
    <w:rsid w:val="009C5AB9"/>
    <w:rsid w:val="009C5B06"/>
    <w:rsid w:val="009C5D90"/>
    <w:rsid w:val="009C5EED"/>
    <w:rsid w:val="009C5F6C"/>
    <w:rsid w:val="009C61BE"/>
    <w:rsid w:val="009C61C3"/>
    <w:rsid w:val="009C61FB"/>
    <w:rsid w:val="009C702A"/>
    <w:rsid w:val="009C76E0"/>
    <w:rsid w:val="009C7B9C"/>
    <w:rsid w:val="009C7BF2"/>
    <w:rsid w:val="009C7F7D"/>
    <w:rsid w:val="009D01FB"/>
    <w:rsid w:val="009D057A"/>
    <w:rsid w:val="009D0749"/>
    <w:rsid w:val="009D0C0F"/>
    <w:rsid w:val="009D2159"/>
    <w:rsid w:val="009D219C"/>
    <w:rsid w:val="009D2296"/>
    <w:rsid w:val="009D2A37"/>
    <w:rsid w:val="009D2BB2"/>
    <w:rsid w:val="009D2CC4"/>
    <w:rsid w:val="009D2F07"/>
    <w:rsid w:val="009D3110"/>
    <w:rsid w:val="009D3305"/>
    <w:rsid w:val="009D35FC"/>
    <w:rsid w:val="009D417F"/>
    <w:rsid w:val="009D49D7"/>
    <w:rsid w:val="009D4BA3"/>
    <w:rsid w:val="009D4C3D"/>
    <w:rsid w:val="009D58B2"/>
    <w:rsid w:val="009D6A4D"/>
    <w:rsid w:val="009D6EDE"/>
    <w:rsid w:val="009D76E8"/>
    <w:rsid w:val="009E0BA8"/>
    <w:rsid w:val="009E129E"/>
    <w:rsid w:val="009E15F7"/>
    <w:rsid w:val="009E163F"/>
    <w:rsid w:val="009E191B"/>
    <w:rsid w:val="009E2594"/>
    <w:rsid w:val="009E40EA"/>
    <w:rsid w:val="009E479D"/>
    <w:rsid w:val="009E4DB0"/>
    <w:rsid w:val="009E53E4"/>
    <w:rsid w:val="009E5CC0"/>
    <w:rsid w:val="009E5D88"/>
    <w:rsid w:val="009E5EF3"/>
    <w:rsid w:val="009E6903"/>
    <w:rsid w:val="009E6D4D"/>
    <w:rsid w:val="009E6D69"/>
    <w:rsid w:val="009E7B25"/>
    <w:rsid w:val="009F04AD"/>
    <w:rsid w:val="009F1C1C"/>
    <w:rsid w:val="009F25B4"/>
    <w:rsid w:val="009F2AEE"/>
    <w:rsid w:val="009F2E96"/>
    <w:rsid w:val="009F47C5"/>
    <w:rsid w:val="009F4961"/>
    <w:rsid w:val="009F5FC7"/>
    <w:rsid w:val="009F77A4"/>
    <w:rsid w:val="009F786D"/>
    <w:rsid w:val="009F7BE2"/>
    <w:rsid w:val="009F7FC4"/>
    <w:rsid w:val="00A007C1"/>
    <w:rsid w:val="00A00D80"/>
    <w:rsid w:val="00A00DBB"/>
    <w:rsid w:val="00A00FB8"/>
    <w:rsid w:val="00A0235B"/>
    <w:rsid w:val="00A026E6"/>
    <w:rsid w:val="00A027EC"/>
    <w:rsid w:val="00A02ABC"/>
    <w:rsid w:val="00A02D92"/>
    <w:rsid w:val="00A031E4"/>
    <w:rsid w:val="00A035B2"/>
    <w:rsid w:val="00A038BA"/>
    <w:rsid w:val="00A046D4"/>
    <w:rsid w:val="00A059D6"/>
    <w:rsid w:val="00A05A98"/>
    <w:rsid w:val="00A068E2"/>
    <w:rsid w:val="00A06E05"/>
    <w:rsid w:val="00A105E0"/>
    <w:rsid w:val="00A10718"/>
    <w:rsid w:val="00A10A3E"/>
    <w:rsid w:val="00A118E0"/>
    <w:rsid w:val="00A11D87"/>
    <w:rsid w:val="00A1206B"/>
    <w:rsid w:val="00A126B5"/>
    <w:rsid w:val="00A1299C"/>
    <w:rsid w:val="00A12FE4"/>
    <w:rsid w:val="00A14084"/>
    <w:rsid w:val="00A1420C"/>
    <w:rsid w:val="00A14850"/>
    <w:rsid w:val="00A14A51"/>
    <w:rsid w:val="00A14B41"/>
    <w:rsid w:val="00A15183"/>
    <w:rsid w:val="00A151CE"/>
    <w:rsid w:val="00A15338"/>
    <w:rsid w:val="00A15650"/>
    <w:rsid w:val="00A15F3A"/>
    <w:rsid w:val="00A173E4"/>
    <w:rsid w:val="00A1775C"/>
    <w:rsid w:val="00A17B42"/>
    <w:rsid w:val="00A17C7F"/>
    <w:rsid w:val="00A17FBC"/>
    <w:rsid w:val="00A201D6"/>
    <w:rsid w:val="00A20570"/>
    <w:rsid w:val="00A206AC"/>
    <w:rsid w:val="00A20E64"/>
    <w:rsid w:val="00A212D4"/>
    <w:rsid w:val="00A21454"/>
    <w:rsid w:val="00A21EF5"/>
    <w:rsid w:val="00A221FB"/>
    <w:rsid w:val="00A22747"/>
    <w:rsid w:val="00A22873"/>
    <w:rsid w:val="00A2360B"/>
    <w:rsid w:val="00A237CC"/>
    <w:rsid w:val="00A23ABF"/>
    <w:rsid w:val="00A23C62"/>
    <w:rsid w:val="00A23D31"/>
    <w:rsid w:val="00A243A8"/>
    <w:rsid w:val="00A248BB"/>
    <w:rsid w:val="00A248EA"/>
    <w:rsid w:val="00A24952"/>
    <w:rsid w:val="00A24E73"/>
    <w:rsid w:val="00A2628B"/>
    <w:rsid w:val="00A265C4"/>
    <w:rsid w:val="00A27945"/>
    <w:rsid w:val="00A27FFD"/>
    <w:rsid w:val="00A31382"/>
    <w:rsid w:val="00A317C0"/>
    <w:rsid w:val="00A31A56"/>
    <w:rsid w:val="00A31F2F"/>
    <w:rsid w:val="00A326A1"/>
    <w:rsid w:val="00A32BDF"/>
    <w:rsid w:val="00A34EB8"/>
    <w:rsid w:val="00A3575A"/>
    <w:rsid w:val="00A357AA"/>
    <w:rsid w:val="00A35FD4"/>
    <w:rsid w:val="00A36EC3"/>
    <w:rsid w:val="00A37507"/>
    <w:rsid w:val="00A37592"/>
    <w:rsid w:val="00A37F82"/>
    <w:rsid w:val="00A37FA2"/>
    <w:rsid w:val="00A40DE6"/>
    <w:rsid w:val="00A415D4"/>
    <w:rsid w:val="00A4165C"/>
    <w:rsid w:val="00A41BAE"/>
    <w:rsid w:val="00A41CC0"/>
    <w:rsid w:val="00A41FA1"/>
    <w:rsid w:val="00A42808"/>
    <w:rsid w:val="00A430B1"/>
    <w:rsid w:val="00A4389A"/>
    <w:rsid w:val="00A44010"/>
    <w:rsid w:val="00A443CA"/>
    <w:rsid w:val="00A4473A"/>
    <w:rsid w:val="00A450C6"/>
    <w:rsid w:val="00A45B48"/>
    <w:rsid w:val="00A45D78"/>
    <w:rsid w:val="00A4686C"/>
    <w:rsid w:val="00A46C3B"/>
    <w:rsid w:val="00A4732E"/>
    <w:rsid w:val="00A47FB3"/>
    <w:rsid w:val="00A505CE"/>
    <w:rsid w:val="00A51702"/>
    <w:rsid w:val="00A51AAB"/>
    <w:rsid w:val="00A51FFC"/>
    <w:rsid w:val="00A52EF2"/>
    <w:rsid w:val="00A53F03"/>
    <w:rsid w:val="00A54442"/>
    <w:rsid w:val="00A5481B"/>
    <w:rsid w:val="00A54A30"/>
    <w:rsid w:val="00A54FB3"/>
    <w:rsid w:val="00A550D8"/>
    <w:rsid w:val="00A55120"/>
    <w:rsid w:val="00A55746"/>
    <w:rsid w:val="00A55CEA"/>
    <w:rsid w:val="00A56CEB"/>
    <w:rsid w:val="00A56CFB"/>
    <w:rsid w:val="00A57E3E"/>
    <w:rsid w:val="00A6062C"/>
    <w:rsid w:val="00A60C5E"/>
    <w:rsid w:val="00A60D44"/>
    <w:rsid w:val="00A60DE3"/>
    <w:rsid w:val="00A61094"/>
    <w:rsid w:val="00A611B0"/>
    <w:rsid w:val="00A6161D"/>
    <w:rsid w:val="00A616A1"/>
    <w:rsid w:val="00A61A93"/>
    <w:rsid w:val="00A6285C"/>
    <w:rsid w:val="00A63899"/>
    <w:rsid w:val="00A63A9B"/>
    <w:rsid w:val="00A63ECB"/>
    <w:rsid w:val="00A64104"/>
    <w:rsid w:val="00A645F8"/>
    <w:rsid w:val="00A64998"/>
    <w:rsid w:val="00A65795"/>
    <w:rsid w:val="00A66247"/>
    <w:rsid w:val="00A66AB9"/>
    <w:rsid w:val="00A66C53"/>
    <w:rsid w:val="00A66EF2"/>
    <w:rsid w:val="00A671CF"/>
    <w:rsid w:val="00A67B20"/>
    <w:rsid w:val="00A67B43"/>
    <w:rsid w:val="00A702EB"/>
    <w:rsid w:val="00A7084D"/>
    <w:rsid w:val="00A70A6D"/>
    <w:rsid w:val="00A711A7"/>
    <w:rsid w:val="00A71BA2"/>
    <w:rsid w:val="00A71CEF"/>
    <w:rsid w:val="00A72821"/>
    <w:rsid w:val="00A72966"/>
    <w:rsid w:val="00A72BF3"/>
    <w:rsid w:val="00A73151"/>
    <w:rsid w:val="00A73944"/>
    <w:rsid w:val="00A74F07"/>
    <w:rsid w:val="00A75F94"/>
    <w:rsid w:val="00A76282"/>
    <w:rsid w:val="00A76372"/>
    <w:rsid w:val="00A76784"/>
    <w:rsid w:val="00A76AAB"/>
    <w:rsid w:val="00A77BD7"/>
    <w:rsid w:val="00A77CEA"/>
    <w:rsid w:val="00A77DAC"/>
    <w:rsid w:val="00A80594"/>
    <w:rsid w:val="00A80BA6"/>
    <w:rsid w:val="00A80D20"/>
    <w:rsid w:val="00A8175C"/>
    <w:rsid w:val="00A81C67"/>
    <w:rsid w:val="00A8347C"/>
    <w:rsid w:val="00A8354A"/>
    <w:rsid w:val="00A83CC8"/>
    <w:rsid w:val="00A83F1A"/>
    <w:rsid w:val="00A84E04"/>
    <w:rsid w:val="00A85170"/>
    <w:rsid w:val="00A8568F"/>
    <w:rsid w:val="00A85DA2"/>
    <w:rsid w:val="00A87058"/>
    <w:rsid w:val="00A879A2"/>
    <w:rsid w:val="00A87D26"/>
    <w:rsid w:val="00A87F2B"/>
    <w:rsid w:val="00A9002A"/>
    <w:rsid w:val="00A9027F"/>
    <w:rsid w:val="00A90B0C"/>
    <w:rsid w:val="00A913CC"/>
    <w:rsid w:val="00A91782"/>
    <w:rsid w:val="00A91E44"/>
    <w:rsid w:val="00A92046"/>
    <w:rsid w:val="00A9233E"/>
    <w:rsid w:val="00A924CF"/>
    <w:rsid w:val="00A9332E"/>
    <w:rsid w:val="00A93AC5"/>
    <w:rsid w:val="00A93AF7"/>
    <w:rsid w:val="00A93F07"/>
    <w:rsid w:val="00A9439A"/>
    <w:rsid w:val="00A94727"/>
    <w:rsid w:val="00A94C6F"/>
    <w:rsid w:val="00A94EA4"/>
    <w:rsid w:val="00A95A22"/>
    <w:rsid w:val="00A966C7"/>
    <w:rsid w:val="00A96A66"/>
    <w:rsid w:val="00A971B1"/>
    <w:rsid w:val="00A979F6"/>
    <w:rsid w:val="00A97B75"/>
    <w:rsid w:val="00AA069C"/>
    <w:rsid w:val="00AA2903"/>
    <w:rsid w:val="00AA2B52"/>
    <w:rsid w:val="00AA2F0E"/>
    <w:rsid w:val="00AA483C"/>
    <w:rsid w:val="00AA5542"/>
    <w:rsid w:val="00AA5B53"/>
    <w:rsid w:val="00AA5FE0"/>
    <w:rsid w:val="00AA61C2"/>
    <w:rsid w:val="00AA66B2"/>
    <w:rsid w:val="00AA7042"/>
    <w:rsid w:val="00AA7099"/>
    <w:rsid w:val="00AA79CB"/>
    <w:rsid w:val="00AA7C09"/>
    <w:rsid w:val="00AA7F57"/>
    <w:rsid w:val="00AB01D2"/>
    <w:rsid w:val="00AB0F9A"/>
    <w:rsid w:val="00AB0FD2"/>
    <w:rsid w:val="00AB10ED"/>
    <w:rsid w:val="00AB2742"/>
    <w:rsid w:val="00AB297A"/>
    <w:rsid w:val="00AB32D5"/>
    <w:rsid w:val="00AB3D8A"/>
    <w:rsid w:val="00AB420D"/>
    <w:rsid w:val="00AB5147"/>
    <w:rsid w:val="00AB59C0"/>
    <w:rsid w:val="00AB5BB4"/>
    <w:rsid w:val="00AB6537"/>
    <w:rsid w:val="00AB6897"/>
    <w:rsid w:val="00AB7918"/>
    <w:rsid w:val="00AB7FBD"/>
    <w:rsid w:val="00AC017F"/>
    <w:rsid w:val="00AC02EC"/>
    <w:rsid w:val="00AC076A"/>
    <w:rsid w:val="00AC0F3F"/>
    <w:rsid w:val="00AC1B5D"/>
    <w:rsid w:val="00AC2878"/>
    <w:rsid w:val="00AC300C"/>
    <w:rsid w:val="00AC3243"/>
    <w:rsid w:val="00AC3DC2"/>
    <w:rsid w:val="00AC41ED"/>
    <w:rsid w:val="00AC42FC"/>
    <w:rsid w:val="00AC47A1"/>
    <w:rsid w:val="00AC54DB"/>
    <w:rsid w:val="00AC55D1"/>
    <w:rsid w:val="00AC58A6"/>
    <w:rsid w:val="00AC60A8"/>
    <w:rsid w:val="00AC6761"/>
    <w:rsid w:val="00AC7039"/>
    <w:rsid w:val="00AC7FB9"/>
    <w:rsid w:val="00AD01A8"/>
    <w:rsid w:val="00AD1CDE"/>
    <w:rsid w:val="00AD1E1A"/>
    <w:rsid w:val="00AD22C1"/>
    <w:rsid w:val="00AD2767"/>
    <w:rsid w:val="00AD3789"/>
    <w:rsid w:val="00AD3798"/>
    <w:rsid w:val="00AD3A92"/>
    <w:rsid w:val="00AD3ECA"/>
    <w:rsid w:val="00AD4289"/>
    <w:rsid w:val="00AD48F4"/>
    <w:rsid w:val="00AD4B28"/>
    <w:rsid w:val="00AD4CE2"/>
    <w:rsid w:val="00AD4D7F"/>
    <w:rsid w:val="00AD58C0"/>
    <w:rsid w:val="00AD5AB8"/>
    <w:rsid w:val="00AD5C26"/>
    <w:rsid w:val="00AD69A3"/>
    <w:rsid w:val="00AD6B96"/>
    <w:rsid w:val="00AD6C5B"/>
    <w:rsid w:val="00AD6DB6"/>
    <w:rsid w:val="00AD7AE6"/>
    <w:rsid w:val="00AD7BBD"/>
    <w:rsid w:val="00AE0013"/>
    <w:rsid w:val="00AE01CD"/>
    <w:rsid w:val="00AE02DD"/>
    <w:rsid w:val="00AE0786"/>
    <w:rsid w:val="00AE0D66"/>
    <w:rsid w:val="00AE1387"/>
    <w:rsid w:val="00AE22D1"/>
    <w:rsid w:val="00AE2336"/>
    <w:rsid w:val="00AE261C"/>
    <w:rsid w:val="00AE3DC0"/>
    <w:rsid w:val="00AE403A"/>
    <w:rsid w:val="00AE4771"/>
    <w:rsid w:val="00AE4A75"/>
    <w:rsid w:val="00AE4C52"/>
    <w:rsid w:val="00AE4F83"/>
    <w:rsid w:val="00AE531D"/>
    <w:rsid w:val="00AE53A3"/>
    <w:rsid w:val="00AE53F5"/>
    <w:rsid w:val="00AE58B0"/>
    <w:rsid w:val="00AE6859"/>
    <w:rsid w:val="00AE7A11"/>
    <w:rsid w:val="00AE7B8A"/>
    <w:rsid w:val="00AF0406"/>
    <w:rsid w:val="00AF046B"/>
    <w:rsid w:val="00AF05A6"/>
    <w:rsid w:val="00AF0AA5"/>
    <w:rsid w:val="00AF0D99"/>
    <w:rsid w:val="00AF1680"/>
    <w:rsid w:val="00AF2DA2"/>
    <w:rsid w:val="00AF2E59"/>
    <w:rsid w:val="00AF32B5"/>
    <w:rsid w:val="00AF371C"/>
    <w:rsid w:val="00AF3FE9"/>
    <w:rsid w:val="00AF4045"/>
    <w:rsid w:val="00AF5A7A"/>
    <w:rsid w:val="00AF6120"/>
    <w:rsid w:val="00AF6FFD"/>
    <w:rsid w:val="00AF7F69"/>
    <w:rsid w:val="00B002D6"/>
    <w:rsid w:val="00B023D6"/>
    <w:rsid w:val="00B0271E"/>
    <w:rsid w:val="00B039DE"/>
    <w:rsid w:val="00B03CCB"/>
    <w:rsid w:val="00B05C5D"/>
    <w:rsid w:val="00B05E54"/>
    <w:rsid w:val="00B05EAB"/>
    <w:rsid w:val="00B06753"/>
    <w:rsid w:val="00B06D64"/>
    <w:rsid w:val="00B06DB5"/>
    <w:rsid w:val="00B07617"/>
    <w:rsid w:val="00B07945"/>
    <w:rsid w:val="00B07AF2"/>
    <w:rsid w:val="00B07B5D"/>
    <w:rsid w:val="00B10395"/>
    <w:rsid w:val="00B10B42"/>
    <w:rsid w:val="00B10FAB"/>
    <w:rsid w:val="00B1124B"/>
    <w:rsid w:val="00B11AD7"/>
    <w:rsid w:val="00B121CD"/>
    <w:rsid w:val="00B12D36"/>
    <w:rsid w:val="00B12E07"/>
    <w:rsid w:val="00B13175"/>
    <w:rsid w:val="00B136F2"/>
    <w:rsid w:val="00B1433B"/>
    <w:rsid w:val="00B145DA"/>
    <w:rsid w:val="00B148AF"/>
    <w:rsid w:val="00B16E47"/>
    <w:rsid w:val="00B178D3"/>
    <w:rsid w:val="00B17A92"/>
    <w:rsid w:val="00B2033B"/>
    <w:rsid w:val="00B20717"/>
    <w:rsid w:val="00B20C1A"/>
    <w:rsid w:val="00B20D79"/>
    <w:rsid w:val="00B211D0"/>
    <w:rsid w:val="00B222B5"/>
    <w:rsid w:val="00B223BF"/>
    <w:rsid w:val="00B22F5A"/>
    <w:rsid w:val="00B23265"/>
    <w:rsid w:val="00B237FE"/>
    <w:rsid w:val="00B23ADD"/>
    <w:rsid w:val="00B23C8F"/>
    <w:rsid w:val="00B23DE7"/>
    <w:rsid w:val="00B23FC8"/>
    <w:rsid w:val="00B24279"/>
    <w:rsid w:val="00B24B9C"/>
    <w:rsid w:val="00B24BFA"/>
    <w:rsid w:val="00B24CD0"/>
    <w:rsid w:val="00B250F8"/>
    <w:rsid w:val="00B25A8E"/>
    <w:rsid w:val="00B25F7E"/>
    <w:rsid w:val="00B271B7"/>
    <w:rsid w:val="00B27A08"/>
    <w:rsid w:val="00B27D69"/>
    <w:rsid w:val="00B27F43"/>
    <w:rsid w:val="00B3098B"/>
    <w:rsid w:val="00B3099B"/>
    <w:rsid w:val="00B32407"/>
    <w:rsid w:val="00B325BF"/>
    <w:rsid w:val="00B32FA9"/>
    <w:rsid w:val="00B343B1"/>
    <w:rsid w:val="00B345F7"/>
    <w:rsid w:val="00B348F7"/>
    <w:rsid w:val="00B34B5F"/>
    <w:rsid w:val="00B34D9E"/>
    <w:rsid w:val="00B3557C"/>
    <w:rsid w:val="00B3616A"/>
    <w:rsid w:val="00B37029"/>
    <w:rsid w:val="00B37713"/>
    <w:rsid w:val="00B40D1D"/>
    <w:rsid w:val="00B41118"/>
    <w:rsid w:val="00B41EF8"/>
    <w:rsid w:val="00B426FE"/>
    <w:rsid w:val="00B42912"/>
    <w:rsid w:val="00B42942"/>
    <w:rsid w:val="00B433B4"/>
    <w:rsid w:val="00B433F3"/>
    <w:rsid w:val="00B444AE"/>
    <w:rsid w:val="00B4472E"/>
    <w:rsid w:val="00B448E3"/>
    <w:rsid w:val="00B44937"/>
    <w:rsid w:val="00B449F5"/>
    <w:rsid w:val="00B45523"/>
    <w:rsid w:val="00B46AF9"/>
    <w:rsid w:val="00B46C7E"/>
    <w:rsid w:val="00B476B5"/>
    <w:rsid w:val="00B477D9"/>
    <w:rsid w:val="00B47B11"/>
    <w:rsid w:val="00B47FDB"/>
    <w:rsid w:val="00B5000C"/>
    <w:rsid w:val="00B50077"/>
    <w:rsid w:val="00B50890"/>
    <w:rsid w:val="00B50E30"/>
    <w:rsid w:val="00B51228"/>
    <w:rsid w:val="00B514B5"/>
    <w:rsid w:val="00B515AC"/>
    <w:rsid w:val="00B51C98"/>
    <w:rsid w:val="00B5222B"/>
    <w:rsid w:val="00B522E3"/>
    <w:rsid w:val="00B527C7"/>
    <w:rsid w:val="00B5327C"/>
    <w:rsid w:val="00B534DC"/>
    <w:rsid w:val="00B55352"/>
    <w:rsid w:val="00B55C24"/>
    <w:rsid w:val="00B568DF"/>
    <w:rsid w:val="00B57C49"/>
    <w:rsid w:val="00B60C08"/>
    <w:rsid w:val="00B60CF4"/>
    <w:rsid w:val="00B60E6D"/>
    <w:rsid w:val="00B61224"/>
    <w:rsid w:val="00B61CEB"/>
    <w:rsid w:val="00B61D44"/>
    <w:rsid w:val="00B6319C"/>
    <w:rsid w:val="00B63FDD"/>
    <w:rsid w:val="00B6490C"/>
    <w:rsid w:val="00B6549F"/>
    <w:rsid w:val="00B66322"/>
    <w:rsid w:val="00B66335"/>
    <w:rsid w:val="00B673CE"/>
    <w:rsid w:val="00B673DB"/>
    <w:rsid w:val="00B708BA"/>
    <w:rsid w:val="00B70ABD"/>
    <w:rsid w:val="00B719D6"/>
    <w:rsid w:val="00B722E5"/>
    <w:rsid w:val="00B72459"/>
    <w:rsid w:val="00B72DC8"/>
    <w:rsid w:val="00B734B8"/>
    <w:rsid w:val="00B736B5"/>
    <w:rsid w:val="00B737E6"/>
    <w:rsid w:val="00B73B1F"/>
    <w:rsid w:val="00B74C08"/>
    <w:rsid w:val="00B74DEA"/>
    <w:rsid w:val="00B74FDC"/>
    <w:rsid w:val="00B75516"/>
    <w:rsid w:val="00B76229"/>
    <w:rsid w:val="00B76324"/>
    <w:rsid w:val="00B767BA"/>
    <w:rsid w:val="00B76D44"/>
    <w:rsid w:val="00B77727"/>
    <w:rsid w:val="00B777F6"/>
    <w:rsid w:val="00B8053F"/>
    <w:rsid w:val="00B8073F"/>
    <w:rsid w:val="00B80761"/>
    <w:rsid w:val="00B80831"/>
    <w:rsid w:val="00B813CC"/>
    <w:rsid w:val="00B81F29"/>
    <w:rsid w:val="00B82105"/>
    <w:rsid w:val="00B8295D"/>
    <w:rsid w:val="00B832E8"/>
    <w:rsid w:val="00B836B4"/>
    <w:rsid w:val="00B83C39"/>
    <w:rsid w:val="00B843B8"/>
    <w:rsid w:val="00B84510"/>
    <w:rsid w:val="00B846AD"/>
    <w:rsid w:val="00B84EAF"/>
    <w:rsid w:val="00B84EF3"/>
    <w:rsid w:val="00B85781"/>
    <w:rsid w:val="00B8584B"/>
    <w:rsid w:val="00B86AB2"/>
    <w:rsid w:val="00B86EEE"/>
    <w:rsid w:val="00B87D17"/>
    <w:rsid w:val="00B903F5"/>
    <w:rsid w:val="00B9123A"/>
    <w:rsid w:val="00B9155B"/>
    <w:rsid w:val="00B9179C"/>
    <w:rsid w:val="00B9443D"/>
    <w:rsid w:val="00B94775"/>
    <w:rsid w:val="00B95B55"/>
    <w:rsid w:val="00B95C19"/>
    <w:rsid w:val="00B96269"/>
    <w:rsid w:val="00B963BE"/>
    <w:rsid w:val="00B965FB"/>
    <w:rsid w:val="00B96703"/>
    <w:rsid w:val="00B96EAF"/>
    <w:rsid w:val="00BA018D"/>
    <w:rsid w:val="00BA0399"/>
    <w:rsid w:val="00BA07DF"/>
    <w:rsid w:val="00BA0856"/>
    <w:rsid w:val="00BA0D1B"/>
    <w:rsid w:val="00BA1133"/>
    <w:rsid w:val="00BA17D3"/>
    <w:rsid w:val="00BA2D3B"/>
    <w:rsid w:val="00BA39D3"/>
    <w:rsid w:val="00BA3C2E"/>
    <w:rsid w:val="00BA5832"/>
    <w:rsid w:val="00BA5985"/>
    <w:rsid w:val="00BA5DF6"/>
    <w:rsid w:val="00BA6245"/>
    <w:rsid w:val="00BA6352"/>
    <w:rsid w:val="00BA6601"/>
    <w:rsid w:val="00BA70B7"/>
    <w:rsid w:val="00BA74C6"/>
    <w:rsid w:val="00BA7A82"/>
    <w:rsid w:val="00BA7F4B"/>
    <w:rsid w:val="00BB05FD"/>
    <w:rsid w:val="00BB073A"/>
    <w:rsid w:val="00BB09A7"/>
    <w:rsid w:val="00BB0A93"/>
    <w:rsid w:val="00BB172A"/>
    <w:rsid w:val="00BB1AB2"/>
    <w:rsid w:val="00BB25F2"/>
    <w:rsid w:val="00BB3524"/>
    <w:rsid w:val="00BB5467"/>
    <w:rsid w:val="00BB5478"/>
    <w:rsid w:val="00BB5C21"/>
    <w:rsid w:val="00BB622D"/>
    <w:rsid w:val="00BB6C67"/>
    <w:rsid w:val="00BB702B"/>
    <w:rsid w:val="00BB7A1B"/>
    <w:rsid w:val="00BC0020"/>
    <w:rsid w:val="00BC01B7"/>
    <w:rsid w:val="00BC0CD4"/>
    <w:rsid w:val="00BC0D4F"/>
    <w:rsid w:val="00BC1495"/>
    <w:rsid w:val="00BC194F"/>
    <w:rsid w:val="00BC1DFF"/>
    <w:rsid w:val="00BC287B"/>
    <w:rsid w:val="00BC3402"/>
    <w:rsid w:val="00BC36C7"/>
    <w:rsid w:val="00BC3A0D"/>
    <w:rsid w:val="00BC42F5"/>
    <w:rsid w:val="00BC455D"/>
    <w:rsid w:val="00BC49CF"/>
    <w:rsid w:val="00BC4AD5"/>
    <w:rsid w:val="00BC5728"/>
    <w:rsid w:val="00BC59A4"/>
    <w:rsid w:val="00BC6F4E"/>
    <w:rsid w:val="00BC7D66"/>
    <w:rsid w:val="00BD02C2"/>
    <w:rsid w:val="00BD0390"/>
    <w:rsid w:val="00BD0BE1"/>
    <w:rsid w:val="00BD17ED"/>
    <w:rsid w:val="00BD22AB"/>
    <w:rsid w:val="00BD290C"/>
    <w:rsid w:val="00BD2C53"/>
    <w:rsid w:val="00BD3157"/>
    <w:rsid w:val="00BD3432"/>
    <w:rsid w:val="00BD4009"/>
    <w:rsid w:val="00BD5594"/>
    <w:rsid w:val="00BD5728"/>
    <w:rsid w:val="00BD59AA"/>
    <w:rsid w:val="00BD5BF6"/>
    <w:rsid w:val="00BD656A"/>
    <w:rsid w:val="00BD664B"/>
    <w:rsid w:val="00BD6CF4"/>
    <w:rsid w:val="00BD76B8"/>
    <w:rsid w:val="00BD7B60"/>
    <w:rsid w:val="00BD7C2A"/>
    <w:rsid w:val="00BD7DA1"/>
    <w:rsid w:val="00BD7E85"/>
    <w:rsid w:val="00BE0225"/>
    <w:rsid w:val="00BE161B"/>
    <w:rsid w:val="00BE19FF"/>
    <w:rsid w:val="00BE201A"/>
    <w:rsid w:val="00BE3459"/>
    <w:rsid w:val="00BE369C"/>
    <w:rsid w:val="00BE3E24"/>
    <w:rsid w:val="00BE3F90"/>
    <w:rsid w:val="00BE4A28"/>
    <w:rsid w:val="00BE50E7"/>
    <w:rsid w:val="00BE513D"/>
    <w:rsid w:val="00BE5425"/>
    <w:rsid w:val="00BE58F5"/>
    <w:rsid w:val="00BE5B6F"/>
    <w:rsid w:val="00BE65B3"/>
    <w:rsid w:val="00BE6B0E"/>
    <w:rsid w:val="00BE6B89"/>
    <w:rsid w:val="00BE6BE8"/>
    <w:rsid w:val="00BE716E"/>
    <w:rsid w:val="00BE7181"/>
    <w:rsid w:val="00BE764C"/>
    <w:rsid w:val="00BE7A7D"/>
    <w:rsid w:val="00BF0D89"/>
    <w:rsid w:val="00BF1815"/>
    <w:rsid w:val="00BF1988"/>
    <w:rsid w:val="00BF1DF3"/>
    <w:rsid w:val="00BF1F9B"/>
    <w:rsid w:val="00BF1F9C"/>
    <w:rsid w:val="00BF22B4"/>
    <w:rsid w:val="00BF3BCA"/>
    <w:rsid w:val="00BF3E5D"/>
    <w:rsid w:val="00BF505C"/>
    <w:rsid w:val="00BF6025"/>
    <w:rsid w:val="00BF610D"/>
    <w:rsid w:val="00BF6679"/>
    <w:rsid w:val="00BF6B3F"/>
    <w:rsid w:val="00BF72D8"/>
    <w:rsid w:val="00BF7AA4"/>
    <w:rsid w:val="00BF7AFD"/>
    <w:rsid w:val="00C00264"/>
    <w:rsid w:val="00C005E3"/>
    <w:rsid w:val="00C0077B"/>
    <w:rsid w:val="00C00CAC"/>
    <w:rsid w:val="00C01A52"/>
    <w:rsid w:val="00C01AF4"/>
    <w:rsid w:val="00C01D23"/>
    <w:rsid w:val="00C0240D"/>
    <w:rsid w:val="00C0439D"/>
    <w:rsid w:val="00C0439F"/>
    <w:rsid w:val="00C0481E"/>
    <w:rsid w:val="00C04CEE"/>
    <w:rsid w:val="00C05327"/>
    <w:rsid w:val="00C05691"/>
    <w:rsid w:val="00C05D8F"/>
    <w:rsid w:val="00C05EE9"/>
    <w:rsid w:val="00C074F7"/>
    <w:rsid w:val="00C0764D"/>
    <w:rsid w:val="00C07797"/>
    <w:rsid w:val="00C10416"/>
    <w:rsid w:val="00C10BE1"/>
    <w:rsid w:val="00C10E1B"/>
    <w:rsid w:val="00C12067"/>
    <w:rsid w:val="00C1219A"/>
    <w:rsid w:val="00C1221A"/>
    <w:rsid w:val="00C1232F"/>
    <w:rsid w:val="00C12AFC"/>
    <w:rsid w:val="00C12D39"/>
    <w:rsid w:val="00C12F07"/>
    <w:rsid w:val="00C132B8"/>
    <w:rsid w:val="00C1336B"/>
    <w:rsid w:val="00C133DF"/>
    <w:rsid w:val="00C14388"/>
    <w:rsid w:val="00C14F81"/>
    <w:rsid w:val="00C15089"/>
    <w:rsid w:val="00C1542E"/>
    <w:rsid w:val="00C154C3"/>
    <w:rsid w:val="00C15CA8"/>
    <w:rsid w:val="00C167DD"/>
    <w:rsid w:val="00C16827"/>
    <w:rsid w:val="00C17129"/>
    <w:rsid w:val="00C1745F"/>
    <w:rsid w:val="00C175E9"/>
    <w:rsid w:val="00C2009E"/>
    <w:rsid w:val="00C20193"/>
    <w:rsid w:val="00C207B0"/>
    <w:rsid w:val="00C20D1B"/>
    <w:rsid w:val="00C20DF6"/>
    <w:rsid w:val="00C21380"/>
    <w:rsid w:val="00C21D3E"/>
    <w:rsid w:val="00C21FE6"/>
    <w:rsid w:val="00C22418"/>
    <w:rsid w:val="00C22AAA"/>
    <w:rsid w:val="00C22DA7"/>
    <w:rsid w:val="00C2358A"/>
    <w:rsid w:val="00C24278"/>
    <w:rsid w:val="00C2441A"/>
    <w:rsid w:val="00C24AD3"/>
    <w:rsid w:val="00C24D07"/>
    <w:rsid w:val="00C25145"/>
    <w:rsid w:val="00C2566A"/>
    <w:rsid w:val="00C256B4"/>
    <w:rsid w:val="00C25804"/>
    <w:rsid w:val="00C263C8"/>
    <w:rsid w:val="00C26D30"/>
    <w:rsid w:val="00C279D3"/>
    <w:rsid w:val="00C306F2"/>
    <w:rsid w:val="00C30822"/>
    <w:rsid w:val="00C30A34"/>
    <w:rsid w:val="00C31CE3"/>
    <w:rsid w:val="00C3217F"/>
    <w:rsid w:val="00C321C5"/>
    <w:rsid w:val="00C32D7F"/>
    <w:rsid w:val="00C33283"/>
    <w:rsid w:val="00C3407C"/>
    <w:rsid w:val="00C340B0"/>
    <w:rsid w:val="00C3418F"/>
    <w:rsid w:val="00C34C52"/>
    <w:rsid w:val="00C34D8A"/>
    <w:rsid w:val="00C35C7A"/>
    <w:rsid w:val="00C3708C"/>
    <w:rsid w:val="00C37C20"/>
    <w:rsid w:val="00C400B9"/>
    <w:rsid w:val="00C40D06"/>
    <w:rsid w:val="00C40E34"/>
    <w:rsid w:val="00C413C9"/>
    <w:rsid w:val="00C418D4"/>
    <w:rsid w:val="00C42D7B"/>
    <w:rsid w:val="00C4423A"/>
    <w:rsid w:val="00C44826"/>
    <w:rsid w:val="00C448EF"/>
    <w:rsid w:val="00C44A26"/>
    <w:rsid w:val="00C4504C"/>
    <w:rsid w:val="00C4545F"/>
    <w:rsid w:val="00C45829"/>
    <w:rsid w:val="00C4654D"/>
    <w:rsid w:val="00C46D75"/>
    <w:rsid w:val="00C46FB0"/>
    <w:rsid w:val="00C470BA"/>
    <w:rsid w:val="00C501D1"/>
    <w:rsid w:val="00C521BA"/>
    <w:rsid w:val="00C522C1"/>
    <w:rsid w:val="00C52F7B"/>
    <w:rsid w:val="00C53096"/>
    <w:rsid w:val="00C53311"/>
    <w:rsid w:val="00C53B23"/>
    <w:rsid w:val="00C53C7A"/>
    <w:rsid w:val="00C54E28"/>
    <w:rsid w:val="00C551A9"/>
    <w:rsid w:val="00C55FA8"/>
    <w:rsid w:val="00C565D8"/>
    <w:rsid w:val="00C56EF2"/>
    <w:rsid w:val="00C572AE"/>
    <w:rsid w:val="00C57360"/>
    <w:rsid w:val="00C57B5F"/>
    <w:rsid w:val="00C57BE7"/>
    <w:rsid w:val="00C60816"/>
    <w:rsid w:val="00C61526"/>
    <w:rsid w:val="00C61A62"/>
    <w:rsid w:val="00C625C2"/>
    <w:rsid w:val="00C629D6"/>
    <w:rsid w:val="00C62F16"/>
    <w:rsid w:val="00C63680"/>
    <w:rsid w:val="00C63706"/>
    <w:rsid w:val="00C63E49"/>
    <w:rsid w:val="00C64299"/>
    <w:rsid w:val="00C64BC6"/>
    <w:rsid w:val="00C64E06"/>
    <w:rsid w:val="00C65877"/>
    <w:rsid w:val="00C66074"/>
    <w:rsid w:val="00C66350"/>
    <w:rsid w:val="00C6657F"/>
    <w:rsid w:val="00C666F6"/>
    <w:rsid w:val="00C66896"/>
    <w:rsid w:val="00C669A0"/>
    <w:rsid w:val="00C66EB2"/>
    <w:rsid w:val="00C6744D"/>
    <w:rsid w:val="00C67584"/>
    <w:rsid w:val="00C70E92"/>
    <w:rsid w:val="00C7111C"/>
    <w:rsid w:val="00C72D93"/>
    <w:rsid w:val="00C72EB9"/>
    <w:rsid w:val="00C73E7F"/>
    <w:rsid w:val="00C74985"/>
    <w:rsid w:val="00C74F2D"/>
    <w:rsid w:val="00C75DC0"/>
    <w:rsid w:val="00C762B6"/>
    <w:rsid w:val="00C76C56"/>
    <w:rsid w:val="00C76F1A"/>
    <w:rsid w:val="00C77184"/>
    <w:rsid w:val="00C778DF"/>
    <w:rsid w:val="00C779AA"/>
    <w:rsid w:val="00C77C78"/>
    <w:rsid w:val="00C77EE8"/>
    <w:rsid w:val="00C8029F"/>
    <w:rsid w:val="00C806B0"/>
    <w:rsid w:val="00C81A7B"/>
    <w:rsid w:val="00C81FD9"/>
    <w:rsid w:val="00C824E1"/>
    <w:rsid w:val="00C830F7"/>
    <w:rsid w:val="00C831CE"/>
    <w:rsid w:val="00C8326D"/>
    <w:rsid w:val="00C83554"/>
    <w:rsid w:val="00C83C7B"/>
    <w:rsid w:val="00C8528E"/>
    <w:rsid w:val="00C85665"/>
    <w:rsid w:val="00C8694B"/>
    <w:rsid w:val="00C86A81"/>
    <w:rsid w:val="00C87519"/>
    <w:rsid w:val="00C90A89"/>
    <w:rsid w:val="00C90C81"/>
    <w:rsid w:val="00C91120"/>
    <w:rsid w:val="00C9180B"/>
    <w:rsid w:val="00C91861"/>
    <w:rsid w:val="00C91B68"/>
    <w:rsid w:val="00C91F88"/>
    <w:rsid w:val="00C923CC"/>
    <w:rsid w:val="00C926F1"/>
    <w:rsid w:val="00C92AC0"/>
    <w:rsid w:val="00C93121"/>
    <w:rsid w:val="00C93903"/>
    <w:rsid w:val="00C95342"/>
    <w:rsid w:val="00C96B98"/>
    <w:rsid w:val="00C96C26"/>
    <w:rsid w:val="00C97C87"/>
    <w:rsid w:val="00C97D1D"/>
    <w:rsid w:val="00CA01AA"/>
    <w:rsid w:val="00CA1529"/>
    <w:rsid w:val="00CA1659"/>
    <w:rsid w:val="00CA16D0"/>
    <w:rsid w:val="00CA1C82"/>
    <w:rsid w:val="00CA1DF1"/>
    <w:rsid w:val="00CA1FBC"/>
    <w:rsid w:val="00CA2310"/>
    <w:rsid w:val="00CA2C93"/>
    <w:rsid w:val="00CA2EEC"/>
    <w:rsid w:val="00CA32D9"/>
    <w:rsid w:val="00CA32ED"/>
    <w:rsid w:val="00CA4A83"/>
    <w:rsid w:val="00CA597C"/>
    <w:rsid w:val="00CA6E3C"/>
    <w:rsid w:val="00CA6F45"/>
    <w:rsid w:val="00CA74E5"/>
    <w:rsid w:val="00CA7723"/>
    <w:rsid w:val="00CA7DA8"/>
    <w:rsid w:val="00CA7E02"/>
    <w:rsid w:val="00CA7F9A"/>
    <w:rsid w:val="00CB1A6D"/>
    <w:rsid w:val="00CB2175"/>
    <w:rsid w:val="00CB2177"/>
    <w:rsid w:val="00CB265A"/>
    <w:rsid w:val="00CB2BFE"/>
    <w:rsid w:val="00CB2DA2"/>
    <w:rsid w:val="00CB2DB1"/>
    <w:rsid w:val="00CB3723"/>
    <w:rsid w:val="00CB3C26"/>
    <w:rsid w:val="00CB4103"/>
    <w:rsid w:val="00CB4E0B"/>
    <w:rsid w:val="00CB569B"/>
    <w:rsid w:val="00CB5AD3"/>
    <w:rsid w:val="00CB67BB"/>
    <w:rsid w:val="00CB6F38"/>
    <w:rsid w:val="00CB7AD6"/>
    <w:rsid w:val="00CC0C75"/>
    <w:rsid w:val="00CC0D9A"/>
    <w:rsid w:val="00CC0F10"/>
    <w:rsid w:val="00CC22E6"/>
    <w:rsid w:val="00CC2776"/>
    <w:rsid w:val="00CC566F"/>
    <w:rsid w:val="00CC5691"/>
    <w:rsid w:val="00CC57D4"/>
    <w:rsid w:val="00CC60FD"/>
    <w:rsid w:val="00CC624C"/>
    <w:rsid w:val="00CC63A1"/>
    <w:rsid w:val="00CC6926"/>
    <w:rsid w:val="00CD0493"/>
    <w:rsid w:val="00CD1193"/>
    <w:rsid w:val="00CD1314"/>
    <w:rsid w:val="00CD1584"/>
    <w:rsid w:val="00CD2B7C"/>
    <w:rsid w:val="00CD2D1B"/>
    <w:rsid w:val="00CD3171"/>
    <w:rsid w:val="00CD31EF"/>
    <w:rsid w:val="00CD3321"/>
    <w:rsid w:val="00CD3B57"/>
    <w:rsid w:val="00CD49E4"/>
    <w:rsid w:val="00CD4C8E"/>
    <w:rsid w:val="00CD52E6"/>
    <w:rsid w:val="00CD5384"/>
    <w:rsid w:val="00CD5972"/>
    <w:rsid w:val="00CD5CE9"/>
    <w:rsid w:val="00CD60D1"/>
    <w:rsid w:val="00CD72EB"/>
    <w:rsid w:val="00CE0261"/>
    <w:rsid w:val="00CE0356"/>
    <w:rsid w:val="00CE0C84"/>
    <w:rsid w:val="00CE0E85"/>
    <w:rsid w:val="00CE13A3"/>
    <w:rsid w:val="00CE1739"/>
    <w:rsid w:val="00CE1C22"/>
    <w:rsid w:val="00CE2BDA"/>
    <w:rsid w:val="00CE311A"/>
    <w:rsid w:val="00CE3207"/>
    <w:rsid w:val="00CE3353"/>
    <w:rsid w:val="00CE38F9"/>
    <w:rsid w:val="00CE3E6D"/>
    <w:rsid w:val="00CE4630"/>
    <w:rsid w:val="00CE4798"/>
    <w:rsid w:val="00CE49C4"/>
    <w:rsid w:val="00CE4DB8"/>
    <w:rsid w:val="00CE4EF6"/>
    <w:rsid w:val="00CE53F7"/>
    <w:rsid w:val="00CE5A75"/>
    <w:rsid w:val="00CE6CD1"/>
    <w:rsid w:val="00CE7133"/>
    <w:rsid w:val="00CE73A7"/>
    <w:rsid w:val="00CE74C5"/>
    <w:rsid w:val="00CE7A87"/>
    <w:rsid w:val="00CE7E54"/>
    <w:rsid w:val="00CE7F41"/>
    <w:rsid w:val="00CF0138"/>
    <w:rsid w:val="00CF0278"/>
    <w:rsid w:val="00CF0805"/>
    <w:rsid w:val="00CF1A30"/>
    <w:rsid w:val="00CF26C2"/>
    <w:rsid w:val="00CF283F"/>
    <w:rsid w:val="00CF2AE0"/>
    <w:rsid w:val="00CF34E3"/>
    <w:rsid w:val="00CF38ED"/>
    <w:rsid w:val="00CF497B"/>
    <w:rsid w:val="00CF4B3C"/>
    <w:rsid w:val="00CF4F57"/>
    <w:rsid w:val="00CF519F"/>
    <w:rsid w:val="00CF6059"/>
    <w:rsid w:val="00CF60E8"/>
    <w:rsid w:val="00CF685B"/>
    <w:rsid w:val="00CF68A0"/>
    <w:rsid w:val="00D00730"/>
    <w:rsid w:val="00D00832"/>
    <w:rsid w:val="00D017A6"/>
    <w:rsid w:val="00D01A74"/>
    <w:rsid w:val="00D01BAA"/>
    <w:rsid w:val="00D01FB2"/>
    <w:rsid w:val="00D02B95"/>
    <w:rsid w:val="00D02C62"/>
    <w:rsid w:val="00D034DF"/>
    <w:rsid w:val="00D03FCB"/>
    <w:rsid w:val="00D04C54"/>
    <w:rsid w:val="00D05D8E"/>
    <w:rsid w:val="00D067C5"/>
    <w:rsid w:val="00D06F86"/>
    <w:rsid w:val="00D0732F"/>
    <w:rsid w:val="00D077B0"/>
    <w:rsid w:val="00D1034D"/>
    <w:rsid w:val="00D1060D"/>
    <w:rsid w:val="00D10BD4"/>
    <w:rsid w:val="00D10C36"/>
    <w:rsid w:val="00D10CB6"/>
    <w:rsid w:val="00D10EA6"/>
    <w:rsid w:val="00D11B22"/>
    <w:rsid w:val="00D12CA4"/>
    <w:rsid w:val="00D13910"/>
    <w:rsid w:val="00D13AD1"/>
    <w:rsid w:val="00D13B4B"/>
    <w:rsid w:val="00D142CB"/>
    <w:rsid w:val="00D14C06"/>
    <w:rsid w:val="00D1536D"/>
    <w:rsid w:val="00D15A1C"/>
    <w:rsid w:val="00D15E12"/>
    <w:rsid w:val="00D163F1"/>
    <w:rsid w:val="00D1640F"/>
    <w:rsid w:val="00D16570"/>
    <w:rsid w:val="00D165A0"/>
    <w:rsid w:val="00D16AB9"/>
    <w:rsid w:val="00D17592"/>
    <w:rsid w:val="00D1760C"/>
    <w:rsid w:val="00D17B9F"/>
    <w:rsid w:val="00D200BE"/>
    <w:rsid w:val="00D20C2C"/>
    <w:rsid w:val="00D21020"/>
    <w:rsid w:val="00D21726"/>
    <w:rsid w:val="00D21C59"/>
    <w:rsid w:val="00D224DD"/>
    <w:rsid w:val="00D2288A"/>
    <w:rsid w:val="00D2314A"/>
    <w:rsid w:val="00D239D4"/>
    <w:rsid w:val="00D23AC1"/>
    <w:rsid w:val="00D24184"/>
    <w:rsid w:val="00D24A4C"/>
    <w:rsid w:val="00D251AC"/>
    <w:rsid w:val="00D25457"/>
    <w:rsid w:val="00D257B7"/>
    <w:rsid w:val="00D264B0"/>
    <w:rsid w:val="00D264B5"/>
    <w:rsid w:val="00D26597"/>
    <w:rsid w:val="00D26C2E"/>
    <w:rsid w:val="00D2739A"/>
    <w:rsid w:val="00D300A2"/>
    <w:rsid w:val="00D3056F"/>
    <w:rsid w:val="00D30851"/>
    <w:rsid w:val="00D309D9"/>
    <w:rsid w:val="00D30D39"/>
    <w:rsid w:val="00D30D51"/>
    <w:rsid w:val="00D30F48"/>
    <w:rsid w:val="00D318E0"/>
    <w:rsid w:val="00D319A7"/>
    <w:rsid w:val="00D32439"/>
    <w:rsid w:val="00D3273E"/>
    <w:rsid w:val="00D334A0"/>
    <w:rsid w:val="00D33C3F"/>
    <w:rsid w:val="00D343A6"/>
    <w:rsid w:val="00D3490E"/>
    <w:rsid w:val="00D34B88"/>
    <w:rsid w:val="00D355C1"/>
    <w:rsid w:val="00D35B51"/>
    <w:rsid w:val="00D35CE7"/>
    <w:rsid w:val="00D36467"/>
    <w:rsid w:val="00D36688"/>
    <w:rsid w:val="00D36CF6"/>
    <w:rsid w:val="00D3703F"/>
    <w:rsid w:val="00D3739D"/>
    <w:rsid w:val="00D3757A"/>
    <w:rsid w:val="00D37A30"/>
    <w:rsid w:val="00D37B4C"/>
    <w:rsid w:val="00D40653"/>
    <w:rsid w:val="00D415DA"/>
    <w:rsid w:val="00D41B47"/>
    <w:rsid w:val="00D41C8B"/>
    <w:rsid w:val="00D421DA"/>
    <w:rsid w:val="00D42280"/>
    <w:rsid w:val="00D42615"/>
    <w:rsid w:val="00D42CFD"/>
    <w:rsid w:val="00D438F8"/>
    <w:rsid w:val="00D43A0F"/>
    <w:rsid w:val="00D4527C"/>
    <w:rsid w:val="00D4710F"/>
    <w:rsid w:val="00D47B7E"/>
    <w:rsid w:val="00D50015"/>
    <w:rsid w:val="00D50474"/>
    <w:rsid w:val="00D50766"/>
    <w:rsid w:val="00D50C02"/>
    <w:rsid w:val="00D512B7"/>
    <w:rsid w:val="00D513A7"/>
    <w:rsid w:val="00D52838"/>
    <w:rsid w:val="00D52AFE"/>
    <w:rsid w:val="00D531DC"/>
    <w:rsid w:val="00D5383B"/>
    <w:rsid w:val="00D53F4D"/>
    <w:rsid w:val="00D541A1"/>
    <w:rsid w:val="00D548BC"/>
    <w:rsid w:val="00D55080"/>
    <w:rsid w:val="00D557BE"/>
    <w:rsid w:val="00D56A4D"/>
    <w:rsid w:val="00D5790F"/>
    <w:rsid w:val="00D60604"/>
    <w:rsid w:val="00D60960"/>
    <w:rsid w:val="00D61409"/>
    <w:rsid w:val="00D61B19"/>
    <w:rsid w:val="00D6266E"/>
    <w:rsid w:val="00D62B1D"/>
    <w:rsid w:val="00D644CA"/>
    <w:rsid w:val="00D64AA9"/>
    <w:rsid w:val="00D64D06"/>
    <w:rsid w:val="00D655A9"/>
    <w:rsid w:val="00D65931"/>
    <w:rsid w:val="00D661F6"/>
    <w:rsid w:val="00D677AC"/>
    <w:rsid w:val="00D67EB6"/>
    <w:rsid w:val="00D704CB"/>
    <w:rsid w:val="00D70507"/>
    <w:rsid w:val="00D707A8"/>
    <w:rsid w:val="00D70D55"/>
    <w:rsid w:val="00D7111A"/>
    <w:rsid w:val="00D7220F"/>
    <w:rsid w:val="00D724D3"/>
    <w:rsid w:val="00D738F4"/>
    <w:rsid w:val="00D74A42"/>
    <w:rsid w:val="00D74E1C"/>
    <w:rsid w:val="00D74E33"/>
    <w:rsid w:val="00D750F1"/>
    <w:rsid w:val="00D7588D"/>
    <w:rsid w:val="00D759F2"/>
    <w:rsid w:val="00D75A41"/>
    <w:rsid w:val="00D76010"/>
    <w:rsid w:val="00D76152"/>
    <w:rsid w:val="00D76BE8"/>
    <w:rsid w:val="00D77033"/>
    <w:rsid w:val="00D773F3"/>
    <w:rsid w:val="00D77611"/>
    <w:rsid w:val="00D77CF7"/>
    <w:rsid w:val="00D77E21"/>
    <w:rsid w:val="00D77F86"/>
    <w:rsid w:val="00D80204"/>
    <w:rsid w:val="00D80E1D"/>
    <w:rsid w:val="00D81E67"/>
    <w:rsid w:val="00D81F4C"/>
    <w:rsid w:val="00D8235D"/>
    <w:rsid w:val="00D82915"/>
    <w:rsid w:val="00D83586"/>
    <w:rsid w:val="00D83DD8"/>
    <w:rsid w:val="00D848C3"/>
    <w:rsid w:val="00D85EA0"/>
    <w:rsid w:val="00D867FF"/>
    <w:rsid w:val="00D878AF"/>
    <w:rsid w:val="00D87E5D"/>
    <w:rsid w:val="00D904B4"/>
    <w:rsid w:val="00D90932"/>
    <w:rsid w:val="00D91F47"/>
    <w:rsid w:val="00D92365"/>
    <w:rsid w:val="00D9264E"/>
    <w:rsid w:val="00D92859"/>
    <w:rsid w:val="00D92C4F"/>
    <w:rsid w:val="00D93070"/>
    <w:rsid w:val="00D94408"/>
    <w:rsid w:val="00D9478A"/>
    <w:rsid w:val="00D94AC0"/>
    <w:rsid w:val="00D94BE8"/>
    <w:rsid w:val="00D95245"/>
    <w:rsid w:val="00D95BA6"/>
    <w:rsid w:val="00D975B6"/>
    <w:rsid w:val="00D9798F"/>
    <w:rsid w:val="00D97BEB"/>
    <w:rsid w:val="00DA114C"/>
    <w:rsid w:val="00DA1655"/>
    <w:rsid w:val="00DA2273"/>
    <w:rsid w:val="00DA29D0"/>
    <w:rsid w:val="00DA2D5B"/>
    <w:rsid w:val="00DA3018"/>
    <w:rsid w:val="00DA341B"/>
    <w:rsid w:val="00DA34C3"/>
    <w:rsid w:val="00DA4D50"/>
    <w:rsid w:val="00DA55F3"/>
    <w:rsid w:val="00DA6510"/>
    <w:rsid w:val="00DA67CD"/>
    <w:rsid w:val="00DA6D22"/>
    <w:rsid w:val="00DA7607"/>
    <w:rsid w:val="00DA762E"/>
    <w:rsid w:val="00DA7BF6"/>
    <w:rsid w:val="00DB0912"/>
    <w:rsid w:val="00DB096A"/>
    <w:rsid w:val="00DB2278"/>
    <w:rsid w:val="00DB29E3"/>
    <w:rsid w:val="00DB36BD"/>
    <w:rsid w:val="00DB4FFC"/>
    <w:rsid w:val="00DB59A3"/>
    <w:rsid w:val="00DB608E"/>
    <w:rsid w:val="00DB6A7F"/>
    <w:rsid w:val="00DB6F6E"/>
    <w:rsid w:val="00DC088A"/>
    <w:rsid w:val="00DC0A19"/>
    <w:rsid w:val="00DC103A"/>
    <w:rsid w:val="00DC170F"/>
    <w:rsid w:val="00DC1D78"/>
    <w:rsid w:val="00DC20A3"/>
    <w:rsid w:val="00DC21E9"/>
    <w:rsid w:val="00DC41B2"/>
    <w:rsid w:val="00DC4C48"/>
    <w:rsid w:val="00DC4F9C"/>
    <w:rsid w:val="00DC5955"/>
    <w:rsid w:val="00DC5EA8"/>
    <w:rsid w:val="00DC6594"/>
    <w:rsid w:val="00DD01F2"/>
    <w:rsid w:val="00DD0ECD"/>
    <w:rsid w:val="00DD17BD"/>
    <w:rsid w:val="00DD1D7E"/>
    <w:rsid w:val="00DD2724"/>
    <w:rsid w:val="00DD2B30"/>
    <w:rsid w:val="00DD2FD7"/>
    <w:rsid w:val="00DD360C"/>
    <w:rsid w:val="00DD3891"/>
    <w:rsid w:val="00DD451E"/>
    <w:rsid w:val="00DD4645"/>
    <w:rsid w:val="00DD4973"/>
    <w:rsid w:val="00DD5268"/>
    <w:rsid w:val="00DD58D4"/>
    <w:rsid w:val="00DD5C7E"/>
    <w:rsid w:val="00DD61A5"/>
    <w:rsid w:val="00DD6B70"/>
    <w:rsid w:val="00DD6F17"/>
    <w:rsid w:val="00DD702C"/>
    <w:rsid w:val="00DD7269"/>
    <w:rsid w:val="00DD7625"/>
    <w:rsid w:val="00DD7B14"/>
    <w:rsid w:val="00DE032B"/>
    <w:rsid w:val="00DE05C7"/>
    <w:rsid w:val="00DE0709"/>
    <w:rsid w:val="00DE0749"/>
    <w:rsid w:val="00DE079E"/>
    <w:rsid w:val="00DE0B4A"/>
    <w:rsid w:val="00DE0CB0"/>
    <w:rsid w:val="00DE0D5A"/>
    <w:rsid w:val="00DE12E5"/>
    <w:rsid w:val="00DE1A1D"/>
    <w:rsid w:val="00DE2C07"/>
    <w:rsid w:val="00DE343A"/>
    <w:rsid w:val="00DE35A4"/>
    <w:rsid w:val="00DE3715"/>
    <w:rsid w:val="00DE3748"/>
    <w:rsid w:val="00DE39A0"/>
    <w:rsid w:val="00DE3B91"/>
    <w:rsid w:val="00DE4DC3"/>
    <w:rsid w:val="00DE4DC5"/>
    <w:rsid w:val="00DE5C0D"/>
    <w:rsid w:val="00DE65AB"/>
    <w:rsid w:val="00DE67E2"/>
    <w:rsid w:val="00DF04D1"/>
    <w:rsid w:val="00DF06EB"/>
    <w:rsid w:val="00DF0951"/>
    <w:rsid w:val="00DF0FB7"/>
    <w:rsid w:val="00DF10D0"/>
    <w:rsid w:val="00DF27E5"/>
    <w:rsid w:val="00DF2B9E"/>
    <w:rsid w:val="00DF3421"/>
    <w:rsid w:val="00DF3A56"/>
    <w:rsid w:val="00DF3B05"/>
    <w:rsid w:val="00DF482C"/>
    <w:rsid w:val="00DF4D06"/>
    <w:rsid w:val="00DF51D2"/>
    <w:rsid w:val="00DF51E7"/>
    <w:rsid w:val="00DF5B73"/>
    <w:rsid w:val="00DF63EB"/>
    <w:rsid w:val="00DF6673"/>
    <w:rsid w:val="00DF7042"/>
    <w:rsid w:val="00DF736B"/>
    <w:rsid w:val="00DF77E5"/>
    <w:rsid w:val="00DF7CE0"/>
    <w:rsid w:val="00E007DD"/>
    <w:rsid w:val="00E00B35"/>
    <w:rsid w:val="00E01D63"/>
    <w:rsid w:val="00E02019"/>
    <w:rsid w:val="00E02E3A"/>
    <w:rsid w:val="00E03657"/>
    <w:rsid w:val="00E03DE7"/>
    <w:rsid w:val="00E04397"/>
    <w:rsid w:val="00E04938"/>
    <w:rsid w:val="00E04D12"/>
    <w:rsid w:val="00E04D8A"/>
    <w:rsid w:val="00E05254"/>
    <w:rsid w:val="00E05263"/>
    <w:rsid w:val="00E056F6"/>
    <w:rsid w:val="00E05C34"/>
    <w:rsid w:val="00E05E5D"/>
    <w:rsid w:val="00E06184"/>
    <w:rsid w:val="00E06655"/>
    <w:rsid w:val="00E06761"/>
    <w:rsid w:val="00E073F1"/>
    <w:rsid w:val="00E0788C"/>
    <w:rsid w:val="00E10204"/>
    <w:rsid w:val="00E11115"/>
    <w:rsid w:val="00E1205B"/>
    <w:rsid w:val="00E125E8"/>
    <w:rsid w:val="00E128C1"/>
    <w:rsid w:val="00E1341F"/>
    <w:rsid w:val="00E1443D"/>
    <w:rsid w:val="00E14ADA"/>
    <w:rsid w:val="00E15297"/>
    <w:rsid w:val="00E15AED"/>
    <w:rsid w:val="00E15D52"/>
    <w:rsid w:val="00E160CC"/>
    <w:rsid w:val="00E164F7"/>
    <w:rsid w:val="00E17042"/>
    <w:rsid w:val="00E1707F"/>
    <w:rsid w:val="00E1714B"/>
    <w:rsid w:val="00E1737A"/>
    <w:rsid w:val="00E17466"/>
    <w:rsid w:val="00E17876"/>
    <w:rsid w:val="00E20266"/>
    <w:rsid w:val="00E20782"/>
    <w:rsid w:val="00E218BA"/>
    <w:rsid w:val="00E22165"/>
    <w:rsid w:val="00E22322"/>
    <w:rsid w:val="00E227EC"/>
    <w:rsid w:val="00E22DB1"/>
    <w:rsid w:val="00E23139"/>
    <w:rsid w:val="00E232D2"/>
    <w:rsid w:val="00E2389F"/>
    <w:rsid w:val="00E24125"/>
    <w:rsid w:val="00E248BA"/>
    <w:rsid w:val="00E248D2"/>
    <w:rsid w:val="00E2764F"/>
    <w:rsid w:val="00E27E03"/>
    <w:rsid w:val="00E27F1D"/>
    <w:rsid w:val="00E3017E"/>
    <w:rsid w:val="00E3321E"/>
    <w:rsid w:val="00E334E3"/>
    <w:rsid w:val="00E33A66"/>
    <w:rsid w:val="00E3424B"/>
    <w:rsid w:val="00E34666"/>
    <w:rsid w:val="00E3563D"/>
    <w:rsid w:val="00E35D84"/>
    <w:rsid w:val="00E364D8"/>
    <w:rsid w:val="00E36D00"/>
    <w:rsid w:val="00E412BE"/>
    <w:rsid w:val="00E41B56"/>
    <w:rsid w:val="00E4207B"/>
    <w:rsid w:val="00E4278F"/>
    <w:rsid w:val="00E427D1"/>
    <w:rsid w:val="00E428E3"/>
    <w:rsid w:val="00E431D2"/>
    <w:rsid w:val="00E432F6"/>
    <w:rsid w:val="00E43DD8"/>
    <w:rsid w:val="00E4428F"/>
    <w:rsid w:val="00E451BB"/>
    <w:rsid w:val="00E45AB9"/>
    <w:rsid w:val="00E46C80"/>
    <w:rsid w:val="00E479BA"/>
    <w:rsid w:val="00E47A41"/>
    <w:rsid w:val="00E47AD8"/>
    <w:rsid w:val="00E47D79"/>
    <w:rsid w:val="00E507C0"/>
    <w:rsid w:val="00E5098F"/>
    <w:rsid w:val="00E50C7C"/>
    <w:rsid w:val="00E50CB9"/>
    <w:rsid w:val="00E522D2"/>
    <w:rsid w:val="00E526AC"/>
    <w:rsid w:val="00E5353A"/>
    <w:rsid w:val="00E53AD8"/>
    <w:rsid w:val="00E53DF0"/>
    <w:rsid w:val="00E54B38"/>
    <w:rsid w:val="00E5524C"/>
    <w:rsid w:val="00E55E27"/>
    <w:rsid w:val="00E55F97"/>
    <w:rsid w:val="00E56885"/>
    <w:rsid w:val="00E573FE"/>
    <w:rsid w:val="00E5766E"/>
    <w:rsid w:val="00E57809"/>
    <w:rsid w:val="00E601A7"/>
    <w:rsid w:val="00E60594"/>
    <w:rsid w:val="00E61B9E"/>
    <w:rsid w:val="00E61C60"/>
    <w:rsid w:val="00E61F70"/>
    <w:rsid w:val="00E62AA0"/>
    <w:rsid w:val="00E62BBB"/>
    <w:rsid w:val="00E63AA3"/>
    <w:rsid w:val="00E640A5"/>
    <w:rsid w:val="00E648F3"/>
    <w:rsid w:val="00E67909"/>
    <w:rsid w:val="00E67BBF"/>
    <w:rsid w:val="00E71469"/>
    <w:rsid w:val="00E7232C"/>
    <w:rsid w:val="00E72BAC"/>
    <w:rsid w:val="00E7314A"/>
    <w:rsid w:val="00E73380"/>
    <w:rsid w:val="00E73958"/>
    <w:rsid w:val="00E75D33"/>
    <w:rsid w:val="00E75EEC"/>
    <w:rsid w:val="00E769E3"/>
    <w:rsid w:val="00E76D16"/>
    <w:rsid w:val="00E76F59"/>
    <w:rsid w:val="00E77033"/>
    <w:rsid w:val="00E7726D"/>
    <w:rsid w:val="00E77BB6"/>
    <w:rsid w:val="00E802F8"/>
    <w:rsid w:val="00E80989"/>
    <w:rsid w:val="00E80ED8"/>
    <w:rsid w:val="00E818FB"/>
    <w:rsid w:val="00E81EA8"/>
    <w:rsid w:val="00E821E3"/>
    <w:rsid w:val="00E82496"/>
    <w:rsid w:val="00E82649"/>
    <w:rsid w:val="00E828E8"/>
    <w:rsid w:val="00E82A4D"/>
    <w:rsid w:val="00E82CEC"/>
    <w:rsid w:val="00E82F41"/>
    <w:rsid w:val="00E841CA"/>
    <w:rsid w:val="00E84978"/>
    <w:rsid w:val="00E849E9"/>
    <w:rsid w:val="00E85540"/>
    <w:rsid w:val="00E8586D"/>
    <w:rsid w:val="00E85B1C"/>
    <w:rsid w:val="00E86002"/>
    <w:rsid w:val="00E870C8"/>
    <w:rsid w:val="00E87611"/>
    <w:rsid w:val="00E878BF"/>
    <w:rsid w:val="00E87904"/>
    <w:rsid w:val="00E8791D"/>
    <w:rsid w:val="00E92435"/>
    <w:rsid w:val="00E9249D"/>
    <w:rsid w:val="00E92A52"/>
    <w:rsid w:val="00E93EEF"/>
    <w:rsid w:val="00E9471C"/>
    <w:rsid w:val="00E94EB0"/>
    <w:rsid w:val="00E95095"/>
    <w:rsid w:val="00E95359"/>
    <w:rsid w:val="00E95A2E"/>
    <w:rsid w:val="00E96169"/>
    <w:rsid w:val="00E963CE"/>
    <w:rsid w:val="00E96903"/>
    <w:rsid w:val="00E972A1"/>
    <w:rsid w:val="00E975D8"/>
    <w:rsid w:val="00E97B2E"/>
    <w:rsid w:val="00E97B64"/>
    <w:rsid w:val="00EA015C"/>
    <w:rsid w:val="00EA09AF"/>
    <w:rsid w:val="00EA13AD"/>
    <w:rsid w:val="00EA15CB"/>
    <w:rsid w:val="00EA1830"/>
    <w:rsid w:val="00EA23B7"/>
    <w:rsid w:val="00EA3D8A"/>
    <w:rsid w:val="00EA475B"/>
    <w:rsid w:val="00EA5BAB"/>
    <w:rsid w:val="00EA5C8D"/>
    <w:rsid w:val="00EA5E61"/>
    <w:rsid w:val="00EA666B"/>
    <w:rsid w:val="00EA6B0D"/>
    <w:rsid w:val="00EA706F"/>
    <w:rsid w:val="00EA78F5"/>
    <w:rsid w:val="00EB2002"/>
    <w:rsid w:val="00EB25AE"/>
    <w:rsid w:val="00EB2E35"/>
    <w:rsid w:val="00EB34BA"/>
    <w:rsid w:val="00EB4179"/>
    <w:rsid w:val="00EB47BF"/>
    <w:rsid w:val="00EB49C5"/>
    <w:rsid w:val="00EB58BF"/>
    <w:rsid w:val="00EB5B60"/>
    <w:rsid w:val="00EB5F64"/>
    <w:rsid w:val="00EB61BF"/>
    <w:rsid w:val="00EB6423"/>
    <w:rsid w:val="00EB70D1"/>
    <w:rsid w:val="00EB7F77"/>
    <w:rsid w:val="00EC0131"/>
    <w:rsid w:val="00EC05AE"/>
    <w:rsid w:val="00EC0711"/>
    <w:rsid w:val="00EC0C6C"/>
    <w:rsid w:val="00EC1BD8"/>
    <w:rsid w:val="00EC1CC2"/>
    <w:rsid w:val="00EC2612"/>
    <w:rsid w:val="00EC2767"/>
    <w:rsid w:val="00EC30F8"/>
    <w:rsid w:val="00EC41B7"/>
    <w:rsid w:val="00EC4869"/>
    <w:rsid w:val="00EC4DC0"/>
    <w:rsid w:val="00EC505F"/>
    <w:rsid w:val="00EC50FE"/>
    <w:rsid w:val="00EC5F96"/>
    <w:rsid w:val="00EC5FF9"/>
    <w:rsid w:val="00EC691B"/>
    <w:rsid w:val="00EC6CA6"/>
    <w:rsid w:val="00EC6F17"/>
    <w:rsid w:val="00EC70AB"/>
    <w:rsid w:val="00EC720D"/>
    <w:rsid w:val="00EC72E0"/>
    <w:rsid w:val="00EC7623"/>
    <w:rsid w:val="00EC7E9F"/>
    <w:rsid w:val="00ED0116"/>
    <w:rsid w:val="00ED0427"/>
    <w:rsid w:val="00ED04B0"/>
    <w:rsid w:val="00ED0757"/>
    <w:rsid w:val="00ED0775"/>
    <w:rsid w:val="00ED0A53"/>
    <w:rsid w:val="00ED0FAE"/>
    <w:rsid w:val="00ED0FC4"/>
    <w:rsid w:val="00ED1C28"/>
    <w:rsid w:val="00ED1D18"/>
    <w:rsid w:val="00ED1D7D"/>
    <w:rsid w:val="00ED2184"/>
    <w:rsid w:val="00ED2B0B"/>
    <w:rsid w:val="00ED2F86"/>
    <w:rsid w:val="00ED334E"/>
    <w:rsid w:val="00ED33B1"/>
    <w:rsid w:val="00ED3645"/>
    <w:rsid w:val="00ED402F"/>
    <w:rsid w:val="00ED4820"/>
    <w:rsid w:val="00ED4AE0"/>
    <w:rsid w:val="00ED4F1F"/>
    <w:rsid w:val="00ED50C6"/>
    <w:rsid w:val="00ED52DD"/>
    <w:rsid w:val="00ED5B47"/>
    <w:rsid w:val="00ED7084"/>
    <w:rsid w:val="00ED7306"/>
    <w:rsid w:val="00ED7318"/>
    <w:rsid w:val="00ED7B05"/>
    <w:rsid w:val="00EE18A5"/>
    <w:rsid w:val="00EE1FEE"/>
    <w:rsid w:val="00EE2705"/>
    <w:rsid w:val="00EE2840"/>
    <w:rsid w:val="00EE2CA4"/>
    <w:rsid w:val="00EE4F30"/>
    <w:rsid w:val="00EE4FEA"/>
    <w:rsid w:val="00EE6BFD"/>
    <w:rsid w:val="00EE6F97"/>
    <w:rsid w:val="00EE769B"/>
    <w:rsid w:val="00EE7AFF"/>
    <w:rsid w:val="00EE7F67"/>
    <w:rsid w:val="00EE7F82"/>
    <w:rsid w:val="00EE7F9A"/>
    <w:rsid w:val="00EF080F"/>
    <w:rsid w:val="00EF1025"/>
    <w:rsid w:val="00EF11CD"/>
    <w:rsid w:val="00EF19CC"/>
    <w:rsid w:val="00EF29A6"/>
    <w:rsid w:val="00EF30A2"/>
    <w:rsid w:val="00EF33CF"/>
    <w:rsid w:val="00EF46D2"/>
    <w:rsid w:val="00EF531B"/>
    <w:rsid w:val="00EF53AF"/>
    <w:rsid w:val="00EF5643"/>
    <w:rsid w:val="00EF63F9"/>
    <w:rsid w:val="00EF6688"/>
    <w:rsid w:val="00EF6A19"/>
    <w:rsid w:val="00EF6C71"/>
    <w:rsid w:val="00EF70D2"/>
    <w:rsid w:val="00EF74A6"/>
    <w:rsid w:val="00EF759A"/>
    <w:rsid w:val="00EF7D08"/>
    <w:rsid w:val="00EF7DE2"/>
    <w:rsid w:val="00F0022D"/>
    <w:rsid w:val="00F01451"/>
    <w:rsid w:val="00F014D9"/>
    <w:rsid w:val="00F01FED"/>
    <w:rsid w:val="00F022D5"/>
    <w:rsid w:val="00F02545"/>
    <w:rsid w:val="00F03990"/>
    <w:rsid w:val="00F03BD6"/>
    <w:rsid w:val="00F05224"/>
    <w:rsid w:val="00F05F7C"/>
    <w:rsid w:val="00F0657E"/>
    <w:rsid w:val="00F06645"/>
    <w:rsid w:val="00F077B5"/>
    <w:rsid w:val="00F07B50"/>
    <w:rsid w:val="00F101E5"/>
    <w:rsid w:val="00F10CE0"/>
    <w:rsid w:val="00F11D9B"/>
    <w:rsid w:val="00F1204F"/>
    <w:rsid w:val="00F12E90"/>
    <w:rsid w:val="00F12FFB"/>
    <w:rsid w:val="00F1392A"/>
    <w:rsid w:val="00F13C55"/>
    <w:rsid w:val="00F157C2"/>
    <w:rsid w:val="00F15C1A"/>
    <w:rsid w:val="00F15E34"/>
    <w:rsid w:val="00F168AB"/>
    <w:rsid w:val="00F17D0B"/>
    <w:rsid w:val="00F2011C"/>
    <w:rsid w:val="00F201A3"/>
    <w:rsid w:val="00F201B9"/>
    <w:rsid w:val="00F20564"/>
    <w:rsid w:val="00F2089E"/>
    <w:rsid w:val="00F211AA"/>
    <w:rsid w:val="00F2138C"/>
    <w:rsid w:val="00F2160D"/>
    <w:rsid w:val="00F2225E"/>
    <w:rsid w:val="00F23095"/>
    <w:rsid w:val="00F2359F"/>
    <w:rsid w:val="00F2363C"/>
    <w:rsid w:val="00F23B5D"/>
    <w:rsid w:val="00F23FC4"/>
    <w:rsid w:val="00F24669"/>
    <w:rsid w:val="00F24B77"/>
    <w:rsid w:val="00F24F61"/>
    <w:rsid w:val="00F25199"/>
    <w:rsid w:val="00F253E1"/>
    <w:rsid w:val="00F25468"/>
    <w:rsid w:val="00F25B3C"/>
    <w:rsid w:val="00F25D5D"/>
    <w:rsid w:val="00F25EF5"/>
    <w:rsid w:val="00F25FFE"/>
    <w:rsid w:val="00F26692"/>
    <w:rsid w:val="00F2683A"/>
    <w:rsid w:val="00F272F1"/>
    <w:rsid w:val="00F27CE9"/>
    <w:rsid w:val="00F30849"/>
    <w:rsid w:val="00F30AC3"/>
    <w:rsid w:val="00F319E6"/>
    <w:rsid w:val="00F3205E"/>
    <w:rsid w:val="00F32344"/>
    <w:rsid w:val="00F32ED5"/>
    <w:rsid w:val="00F33D5E"/>
    <w:rsid w:val="00F3464B"/>
    <w:rsid w:val="00F346A2"/>
    <w:rsid w:val="00F34A07"/>
    <w:rsid w:val="00F357E5"/>
    <w:rsid w:val="00F35989"/>
    <w:rsid w:val="00F35AB2"/>
    <w:rsid w:val="00F373E1"/>
    <w:rsid w:val="00F37439"/>
    <w:rsid w:val="00F37FDF"/>
    <w:rsid w:val="00F40CAF"/>
    <w:rsid w:val="00F41019"/>
    <w:rsid w:val="00F41E2E"/>
    <w:rsid w:val="00F42269"/>
    <w:rsid w:val="00F42791"/>
    <w:rsid w:val="00F427C8"/>
    <w:rsid w:val="00F4367A"/>
    <w:rsid w:val="00F4369E"/>
    <w:rsid w:val="00F441D8"/>
    <w:rsid w:val="00F448AB"/>
    <w:rsid w:val="00F44991"/>
    <w:rsid w:val="00F44C0A"/>
    <w:rsid w:val="00F4672A"/>
    <w:rsid w:val="00F4675C"/>
    <w:rsid w:val="00F46AE9"/>
    <w:rsid w:val="00F46CDC"/>
    <w:rsid w:val="00F47782"/>
    <w:rsid w:val="00F50171"/>
    <w:rsid w:val="00F502F4"/>
    <w:rsid w:val="00F5190C"/>
    <w:rsid w:val="00F52440"/>
    <w:rsid w:val="00F529A9"/>
    <w:rsid w:val="00F52DA7"/>
    <w:rsid w:val="00F5403D"/>
    <w:rsid w:val="00F5453E"/>
    <w:rsid w:val="00F562FA"/>
    <w:rsid w:val="00F56891"/>
    <w:rsid w:val="00F60086"/>
    <w:rsid w:val="00F6009C"/>
    <w:rsid w:val="00F607CD"/>
    <w:rsid w:val="00F60FE5"/>
    <w:rsid w:val="00F613A8"/>
    <w:rsid w:val="00F613F7"/>
    <w:rsid w:val="00F615F8"/>
    <w:rsid w:val="00F61669"/>
    <w:rsid w:val="00F620BF"/>
    <w:rsid w:val="00F62971"/>
    <w:rsid w:val="00F62CE4"/>
    <w:rsid w:val="00F6362D"/>
    <w:rsid w:val="00F63CF0"/>
    <w:rsid w:val="00F647A5"/>
    <w:rsid w:val="00F64DE2"/>
    <w:rsid w:val="00F65127"/>
    <w:rsid w:val="00F66CBB"/>
    <w:rsid w:val="00F67252"/>
    <w:rsid w:val="00F67F7B"/>
    <w:rsid w:val="00F70B19"/>
    <w:rsid w:val="00F70CDA"/>
    <w:rsid w:val="00F725B8"/>
    <w:rsid w:val="00F73934"/>
    <w:rsid w:val="00F73A8B"/>
    <w:rsid w:val="00F73DBE"/>
    <w:rsid w:val="00F74620"/>
    <w:rsid w:val="00F74721"/>
    <w:rsid w:val="00F74C18"/>
    <w:rsid w:val="00F74C8D"/>
    <w:rsid w:val="00F74FDA"/>
    <w:rsid w:val="00F75E11"/>
    <w:rsid w:val="00F760E2"/>
    <w:rsid w:val="00F76F93"/>
    <w:rsid w:val="00F7713B"/>
    <w:rsid w:val="00F77297"/>
    <w:rsid w:val="00F77711"/>
    <w:rsid w:val="00F7783D"/>
    <w:rsid w:val="00F80DC9"/>
    <w:rsid w:val="00F8117D"/>
    <w:rsid w:val="00F81361"/>
    <w:rsid w:val="00F81E78"/>
    <w:rsid w:val="00F81F46"/>
    <w:rsid w:val="00F821A2"/>
    <w:rsid w:val="00F8220F"/>
    <w:rsid w:val="00F833C3"/>
    <w:rsid w:val="00F837E3"/>
    <w:rsid w:val="00F84C2D"/>
    <w:rsid w:val="00F85A53"/>
    <w:rsid w:val="00F87437"/>
    <w:rsid w:val="00F90167"/>
    <w:rsid w:val="00F90E4E"/>
    <w:rsid w:val="00F929BF"/>
    <w:rsid w:val="00F93C7F"/>
    <w:rsid w:val="00F93F42"/>
    <w:rsid w:val="00F94048"/>
    <w:rsid w:val="00F95584"/>
    <w:rsid w:val="00F95DBC"/>
    <w:rsid w:val="00F95F94"/>
    <w:rsid w:val="00F96287"/>
    <w:rsid w:val="00F96798"/>
    <w:rsid w:val="00F96F6F"/>
    <w:rsid w:val="00F973BB"/>
    <w:rsid w:val="00F97CC2"/>
    <w:rsid w:val="00F97F73"/>
    <w:rsid w:val="00FA04FE"/>
    <w:rsid w:val="00FA0874"/>
    <w:rsid w:val="00FA0930"/>
    <w:rsid w:val="00FA0B9E"/>
    <w:rsid w:val="00FA0C3A"/>
    <w:rsid w:val="00FA10B1"/>
    <w:rsid w:val="00FA18CA"/>
    <w:rsid w:val="00FA1EA3"/>
    <w:rsid w:val="00FA1EF9"/>
    <w:rsid w:val="00FA23A1"/>
    <w:rsid w:val="00FA23FF"/>
    <w:rsid w:val="00FA2F9F"/>
    <w:rsid w:val="00FA2FDC"/>
    <w:rsid w:val="00FA312A"/>
    <w:rsid w:val="00FA3933"/>
    <w:rsid w:val="00FA3FCF"/>
    <w:rsid w:val="00FA4087"/>
    <w:rsid w:val="00FA421F"/>
    <w:rsid w:val="00FA4489"/>
    <w:rsid w:val="00FA4768"/>
    <w:rsid w:val="00FA48CF"/>
    <w:rsid w:val="00FA4943"/>
    <w:rsid w:val="00FA6E7A"/>
    <w:rsid w:val="00FA6EF8"/>
    <w:rsid w:val="00FA7164"/>
    <w:rsid w:val="00FA7DCC"/>
    <w:rsid w:val="00FB15C3"/>
    <w:rsid w:val="00FB18B0"/>
    <w:rsid w:val="00FB1DBC"/>
    <w:rsid w:val="00FB287B"/>
    <w:rsid w:val="00FB2C7E"/>
    <w:rsid w:val="00FB3251"/>
    <w:rsid w:val="00FB3B6B"/>
    <w:rsid w:val="00FB53B4"/>
    <w:rsid w:val="00FB5440"/>
    <w:rsid w:val="00FB5E0B"/>
    <w:rsid w:val="00FB6673"/>
    <w:rsid w:val="00FB6AB5"/>
    <w:rsid w:val="00FC0B04"/>
    <w:rsid w:val="00FC1381"/>
    <w:rsid w:val="00FC1571"/>
    <w:rsid w:val="00FC1D44"/>
    <w:rsid w:val="00FC4139"/>
    <w:rsid w:val="00FC420D"/>
    <w:rsid w:val="00FC4DC1"/>
    <w:rsid w:val="00FC5008"/>
    <w:rsid w:val="00FC50E5"/>
    <w:rsid w:val="00FC7718"/>
    <w:rsid w:val="00FC7B5A"/>
    <w:rsid w:val="00FC7D1A"/>
    <w:rsid w:val="00FC7FD3"/>
    <w:rsid w:val="00FD050D"/>
    <w:rsid w:val="00FD0F45"/>
    <w:rsid w:val="00FD17F9"/>
    <w:rsid w:val="00FD222C"/>
    <w:rsid w:val="00FD235A"/>
    <w:rsid w:val="00FD2DE6"/>
    <w:rsid w:val="00FD2E57"/>
    <w:rsid w:val="00FD324A"/>
    <w:rsid w:val="00FD38CE"/>
    <w:rsid w:val="00FD441A"/>
    <w:rsid w:val="00FD49D4"/>
    <w:rsid w:val="00FD4C01"/>
    <w:rsid w:val="00FD67A8"/>
    <w:rsid w:val="00FE02E8"/>
    <w:rsid w:val="00FE0B76"/>
    <w:rsid w:val="00FE0B89"/>
    <w:rsid w:val="00FE0C8B"/>
    <w:rsid w:val="00FE0EB9"/>
    <w:rsid w:val="00FE15EC"/>
    <w:rsid w:val="00FE1A27"/>
    <w:rsid w:val="00FE1BF5"/>
    <w:rsid w:val="00FE211D"/>
    <w:rsid w:val="00FE2791"/>
    <w:rsid w:val="00FE2BE7"/>
    <w:rsid w:val="00FE35B1"/>
    <w:rsid w:val="00FE3C66"/>
    <w:rsid w:val="00FE45F1"/>
    <w:rsid w:val="00FE5668"/>
    <w:rsid w:val="00FE670C"/>
    <w:rsid w:val="00FE6FDD"/>
    <w:rsid w:val="00FE77EF"/>
    <w:rsid w:val="00FE7824"/>
    <w:rsid w:val="00FE7EC1"/>
    <w:rsid w:val="00FF0682"/>
    <w:rsid w:val="00FF2599"/>
    <w:rsid w:val="00FF3042"/>
    <w:rsid w:val="00FF3381"/>
    <w:rsid w:val="00FF3ACA"/>
    <w:rsid w:val="00FF3B33"/>
    <w:rsid w:val="00FF4142"/>
    <w:rsid w:val="00FF597A"/>
    <w:rsid w:val="00FF5B40"/>
    <w:rsid w:val="00FF5C81"/>
    <w:rsid w:val="00FF6D6B"/>
    <w:rsid w:val="00FF7185"/>
    <w:rsid w:val="00FF754C"/>
    <w:rsid w:val="00FF77A7"/>
    <w:rsid w:val="00FF7881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915650"/>
  <w15:docId w15:val="{5794D45B-A79E-FF45-817C-431979DE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qFormat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67"/>
    <w:rPr>
      <w:rFonts w:ascii="Times New Roman" w:eastAsia="Times New Roman" w:hAnsi="Times New Roman"/>
      <w:sz w:val="24"/>
      <w:lang w:val="en-AU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C6F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50FE"/>
    <w:pPr>
      <w:keepNext/>
      <w:keepLines/>
      <w:spacing w:before="200" w:line="480" w:lineRule="auto"/>
      <w:outlineLvl w:val="1"/>
    </w:pPr>
    <w:rPr>
      <w:rFonts w:eastAsia="MS Gothic"/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4DE"/>
    <w:pPr>
      <w:keepNext/>
      <w:keepLines/>
      <w:spacing w:before="40" w:line="360" w:lineRule="auto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10"/>
    <w:qFormat/>
    <w:rsid w:val="00BE5C6F"/>
    <w:rPr>
      <w:rFonts w:ascii="Calibri" w:eastAsia="MS Gothic" w:hAnsi="Calibri" w:cs="Times New Roman"/>
      <w:color w:val="17365D"/>
      <w:spacing w:val="5"/>
      <w:sz w:val="52"/>
      <w:szCs w:val="52"/>
    </w:rPr>
  </w:style>
  <w:style w:type="character" w:customStyle="1" w:styleId="Heading1Char">
    <w:name w:val="Heading 1 Char"/>
    <w:link w:val="Heading1"/>
    <w:uiPriority w:val="9"/>
    <w:qFormat/>
    <w:rsid w:val="00BE5C6F"/>
    <w:rPr>
      <w:rFonts w:ascii="Calibri" w:eastAsia="MS Gothic" w:hAnsi="Calibri" w:cs="Times New Roman"/>
      <w:b/>
      <w:bCs/>
      <w:color w:val="345A8A"/>
      <w:sz w:val="32"/>
      <w:szCs w:val="32"/>
    </w:rPr>
  </w:style>
  <w:style w:type="character" w:customStyle="1" w:styleId="DocumentMapChar">
    <w:name w:val="Document Map Char"/>
    <w:link w:val="DocumentMap"/>
    <w:uiPriority w:val="99"/>
    <w:semiHidden/>
    <w:qFormat/>
    <w:rsid w:val="00BE5C6F"/>
    <w:rPr>
      <w:rFonts w:ascii="Lucida Grande" w:hAnsi="Lucida Grande"/>
    </w:rPr>
  </w:style>
  <w:style w:type="character" w:styleId="CommentReference">
    <w:name w:val="annotation reference"/>
    <w:uiPriority w:val="99"/>
    <w:semiHidden/>
    <w:unhideWhenUsed/>
    <w:qFormat/>
    <w:rsid w:val="00D0736A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D0736A"/>
  </w:style>
  <w:style w:type="character" w:customStyle="1" w:styleId="CommentSubjectChar">
    <w:name w:val="Comment Subject Char"/>
    <w:link w:val="CommentSubject"/>
    <w:uiPriority w:val="99"/>
    <w:semiHidden/>
    <w:qFormat/>
    <w:rsid w:val="00D0736A"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sid w:val="00D0736A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link w:val="Heading2"/>
    <w:uiPriority w:val="9"/>
    <w:qFormat/>
    <w:rsid w:val="00EC50FE"/>
    <w:rPr>
      <w:rFonts w:ascii="Times New Roman" w:eastAsia="MS Gothic" w:hAnsi="Times New Roman"/>
      <w:b/>
      <w:bCs/>
      <w:sz w:val="26"/>
      <w:szCs w:val="26"/>
      <w:lang w:val="x-none" w:eastAsia="x-none"/>
    </w:rPr>
  </w:style>
  <w:style w:type="character" w:styleId="LineNumber">
    <w:name w:val="line number"/>
    <w:qFormat/>
    <w:rsid w:val="001A0C6B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16694"/>
  </w:style>
  <w:style w:type="character" w:styleId="PageNumber">
    <w:name w:val="page number"/>
    <w:basedOn w:val="DefaultParagraphFont"/>
    <w:uiPriority w:val="99"/>
    <w:semiHidden/>
    <w:unhideWhenUsed/>
    <w:qFormat/>
    <w:rsid w:val="00716694"/>
  </w:style>
  <w:style w:type="character" w:customStyle="1" w:styleId="PlaceholderText1">
    <w:name w:val="Placeholder Text1"/>
    <w:uiPriority w:val="99"/>
    <w:semiHidden/>
    <w:qFormat/>
    <w:rsid w:val="0005488F"/>
    <w:rPr>
      <w:color w:val="808080"/>
    </w:rPr>
  </w:style>
  <w:style w:type="character" w:customStyle="1" w:styleId="InternetLink">
    <w:name w:val="Internet Link"/>
    <w:uiPriority w:val="99"/>
    <w:unhideWhenUsed/>
    <w:qFormat/>
    <w:rsid w:val="00C712F0"/>
    <w:rPr>
      <w:color w:val="0000FF"/>
      <w:u w:val="single"/>
    </w:rPr>
  </w:style>
  <w:style w:type="character" w:customStyle="1" w:styleId="HeaderChar">
    <w:name w:val="Header Char"/>
    <w:link w:val="Header"/>
    <w:uiPriority w:val="99"/>
    <w:qFormat/>
    <w:rsid w:val="00A55C67"/>
    <w:rPr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A0E1C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MS Mincho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MS Mincho"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enInternet">
    <w:name w:val="Lien Internet"/>
    <w:basedOn w:val="DefaultParagraphFont"/>
    <w:uiPriority w:val="99"/>
    <w:unhideWhenUsed/>
    <w:rsid w:val="008E7AB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456EE"/>
    <w:rPr>
      <w:color w:val="605E5C"/>
      <w:shd w:val="clear" w:color="auto" w:fill="E1DFDD"/>
    </w:rPr>
  </w:style>
  <w:style w:type="character" w:customStyle="1" w:styleId="ListLabel11">
    <w:name w:val="ListLabel 11"/>
    <w:qFormat/>
    <w:rPr>
      <w:rFonts w:ascii="Times New Roman" w:hAnsi="Times New Roman"/>
      <w:lang w:val="fr-FR"/>
    </w:rPr>
  </w:style>
  <w:style w:type="character" w:customStyle="1" w:styleId="ListLabel12">
    <w:name w:val="ListLabel 12"/>
    <w:qFormat/>
    <w:rPr>
      <w:rFonts w:ascii="Times New Roman" w:hAnsi="Times New Roman"/>
      <w:lang w:val="en-US"/>
    </w:rPr>
  </w:style>
  <w:style w:type="character" w:customStyle="1" w:styleId="Numrotationdelignes">
    <w:name w:val="Numérotation de lignes"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color w:val="00000A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  <w:rPr>
      <w:rFonts w:ascii="Cambria" w:eastAsia="MS Mincho" w:hAnsi="Cambria"/>
      <w:color w:val="00000A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eastAsia="MS Mincho" w:hAnsi="Cambria" w:cs="Droid Sans Devanagari"/>
      <w:i/>
      <w:iCs/>
      <w:color w:val="00000A"/>
    </w:rPr>
  </w:style>
  <w:style w:type="paragraph" w:customStyle="1" w:styleId="Index">
    <w:name w:val="Index"/>
    <w:basedOn w:val="Normal"/>
    <w:qFormat/>
    <w:pPr>
      <w:suppressLineNumbers/>
      <w:spacing w:after="200"/>
    </w:pPr>
    <w:rPr>
      <w:rFonts w:ascii="Cambria" w:eastAsia="MS Mincho" w:hAnsi="Cambria" w:cs="Droid Sans Devanagari"/>
      <w:color w:val="00000A"/>
    </w:rPr>
  </w:style>
  <w:style w:type="paragraph" w:styleId="Title">
    <w:name w:val="Title"/>
    <w:basedOn w:val="Normal"/>
    <w:next w:val="Normal"/>
    <w:link w:val="TitleChar"/>
    <w:uiPriority w:val="10"/>
    <w:qFormat/>
    <w:rsid w:val="00BE5C6F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sz w:val="52"/>
      <w:szCs w:val="52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E5C6F"/>
    <w:rPr>
      <w:rFonts w:ascii="Lucida Grande" w:hAnsi="Lucida Grande"/>
      <w:sz w:val="20"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D0736A"/>
    <w:pPr>
      <w:spacing w:after="200"/>
    </w:pPr>
    <w:rPr>
      <w:rFonts w:ascii="Cambria" w:eastAsia="MS Mincho" w:hAnsi="Cambria"/>
      <w:color w:val="00000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0736A"/>
    <w:rPr>
      <w:b/>
      <w:bCs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736A"/>
    <w:rPr>
      <w:rFonts w:ascii="Lucida Grande" w:eastAsia="MS Mincho" w:hAnsi="Lucida Grande"/>
      <w:color w:val="00000A"/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716694"/>
    <w:pPr>
      <w:suppressLineNumbers/>
      <w:tabs>
        <w:tab w:val="center" w:pos="4320"/>
        <w:tab w:val="right" w:pos="8640"/>
      </w:tabs>
    </w:pPr>
    <w:rPr>
      <w:rFonts w:ascii="Cambria" w:eastAsia="MS Mincho" w:hAnsi="Cambria"/>
      <w:color w:val="00000A"/>
    </w:rPr>
  </w:style>
  <w:style w:type="paragraph" w:customStyle="1" w:styleId="ds-paragraph">
    <w:name w:val="ds-paragraph"/>
    <w:basedOn w:val="Normal"/>
    <w:qFormat/>
    <w:rsid w:val="00C712F0"/>
    <w:pPr>
      <w:spacing w:beforeAutospacing="1" w:after="200" w:afterAutospacing="1"/>
    </w:pPr>
    <w:rPr>
      <w:color w:val="00000A"/>
      <w:lang w:val="de-DE" w:eastAsia="de-DE"/>
    </w:rPr>
  </w:style>
  <w:style w:type="paragraph" w:customStyle="1" w:styleId="LightList-Accent31">
    <w:name w:val="Light List - Accent 31"/>
    <w:uiPriority w:val="71"/>
    <w:qFormat/>
    <w:rsid w:val="00254E3E"/>
    <w:rPr>
      <w:color w:val="00000A"/>
      <w:sz w:val="24"/>
      <w:lang w:val="en-AU" w:eastAsia="ja-JP"/>
    </w:rPr>
  </w:style>
  <w:style w:type="paragraph" w:customStyle="1" w:styleId="MediumList2-Accent21">
    <w:name w:val="Medium List 2 - Accent 21"/>
    <w:uiPriority w:val="71"/>
    <w:qFormat/>
    <w:rsid w:val="00DB5031"/>
    <w:rPr>
      <w:color w:val="00000A"/>
      <w:sz w:val="24"/>
      <w:lang w:val="en-AU" w:eastAsia="ja-JP"/>
    </w:rPr>
  </w:style>
  <w:style w:type="paragraph" w:styleId="Header">
    <w:name w:val="header"/>
    <w:basedOn w:val="Normal"/>
    <w:link w:val="HeaderChar"/>
    <w:uiPriority w:val="99"/>
    <w:unhideWhenUsed/>
    <w:rsid w:val="00A55C67"/>
    <w:pPr>
      <w:suppressLineNumbers/>
      <w:tabs>
        <w:tab w:val="center" w:pos="4320"/>
        <w:tab w:val="right" w:pos="8640"/>
      </w:tabs>
      <w:spacing w:after="200"/>
    </w:pPr>
    <w:rPr>
      <w:rFonts w:ascii="Cambria" w:eastAsia="MS Mincho" w:hAnsi="Cambria"/>
      <w:color w:val="00000A"/>
    </w:rPr>
  </w:style>
  <w:style w:type="paragraph" w:styleId="ListParagraph">
    <w:name w:val="List Paragraph"/>
    <w:basedOn w:val="Normal"/>
    <w:uiPriority w:val="34"/>
    <w:qFormat/>
    <w:rsid w:val="00B8667E"/>
    <w:pPr>
      <w:ind w:left="720"/>
      <w:contextualSpacing/>
    </w:pPr>
    <w:rPr>
      <w:rFonts w:asciiTheme="minorHAnsi" w:eastAsiaTheme="minorEastAsia" w:hAnsiTheme="minorHAnsi" w:cstheme="minorBidi"/>
      <w:color w:val="00000A"/>
      <w:lang w:val="en-US" w:eastAsia="en-US"/>
    </w:rPr>
  </w:style>
  <w:style w:type="paragraph" w:styleId="Revision">
    <w:name w:val="Revision"/>
    <w:uiPriority w:val="71"/>
    <w:qFormat/>
    <w:rsid w:val="00825B98"/>
    <w:rPr>
      <w:color w:val="00000A"/>
      <w:sz w:val="24"/>
      <w:lang w:val="en-AU" w:eastAsia="ja-JP"/>
    </w:rPr>
  </w:style>
  <w:style w:type="paragraph" w:customStyle="1" w:styleId="EndNoteBibliographyTitle">
    <w:name w:val="EndNote Bibliography Title"/>
    <w:basedOn w:val="Normal"/>
    <w:qFormat/>
    <w:rsid w:val="006C318D"/>
    <w:pPr>
      <w:jc w:val="center"/>
    </w:pPr>
    <w:rPr>
      <w:rFonts w:ascii="Cambria" w:eastAsia="MS Mincho" w:hAnsi="Cambria"/>
      <w:color w:val="00000A"/>
    </w:rPr>
  </w:style>
  <w:style w:type="paragraph" w:customStyle="1" w:styleId="EndNoteBibliography">
    <w:name w:val="EndNote Bibliography"/>
    <w:basedOn w:val="Normal"/>
    <w:link w:val="EndNoteBibliographyZnak"/>
    <w:qFormat/>
    <w:rsid w:val="006C318D"/>
    <w:pPr>
      <w:spacing w:after="200"/>
    </w:pPr>
    <w:rPr>
      <w:rFonts w:ascii="Cambria" w:eastAsia="MS Mincho" w:hAnsi="Cambria"/>
      <w:color w:val="00000A"/>
    </w:rPr>
  </w:style>
  <w:style w:type="paragraph" w:customStyle="1" w:styleId="FrameContents">
    <w:name w:val="Frame Contents"/>
    <w:basedOn w:val="Normal"/>
    <w:qFormat/>
    <w:pPr>
      <w:spacing w:after="200"/>
    </w:pPr>
    <w:rPr>
      <w:rFonts w:ascii="Cambria" w:eastAsia="MS Mincho" w:hAnsi="Cambria"/>
      <w:color w:val="00000A"/>
    </w:rPr>
  </w:style>
  <w:style w:type="paragraph" w:customStyle="1" w:styleId="Contenudecadre">
    <w:name w:val="Contenu de cadre"/>
    <w:basedOn w:val="Normal"/>
    <w:qFormat/>
    <w:pPr>
      <w:spacing w:after="200"/>
    </w:pPr>
    <w:rPr>
      <w:rFonts w:ascii="Cambria" w:eastAsia="MS Mincho" w:hAnsi="Cambria"/>
      <w:color w:val="00000A"/>
    </w:rPr>
  </w:style>
  <w:style w:type="table" w:styleId="TableGrid">
    <w:name w:val="Table Grid"/>
    <w:basedOn w:val="TableNormal"/>
    <w:uiPriority w:val="59"/>
    <w:rsid w:val="00C71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56C3"/>
    <w:rPr>
      <w:color w:val="0000FF"/>
      <w:u w:val="single"/>
    </w:rPr>
  </w:style>
  <w:style w:type="paragraph" w:customStyle="1" w:styleId="Style1">
    <w:name w:val="Style1"/>
    <w:basedOn w:val="Normal"/>
    <w:qFormat/>
    <w:rsid w:val="00F357E5"/>
    <w:pPr>
      <w:spacing w:after="200" w:line="480" w:lineRule="auto"/>
    </w:pPr>
    <w:rPr>
      <w:rFonts w:eastAsia="MS Mincho"/>
      <w:b/>
      <w:color w:val="00000A"/>
      <w:sz w:val="28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60F2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E53F7"/>
    <w:rPr>
      <w:color w:val="605E5C"/>
      <w:shd w:val="clear" w:color="auto" w:fill="E1DFDD"/>
    </w:rPr>
  </w:style>
  <w:style w:type="character" w:customStyle="1" w:styleId="EndNoteBibliographyZnak">
    <w:name w:val="EndNote Bibliography Znak"/>
    <w:basedOn w:val="DefaultParagraphFont"/>
    <w:link w:val="EndNoteBibliography"/>
    <w:rsid w:val="009328AC"/>
    <w:rPr>
      <w:color w:val="00000A"/>
      <w:sz w:val="24"/>
      <w:lang w:val="en-AU" w:eastAsia="ja-JP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71DF9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6A42B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12067"/>
  </w:style>
  <w:style w:type="paragraph" w:customStyle="1" w:styleId="FirstParagraph">
    <w:name w:val="First Paragraph"/>
    <w:basedOn w:val="BodyText"/>
    <w:next w:val="BodyText"/>
    <w:qFormat/>
    <w:rsid w:val="004A5100"/>
    <w:pPr>
      <w:spacing w:before="180" w:after="180" w:line="240" w:lineRule="auto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il">
    <w:name w:val="il"/>
    <w:basedOn w:val="DefaultParagraphFont"/>
    <w:rsid w:val="00A924CF"/>
  </w:style>
  <w:style w:type="character" w:customStyle="1" w:styleId="Heading3Char">
    <w:name w:val="Heading 3 Char"/>
    <w:basedOn w:val="DefaultParagraphFont"/>
    <w:link w:val="Heading3"/>
    <w:uiPriority w:val="9"/>
    <w:rsid w:val="006134DE"/>
    <w:rPr>
      <w:rFonts w:ascii="Times New Roman" w:eastAsiaTheme="majorEastAsia" w:hAnsi="Times New Roman" w:cstheme="majorBidi"/>
      <w:b/>
      <w:color w:val="000000" w:themeColor="text1"/>
      <w:sz w:val="24"/>
      <w:lang w:val="en-AU" w:eastAsia="ja-JP"/>
    </w:rPr>
  </w:style>
  <w:style w:type="character" w:styleId="PlaceholderText">
    <w:name w:val="Placeholder Text"/>
    <w:basedOn w:val="DefaultParagraphFont"/>
    <w:uiPriority w:val="99"/>
    <w:semiHidden/>
    <w:rsid w:val="00A64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.nakagawa@unsw.edu.au" TargetMode="Externa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image" Target="media/image10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1.emf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6E7F2E-F143-4E10-9982-E231D14BD4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0CB5D2-D6A7-470D-897D-9DCB8BFCE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32</Pages>
  <Words>8062</Words>
  <Characters>38779</Characters>
  <Application>Microsoft Office Word</Application>
  <DocSecurity>0</DocSecurity>
  <Lines>1615</Lines>
  <Paragraphs>1171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UNSW Australia</Company>
  <LinksUpToDate>false</LinksUpToDate>
  <CharactersWithSpaces>45670</CharactersWithSpaces>
  <SharedDoc>false</SharedDoc>
  <HLinks>
    <vt:vector size="6" baseType="variant">
      <vt:variant>
        <vt:i4>2883590</vt:i4>
      </vt:variant>
      <vt:variant>
        <vt:i4>0</vt:i4>
      </vt:variant>
      <vt:variant>
        <vt:i4>0</vt:i4>
      </vt:variant>
      <vt:variant>
        <vt:i4>5</vt:i4>
      </vt:variant>
      <vt:variant>
        <vt:lpwstr>mailto:s.nakagawa@unsw.edu.au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 Nakagawa</dc:creator>
  <cp:keywords/>
  <dc:description/>
  <cp:lastModifiedBy>Shinichi Nakagawa</cp:lastModifiedBy>
  <cp:revision>82</cp:revision>
  <cp:lastPrinted>2021-01-07T07:46:00Z</cp:lastPrinted>
  <dcterms:created xsi:type="dcterms:W3CDTF">2021-01-19T21:09:00Z</dcterms:created>
  <dcterms:modified xsi:type="dcterms:W3CDTF">2021-01-28T06:53:00Z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UNSW Australia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MacEqns">
    <vt:bool>true</vt:bool>
  </property>
  <property fmtid="{D5CDD505-2E9C-101B-9397-08002B2CF9AE}" pid="8" name="PAPERS2_INFO_01">
    <vt:lpwstr>&lt;info&gt;&lt;style id="http://www.zotero.org/styles/apa"/&gt;&lt;format class="1"/&gt;&lt;/info&gt;PAPERS2_INFO_END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